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7533" w14:textId="77777777" w:rsidR="00D81926" w:rsidRPr="00C72D39" w:rsidRDefault="00D81926" w:rsidP="00D81926">
      <w:pPr>
        <w:pStyle w:val="BodyText"/>
        <w:spacing w:before="3"/>
        <w:rPr>
          <w:rFonts w:ascii="Times New Roman" w:hAnsi="Times New Roman" w:cs="Times New Roman"/>
          <w:b/>
          <w:sz w:val="23"/>
          <w:szCs w:val="23"/>
        </w:rPr>
      </w:pPr>
    </w:p>
    <w:p w14:paraId="18B9E49F" w14:textId="77777777" w:rsidR="00D81926" w:rsidRPr="00C72D39" w:rsidRDefault="00D81926" w:rsidP="00D81926">
      <w:pPr>
        <w:spacing w:before="1" w:line="192" w:lineRule="exact"/>
        <w:ind w:left="1114" w:right="1113"/>
        <w:jc w:val="center"/>
        <w:rPr>
          <w:rFonts w:ascii="Times New Roman" w:hAnsi="Times New Roman" w:cs="Times New Roman"/>
          <w:b/>
          <w:sz w:val="23"/>
          <w:szCs w:val="23"/>
        </w:rPr>
      </w:pPr>
      <w:r w:rsidRPr="00C72D39">
        <w:rPr>
          <w:rFonts w:ascii="Times New Roman" w:hAnsi="Times New Roman" w:cs="Times New Roman"/>
          <w:b/>
          <w:color w:val="231F20"/>
          <w:sz w:val="23"/>
          <w:szCs w:val="23"/>
        </w:rPr>
        <w:t>List</w:t>
      </w:r>
      <w:r w:rsidRPr="00C72D39">
        <w:rPr>
          <w:rFonts w:ascii="Times New Roman" w:hAnsi="Times New Roman" w:cs="Times New Roman"/>
          <w:b/>
          <w:color w:val="231F20"/>
          <w:spacing w:val="-8"/>
          <w:sz w:val="23"/>
          <w:szCs w:val="23"/>
        </w:rPr>
        <w:t xml:space="preserve"> </w:t>
      </w:r>
      <w:r w:rsidRPr="00C72D39">
        <w:rPr>
          <w:rFonts w:ascii="Times New Roman" w:hAnsi="Times New Roman" w:cs="Times New Roman"/>
          <w:b/>
          <w:color w:val="231F20"/>
          <w:sz w:val="23"/>
          <w:szCs w:val="23"/>
        </w:rPr>
        <w:t>of</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working</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or</w:t>
      </w:r>
      <w:r w:rsidRPr="00C72D39">
        <w:rPr>
          <w:rFonts w:ascii="Times New Roman" w:hAnsi="Times New Roman" w:cs="Times New Roman"/>
          <w:b/>
          <w:color w:val="231F20"/>
          <w:spacing w:val="-6"/>
          <w:sz w:val="23"/>
          <w:szCs w:val="23"/>
        </w:rPr>
        <w:t xml:space="preserve"> </w:t>
      </w:r>
      <w:r w:rsidRPr="00C72D39">
        <w:rPr>
          <w:rFonts w:ascii="Times New Roman" w:hAnsi="Times New Roman" w:cs="Times New Roman"/>
          <w:b/>
          <w:color w:val="231F20"/>
          <w:sz w:val="23"/>
          <w:szCs w:val="23"/>
        </w:rPr>
        <w:t>processing</w:t>
      </w:r>
      <w:r w:rsidRPr="00C72D39">
        <w:rPr>
          <w:rFonts w:ascii="Times New Roman" w:hAnsi="Times New Roman" w:cs="Times New Roman"/>
          <w:b/>
          <w:color w:val="231F20"/>
          <w:spacing w:val="-6"/>
          <w:sz w:val="23"/>
          <w:szCs w:val="23"/>
        </w:rPr>
        <w:t xml:space="preserve"> </w:t>
      </w:r>
      <w:r w:rsidRPr="00C72D39">
        <w:rPr>
          <w:rFonts w:ascii="Times New Roman" w:hAnsi="Times New Roman" w:cs="Times New Roman"/>
          <w:b/>
          <w:color w:val="231F20"/>
          <w:sz w:val="23"/>
          <w:szCs w:val="23"/>
        </w:rPr>
        <w:t>required</w:t>
      </w:r>
      <w:r w:rsidRPr="00C72D39">
        <w:rPr>
          <w:rFonts w:ascii="Times New Roman" w:hAnsi="Times New Roman" w:cs="Times New Roman"/>
          <w:b/>
          <w:color w:val="231F20"/>
          <w:spacing w:val="-8"/>
          <w:sz w:val="23"/>
          <w:szCs w:val="23"/>
        </w:rPr>
        <w:t xml:space="preserve"> </w:t>
      </w:r>
      <w:r w:rsidRPr="00C72D39">
        <w:rPr>
          <w:rFonts w:ascii="Times New Roman" w:hAnsi="Times New Roman" w:cs="Times New Roman"/>
          <w:b/>
          <w:color w:val="231F20"/>
          <w:sz w:val="23"/>
          <w:szCs w:val="23"/>
        </w:rPr>
        <w:t>to</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be</w:t>
      </w:r>
      <w:r w:rsidRPr="00C72D39">
        <w:rPr>
          <w:rFonts w:ascii="Times New Roman" w:hAnsi="Times New Roman" w:cs="Times New Roman"/>
          <w:b/>
          <w:color w:val="231F20"/>
          <w:spacing w:val="-8"/>
          <w:sz w:val="23"/>
          <w:szCs w:val="23"/>
        </w:rPr>
        <w:t xml:space="preserve"> </w:t>
      </w:r>
      <w:r w:rsidRPr="00C72D39">
        <w:rPr>
          <w:rFonts w:ascii="Times New Roman" w:hAnsi="Times New Roman" w:cs="Times New Roman"/>
          <w:b/>
          <w:color w:val="231F20"/>
          <w:sz w:val="23"/>
          <w:szCs w:val="23"/>
        </w:rPr>
        <w:t>carried</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out</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on</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non-originating</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materials</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in</w:t>
      </w:r>
      <w:r w:rsidRPr="00C72D39">
        <w:rPr>
          <w:rFonts w:ascii="Times New Roman" w:hAnsi="Times New Roman" w:cs="Times New Roman"/>
          <w:b/>
          <w:color w:val="231F20"/>
          <w:spacing w:val="-8"/>
          <w:sz w:val="23"/>
          <w:szCs w:val="23"/>
        </w:rPr>
        <w:t xml:space="preserve"> </w:t>
      </w:r>
      <w:r w:rsidRPr="00C72D39">
        <w:rPr>
          <w:rFonts w:ascii="Times New Roman" w:hAnsi="Times New Roman" w:cs="Times New Roman"/>
          <w:b/>
          <w:color w:val="231F20"/>
          <w:sz w:val="23"/>
          <w:szCs w:val="23"/>
        </w:rPr>
        <w:t>order</w:t>
      </w:r>
      <w:r w:rsidRPr="00C72D39">
        <w:rPr>
          <w:rFonts w:ascii="Times New Roman" w:hAnsi="Times New Roman" w:cs="Times New Roman"/>
          <w:b/>
          <w:color w:val="231F20"/>
          <w:spacing w:val="-6"/>
          <w:sz w:val="23"/>
          <w:szCs w:val="23"/>
        </w:rPr>
        <w:t xml:space="preserve"> </w:t>
      </w:r>
      <w:r w:rsidRPr="00C72D39">
        <w:rPr>
          <w:rFonts w:ascii="Times New Roman" w:hAnsi="Times New Roman" w:cs="Times New Roman"/>
          <w:b/>
          <w:color w:val="231F20"/>
          <w:sz w:val="23"/>
          <w:szCs w:val="23"/>
        </w:rPr>
        <w:t>that</w:t>
      </w:r>
      <w:r w:rsidRPr="00C72D39">
        <w:rPr>
          <w:rFonts w:ascii="Times New Roman" w:hAnsi="Times New Roman" w:cs="Times New Roman"/>
          <w:b/>
          <w:color w:val="231F20"/>
          <w:spacing w:val="-8"/>
          <w:sz w:val="23"/>
          <w:szCs w:val="23"/>
        </w:rPr>
        <w:t xml:space="preserve"> </w:t>
      </w:r>
      <w:r w:rsidRPr="00C72D39">
        <w:rPr>
          <w:rFonts w:ascii="Times New Roman" w:hAnsi="Times New Roman" w:cs="Times New Roman"/>
          <w:b/>
          <w:color w:val="231F20"/>
          <w:sz w:val="23"/>
          <w:szCs w:val="23"/>
        </w:rPr>
        <w:t>the</w:t>
      </w:r>
      <w:r w:rsidRPr="00C72D39">
        <w:rPr>
          <w:rFonts w:ascii="Times New Roman" w:hAnsi="Times New Roman" w:cs="Times New Roman"/>
          <w:b/>
          <w:color w:val="231F20"/>
          <w:spacing w:val="-9"/>
          <w:sz w:val="23"/>
          <w:szCs w:val="23"/>
        </w:rPr>
        <w:t xml:space="preserve"> </w:t>
      </w:r>
      <w:r w:rsidRPr="00C72D39">
        <w:rPr>
          <w:rFonts w:ascii="Times New Roman" w:hAnsi="Times New Roman" w:cs="Times New Roman"/>
          <w:b/>
          <w:color w:val="231F20"/>
          <w:sz w:val="23"/>
          <w:szCs w:val="23"/>
        </w:rPr>
        <w:t xml:space="preserve">product </w:t>
      </w:r>
      <w:r w:rsidRPr="00C72D39">
        <w:rPr>
          <w:rFonts w:ascii="Times New Roman" w:hAnsi="Times New Roman" w:cs="Times New Roman"/>
          <w:b/>
          <w:color w:val="231F20"/>
          <w:w w:val="95"/>
          <w:sz w:val="23"/>
          <w:szCs w:val="23"/>
        </w:rPr>
        <w:t>manufactured can obtain originating</w:t>
      </w:r>
      <w:r w:rsidRPr="00C72D39">
        <w:rPr>
          <w:rFonts w:ascii="Times New Roman" w:hAnsi="Times New Roman" w:cs="Times New Roman"/>
          <w:b/>
          <w:color w:val="231F20"/>
          <w:spacing w:val="28"/>
          <w:w w:val="95"/>
          <w:sz w:val="23"/>
          <w:szCs w:val="23"/>
        </w:rPr>
        <w:t xml:space="preserve"> </w:t>
      </w:r>
      <w:r w:rsidRPr="00C72D39">
        <w:rPr>
          <w:rFonts w:ascii="Times New Roman" w:hAnsi="Times New Roman" w:cs="Times New Roman"/>
          <w:b/>
          <w:color w:val="231F20"/>
          <w:w w:val="95"/>
          <w:sz w:val="23"/>
          <w:szCs w:val="23"/>
        </w:rPr>
        <w:t>status</w:t>
      </w:r>
    </w:p>
    <w:p w14:paraId="2E8458FE" w14:textId="77777777" w:rsidR="00D81926" w:rsidRPr="007E69EC" w:rsidRDefault="00D81926" w:rsidP="00D81926">
      <w:pPr>
        <w:pStyle w:val="BodyText"/>
        <w:spacing w:before="4"/>
        <w:rPr>
          <w:rFonts w:ascii="Times New Roman" w:hAnsi="Times New Roman" w:cs="Times New Roman"/>
          <w:sz w:val="26"/>
        </w:rPr>
      </w:pP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1E0" w:firstRow="1" w:lastRow="1" w:firstColumn="1" w:lastColumn="1" w:noHBand="0" w:noVBand="0"/>
      </w:tblPr>
      <w:tblGrid>
        <w:gridCol w:w="9"/>
        <w:gridCol w:w="122"/>
        <w:gridCol w:w="1196"/>
        <w:gridCol w:w="9"/>
        <w:gridCol w:w="122"/>
        <w:gridCol w:w="2496"/>
        <w:gridCol w:w="60"/>
        <w:gridCol w:w="277"/>
        <w:gridCol w:w="2568"/>
        <w:gridCol w:w="55"/>
        <w:gridCol w:w="7"/>
        <w:gridCol w:w="13"/>
        <w:gridCol w:w="191"/>
        <w:gridCol w:w="2580"/>
        <w:gridCol w:w="9"/>
        <w:gridCol w:w="194"/>
        <w:gridCol w:w="61"/>
      </w:tblGrid>
      <w:tr w:rsidR="00D81926" w:rsidRPr="003C5329" w14:paraId="779B2F85" w14:textId="77777777" w:rsidTr="7EB40D94">
        <w:trPr>
          <w:gridAfter w:val="1"/>
          <w:wAfter w:w="61" w:type="dxa"/>
          <w:trHeight w:val="20"/>
        </w:trPr>
        <w:tc>
          <w:tcPr>
            <w:tcW w:w="1327" w:type="dxa"/>
            <w:gridSpan w:val="3"/>
          </w:tcPr>
          <w:p w14:paraId="2656D437" w14:textId="0FF7D06C" w:rsidR="00D81926" w:rsidRPr="00DC29AB" w:rsidRDefault="00D81926" w:rsidP="00A61C6D">
            <w:pPr>
              <w:pStyle w:val="TableParagraph"/>
              <w:jc w:val="center"/>
              <w:rPr>
                <w:ins w:id="0" w:author="Autho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Commodity Code heading </w:t>
            </w:r>
          </w:p>
          <w:p w14:paraId="6C180C32" w14:textId="77777777" w:rsidR="00D81926" w:rsidRPr="00DC29AB" w:rsidRDefault="00D81926" w:rsidP="00A61C6D">
            <w:pPr>
              <w:pStyle w:val="TableParagraph"/>
              <w:jc w:val="center"/>
              <w:rPr>
                <w:rFonts w:ascii="Times New Roman" w:hAnsi="Times New Roman" w:cs="Times New Roman"/>
                <w:color w:val="231F20"/>
                <w:w w:val="105"/>
                <w:sz w:val="23"/>
                <w:szCs w:val="23"/>
              </w:rPr>
            </w:pPr>
            <w:r w:rsidRPr="00DC29AB">
              <w:rPr>
                <w:rFonts w:ascii="Times New Roman" w:hAnsi="Times New Roman" w:cs="Times New Roman"/>
                <w:color w:val="231F20"/>
                <w:sz w:val="23"/>
                <w:szCs w:val="23"/>
              </w:rPr>
              <w:t>(1)</w:t>
            </w:r>
          </w:p>
        </w:tc>
        <w:tc>
          <w:tcPr>
            <w:tcW w:w="2687" w:type="dxa"/>
            <w:gridSpan w:val="4"/>
          </w:tcPr>
          <w:p w14:paraId="7198C3EC" w14:textId="77777777" w:rsidR="00D81926" w:rsidRPr="003C5329" w:rsidRDefault="00D81926" w:rsidP="00A61C6D">
            <w:pPr>
              <w:pStyle w:val="TableParagraph"/>
              <w:ind w:left="113" w:right="85" w:hanging="1"/>
              <w:jc w:val="center"/>
              <w:rPr>
                <w:rFonts w:ascii="Times New Roman" w:hAnsi="Times New Roman" w:cs="Times New Roman"/>
                <w:color w:val="231F20"/>
                <w:sz w:val="23"/>
                <w:szCs w:val="23"/>
              </w:rPr>
            </w:pPr>
            <w:r w:rsidRPr="003C5329">
              <w:rPr>
                <w:rFonts w:ascii="Times New Roman" w:hAnsi="Times New Roman" w:cs="Times New Roman"/>
                <w:color w:val="231F20"/>
                <w:sz w:val="23"/>
                <w:szCs w:val="23"/>
              </w:rPr>
              <w:t>Description of product (2)</w:t>
            </w:r>
          </w:p>
        </w:tc>
        <w:tc>
          <w:tcPr>
            <w:tcW w:w="5894" w:type="dxa"/>
            <w:gridSpan w:val="9"/>
          </w:tcPr>
          <w:p w14:paraId="0CA13098" w14:textId="77777777" w:rsidR="00D81926" w:rsidRPr="001C3B59" w:rsidRDefault="00D81926" w:rsidP="00A61C6D">
            <w:pPr>
              <w:pStyle w:val="TableParagraph"/>
              <w:jc w:val="center"/>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Working</w:t>
            </w:r>
            <w:r w:rsidRPr="001C3B59">
              <w:rPr>
                <w:rFonts w:ascii="Times New Roman" w:hAnsi="Times New Roman" w:cs="Times New Roman"/>
                <w:color w:val="231F20"/>
                <w:spacing w:val="-8"/>
                <w:w w:val="105"/>
                <w:sz w:val="23"/>
                <w:szCs w:val="23"/>
              </w:rPr>
              <w:t xml:space="preserve"> </w:t>
            </w:r>
            <w:r w:rsidRPr="001C3B59">
              <w:rPr>
                <w:rFonts w:ascii="Times New Roman" w:hAnsi="Times New Roman" w:cs="Times New Roman"/>
                <w:color w:val="231F20"/>
                <w:w w:val="105"/>
                <w:sz w:val="23"/>
                <w:szCs w:val="23"/>
              </w:rPr>
              <w:t>or</w:t>
            </w:r>
            <w:r w:rsidRPr="001C3B59">
              <w:rPr>
                <w:rFonts w:ascii="Times New Roman" w:hAnsi="Times New Roman" w:cs="Times New Roman"/>
                <w:color w:val="231F20"/>
                <w:spacing w:val="-6"/>
                <w:w w:val="105"/>
                <w:sz w:val="23"/>
                <w:szCs w:val="23"/>
              </w:rPr>
              <w:t xml:space="preserve"> </w:t>
            </w:r>
            <w:r w:rsidRPr="001C3B59">
              <w:rPr>
                <w:rFonts w:ascii="Times New Roman" w:hAnsi="Times New Roman" w:cs="Times New Roman"/>
                <w:color w:val="231F20"/>
                <w:w w:val="105"/>
                <w:sz w:val="23"/>
                <w:szCs w:val="23"/>
              </w:rPr>
              <w:t>processing</w:t>
            </w:r>
            <w:r w:rsidRPr="001C3B59">
              <w:rPr>
                <w:rFonts w:ascii="Times New Roman" w:hAnsi="Times New Roman" w:cs="Times New Roman"/>
                <w:color w:val="231F20"/>
                <w:spacing w:val="-8"/>
                <w:w w:val="105"/>
                <w:sz w:val="23"/>
                <w:szCs w:val="23"/>
              </w:rPr>
              <w:t xml:space="preserve"> </w:t>
            </w:r>
            <w:r w:rsidRPr="001C3B59">
              <w:rPr>
                <w:rFonts w:ascii="Times New Roman" w:hAnsi="Times New Roman" w:cs="Times New Roman"/>
                <w:color w:val="231F20"/>
                <w:w w:val="105"/>
                <w:sz w:val="23"/>
                <w:szCs w:val="23"/>
              </w:rPr>
              <w:t>carried</w:t>
            </w:r>
            <w:r w:rsidRPr="001C3B59">
              <w:rPr>
                <w:rFonts w:ascii="Times New Roman" w:hAnsi="Times New Roman" w:cs="Times New Roman"/>
                <w:color w:val="231F20"/>
                <w:spacing w:val="-9"/>
                <w:w w:val="105"/>
                <w:sz w:val="23"/>
                <w:szCs w:val="23"/>
              </w:rPr>
              <w:t xml:space="preserve"> </w:t>
            </w:r>
            <w:r w:rsidRPr="001C3B59">
              <w:rPr>
                <w:rFonts w:ascii="Times New Roman" w:hAnsi="Times New Roman" w:cs="Times New Roman"/>
                <w:color w:val="231F20"/>
                <w:w w:val="105"/>
                <w:sz w:val="23"/>
                <w:szCs w:val="23"/>
              </w:rPr>
              <w:t>out</w:t>
            </w:r>
            <w:r w:rsidRPr="001C3B59">
              <w:rPr>
                <w:rFonts w:ascii="Times New Roman" w:hAnsi="Times New Roman" w:cs="Times New Roman"/>
                <w:color w:val="231F20"/>
                <w:spacing w:val="-9"/>
                <w:w w:val="105"/>
                <w:sz w:val="23"/>
                <w:szCs w:val="23"/>
              </w:rPr>
              <w:t xml:space="preserve"> </w:t>
            </w:r>
            <w:r w:rsidRPr="001C3B59">
              <w:rPr>
                <w:rFonts w:ascii="Times New Roman" w:hAnsi="Times New Roman" w:cs="Times New Roman"/>
                <w:color w:val="231F20"/>
                <w:w w:val="105"/>
                <w:sz w:val="23"/>
                <w:szCs w:val="23"/>
              </w:rPr>
              <w:t>on</w:t>
            </w:r>
            <w:r w:rsidRPr="001C3B59">
              <w:rPr>
                <w:rFonts w:ascii="Times New Roman" w:hAnsi="Times New Roman" w:cs="Times New Roman"/>
                <w:color w:val="231F20"/>
                <w:spacing w:val="-8"/>
                <w:w w:val="105"/>
                <w:sz w:val="23"/>
                <w:szCs w:val="23"/>
              </w:rPr>
              <w:t xml:space="preserve"> </w:t>
            </w:r>
            <w:r w:rsidRPr="001C3B59">
              <w:rPr>
                <w:rFonts w:ascii="Times New Roman" w:hAnsi="Times New Roman" w:cs="Times New Roman"/>
                <w:color w:val="231F20"/>
                <w:w w:val="105"/>
                <w:sz w:val="23"/>
                <w:szCs w:val="23"/>
              </w:rPr>
              <w:t>non-originating</w:t>
            </w:r>
            <w:r w:rsidRPr="001C3B59">
              <w:rPr>
                <w:rFonts w:ascii="Times New Roman" w:hAnsi="Times New Roman" w:cs="Times New Roman"/>
                <w:color w:val="231F20"/>
                <w:spacing w:val="-9"/>
                <w:w w:val="105"/>
                <w:sz w:val="23"/>
                <w:szCs w:val="23"/>
              </w:rPr>
              <w:t xml:space="preserve"> </w:t>
            </w:r>
            <w:r w:rsidRPr="001C3B59">
              <w:rPr>
                <w:rFonts w:ascii="Times New Roman" w:hAnsi="Times New Roman" w:cs="Times New Roman"/>
                <w:color w:val="231F20"/>
                <w:w w:val="105"/>
                <w:sz w:val="23"/>
                <w:szCs w:val="23"/>
              </w:rPr>
              <w:t>materials</w:t>
            </w:r>
            <w:r w:rsidRPr="001C3B59">
              <w:rPr>
                <w:rFonts w:ascii="Times New Roman" w:hAnsi="Times New Roman" w:cs="Times New Roman"/>
                <w:color w:val="231F20"/>
                <w:spacing w:val="-7"/>
                <w:w w:val="105"/>
                <w:sz w:val="23"/>
                <w:szCs w:val="23"/>
              </w:rPr>
              <w:t xml:space="preserve"> </w:t>
            </w:r>
            <w:r w:rsidRPr="001C3B59">
              <w:rPr>
                <w:rFonts w:ascii="Times New Roman" w:hAnsi="Times New Roman" w:cs="Times New Roman"/>
                <w:color w:val="231F20"/>
                <w:w w:val="105"/>
                <w:sz w:val="23"/>
                <w:szCs w:val="23"/>
              </w:rPr>
              <w:t>that</w:t>
            </w:r>
            <w:r w:rsidRPr="001C3B59">
              <w:rPr>
                <w:rFonts w:ascii="Times New Roman" w:hAnsi="Times New Roman" w:cs="Times New Roman"/>
                <w:color w:val="231F20"/>
                <w:spacing w:val="-8"/>
                <w:w w:val="105"/>
                <w:sz w:val="23"/>
                <w:szCs w:val="23"/>
              </w:rPr>
              <w:t xml:space="preserve"> </w:t>
            </w:r>
            <w:r w:rsidRPr="001C3B59">
              <w:rPr>
                <w:rFonts w:ascii="Times New Roman" w:hAnsi="Times New Roman" w:cs="Times New Roman"/>
                <w:color w:val="231F20"/>
                <w:w w:val="105"/>
                <w:sz w:val="23"/>
                <w:szCs w:val="23"/>
              </w:rPr>
              <w:t>confers originating</w:t>
            </w:r>
            <w:r w:rsidRPr="001C3B59">
              <w:rPr>
                <w:rFonts w:ascii="Times New Roman" w:hAnsi="Times New Roman" w:cs="Times New Roman"/>
                <w:color w:val="231F20"/>
                <w:spacing w:val="-16"/>
                <w:w w:val="105"/>
                <w:sz w:val="23"/>
                <w:szCs w:val="23"/>
              </w:rPr>
              <w:t xml:space="preserve"> </w:t>
            </w:r>
            <w:r w:rsidRPr="001C3B59">
              <w:rPr>
                <w:rFonts w:ascii="Times New Roman" w:hAnsi="Times New Roman" w:cs="Times New Roman"/>
                <w:color w:val="231F20"/>
                <w:w w:val="105"/>
                <w:sz w:val="23"/>
                <w:szCs w:val="23"/>
              </w:rPr>
              <w:t>status</w:t>
            </w:r>
          </w:p>
          <w:p w14:paraId="1ED1F470" w14:textId="77777777" w:rsidR="00D81926" w:rsidRPr="00FF1C13" w:rsidRDefault="00D81926" w:rsidP="00A61C6D">
            <w:pPr>
              <w:jc w:val="center"/>
              <w:rPr>
                <w:rFonts w:ascii="Times New Roman" w:hAnsi="Times New Roman" w:cs="Times New Roman"/>
                <w:sz w:val="23"/>
                <w:szCs w:val="23"/>
              </w:rPr>
            </w:pPr>
            <w:r w:rsidRPr="00FF1C13">
              <w:rPr>
                <w:rFonts w:ascii="Times New Roman" w:hAnsi="Times New Roman" w:cs="Times New Roman"/>
                <w:color w:val="231F20"/>
                <w:sz w:val="23"/>
                <w:szCs w:val="23"/>
              </w:rPr>
              <w:t>(3) or (4)</w:t>
            </w:r>
          </w:p>
        </w:tc>
      </w:tr>
      <w:tr w:rsidR="00D81926" w:rsidRPr="003C5329" w14:paraId="075377FD" w14:textId="77777777" w:rsidTr="7EB40D94">
        <w:trPr>
          <w:gridAfter w:val="1"/>
          <w:wAfter w:w="61" w:type="dxa"/>
          <w:trHeight w:val="20"/>
        </w:trPr>
        <w:tc>
          <w:tcPr>
            <w:tcW w:w="1327" w:type="dxa"/>
            <w:gridSpan w:val="3"/>
          </w:tcPr>
          <w:p w14:paraId="177B02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01</w:t>
            </w:r>
          </w:p>
        </w:tc>
        <w:tc>
          <w:tcPr>
            <w:tcW w:w="2687" w:type="dxa"/>
            <w:gridSpan w:val="4"/>
          </w:tcPr>
          <w:p w14:paraId="65189B82" w14:textId="77777777" w:rsidR="00D81926" w:rsidRPr="003C5329"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Live animals</w:t>
            </w:r>
          </w:p>
        </w:tc>
        <w:tc>
          <w:tcPr>
            <w:tcW w:w="2907" w:type="dxa"/>
            <w:gridSpan w:val="4"/>
          </w:tcPr>
          <w:p w14:paraId="7C12C5DB"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w w:val="105"/>
                <w:sz w:val="23"/>
                <w:szCs w:val="23"/>
              </w:rPr>
              <w:t>All the animals of Chapter 1 used must be wholly obtained</w:t>
            </w:r>
          </w:p>
        </w:tc>
        <w:tc>
          <w:tcPr>
            <w:tcW w:w="2987" w:type="dxa"/>
            <w:gridSpan w:val="5"/>
          </w:tcPr>
          <w:p w14:paraId="773D5785" w14:textId="77777777" w:rsidR="00D81926" w:rsidRPr="00FF1C13" w:rsidRDefault="00D81926" w:rsidP="00A61C6D">
            <w:pPr>
              <w:rPr>
                <w:rFonts w:ascii="Times New Roman" w:hAnsi="Times New Roman" w:cs="Times New Roman"/>
                <w:sz w:val="23"/>
                <w:szCs w:val="23"/>
              </w:rPr>
            </w:pPr>
          </w:p>
        </w:tc>
      </w:tr>
      <w:tr w:rsidR="00D81926" w:rsidRPr="003C5329" w14:paraId="153DA066" w14:textId="77777777" w:rsidTr="7EB40D94">
        <w:trPr>
          <w:gridAfter w:val="1"/>
          <w:wAfter w:w="61" w:type="dxa"/>
          <w:trHeight w:val="20"/>
        </w:trPr>
        <w:tc>
          <w:tcPr>
            <w:tcW w:w="1327" w:type="dxa"/>
            <w:gridSpan w:val="3"/>
          </w:tcPr>
          <w:p w14:paraId="282EE35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02</w:t>
            </w:r>
          </w:p>
        </w:tc>
        <w:tc>
          <w:tcPr>
            <w:tcW w:w="2687" w:type="dxa"/>
            <w:gridSpan w:val="4"/>
          </w:tcPr>
          <w:p w14:paraId="29D3CCC2"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Meat and edible meat offal</w:t>
            </w:r>
          </w:p>
        </w:tc>
        <w:tc>
          <w:tcPr>
            <w:tcW w:w="2907" w:type="dxa"/>
            <w:gridSpan w:val="4"/>
          </w:tcPr>
          <w:p w14:paraId="3D62EDA4"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Chapters 1 and 2 used must be wholly obtained</w:t>
            </w:r>
          </w:p>
        </w:tc>
        <w:tc>
          <w:tcPr>
            <w:tcW w:w="2987" w:type="dxa"/>
            <w:gridSpan w:val="5"/>
          </w:tcPr>
          <w:p w14:paraId="17438B24" w14:textId="77777777" w:rsidR="00D81926" w:rsidRPr="00FF1C13" w:rsidRDefault="00D81926" w:rsidP="00A61C6D">
            <w:pPr>
              <w:rPr>
                <w:rFonts w:ascii="Times New Roman" w:hAnsi="Times New Roman" w:cs="Times New Roman"/>
                <w:sz w:val="23"/>
                <w:szCs w:val="23"/>
              </w:rPr>
            </w:pPr>
          </w:p>
        </w:tc>
      </w:tr>
      <w:tr w:rsidR="00D81926" w:rsidRPr="003C5329" w14:paraId="209ACC78" w14:textId="77777777" w:rsidTr="7EB40D94">
        <w:trPr>
          <w:gridAfter w:val="1"/>
          <w:wAfter w:w="61" w:type="dxa"/>
          <w:trHeight w:val="20"/>
        </w:trPr>
        <w:tc>
          <w:tcPr>
            <w:tcW w:w="1327" w:type="dxa"/>
            <w:gridSpan w:val="3"/>
          </w:tcPr>
          <w:p w14:paraId="783F24F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03</w:t>
            </w:r>
          </w:p>
        </w:tc>
        <w:tc>
          <w:tcPr>
            <w:tcW w:w="2687" w:type="dxa"/>
            <w:gridSpan w:val="4"/>
          </w:tcPr>
          <w:p w14:paraId="297B3077"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Fish and crustaceans, molluscs and other aquatic invertebrates; except for:</w:t>
            </w:r>
          </w:p>
        </w:tc>
        <w:tc>
          <w:tcPr>
            <w:tcW w:w="2907" w:type="dxa"/>
            <w:gridSpan w:val="4"/>
          </w:tcPr>
          <w:p w14:paraId="75FF195F"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All the materials of Chapter 3 used must be wholly obtained</w:t>
            </w:r>
          </w:p>
        </w:tc>
        <w:tc>
          <w:tcPr>
            <w:tcW w:w="2987" w:type="dxa"/>
            <w:gridSpan w:val="5"/>
          </w:tcPr>
          <w:p w14:paraId="567D510A" w14:textId="77777777" w:rsidR="00D81926" w:rsidRPr="00FF1C13" w:rsidRDefault="00D81926" w:rsidP="00A61C6D">
            <w:pPr>
              <w:rPr>
                <w:rFonts w:ascii="Times New Roman" w:hAnsi="Times New Roman" w:cs="Times New Roman"/>
                <w:sz w:val="23"/>
                <w:szCs w:val="23"/>
              </w:rPr>
            </w:pPr>
          </w:p>
        </w:tc>
      </w:tr>
      <w:tr w:rsidR="00D81926" w:rsidRPr="003C5329" w14:paraId="63DFE16E" w14:textId="77777777" w:rsidTr="7EB40D94">
        <w:trPr>
          <w:gridAfter w:val="1"/>
          <w:wAfter w:w="61" w:type="dxa"/>
          <w:trHeight w:val="20"/>
        </w:trPr>
        <w:tc>
          <w:tcPr>
            <w:tcW w:w="1327" w:type="dxa"/>
            <w:gridSpan w:val="3"/>
          </w:tcPr>
          <w:p w14:paraId="6DA2D74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0304</w:t>
            </w:r>
          </w:p>
        </w:tc>
        <w:tc>
          <w:tcPr>
            <w:tcW w:w="2687" w:type="dxa"/>
            <w:gridSpan w:val="4"/>
          </w:tcPr>
          <w:p w14:paraId="1B29CE22"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Fish fillets and other fish meat (whether or not minced), fresh, chilled or frozen</w:t>
            </w:r>
          </w:p>
        </w:tc>
        <w:tc>
          <w:tcPr>
            <w:tcW w:w="2907" w:type="dxa"/>
            <w:gridSpan w:val="4"/>
          </w:tcPr>
          <w:p w14:paraId="2DD5B443"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 used does not exceed 15 % of the ex-works price of the product</w:t>
            </w:r>
          </w:p>
        </w:tc>
        <w:tc>
          <w:tcPr>
            <w:tcW w:w="2987" w:type="dxa"/>
            <w:gridSpan w:val="5"/>
          </w:tcPr>
          <w:p w14:paraId="7A7133DF" w14:textId="77777777" w:rsidR="00D81926" w:rsidRPr="00FF1C13" w:rsidRDefault="00D81926" w:rsidP="00A61C6D">
            <w:pPr>
              <w:rPr>
                <w:rFonts w:ascii="Times New Roman" w:hAnsi="Times New Roman" w:cs="Times New Roman"/>
                <w:sz w:val="23"/>
                <w:szCs w:val="23"/>
              </w:rPr>
            </w:pPr>
          </w:p>
        </w:tc>
      </w:tr>
      <w:tr w:rsidR="00D81926" w:rsidRPr="003C5329" w14:paraId="0F17E241" w14:textId="77777777" w:rsidTr="7EB40D94">
        <w:trPr>
          <w:gridAfter w:val="1"/>
          <w:wAfter w:w="61" w:type="dxa"/>
          <w:trHeight w:val="20"/>
        </w:trPr>
        <w:tc>
          <w:tcPr>
            <w:tcW w:w="1327" w:type="dxa"/>
            <w:gridSpan w:val="3"/>
          </w:tcPr>
          <w:p w14:paraId="1ED816B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0305</w:t>
            </w:r>
          </w:p>
        </w:tc>
        <w:tc>
          <w:tcPr>
            <w:tcW w:w="2687" w:type="dxa"/>
            <w:gridSpan w:val="4"/>
          </w:tcPr>
          <w:p w14:paraId="62EB8D6B"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Fish, dried, salted or in brine; smoked fish, whether or not cooked before or during the smoking process; flours, meals and pellets of fish, fit for human consumption</w:t>
            </w:r>
          </w:p>
        </w:tc>
        <w:tc>
          <w:tcPr>
            <w:tcW w:w="2907" w:type="dxa"/>
            <w:gridSpan w:val="4"/>
          </w:tcPr>
          <w:p w14:paraId="019D2B26"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 used does not exceed 15 % of the ex-works price of the product</w:t>
            </w:r>
          </w:p>
        </w:tc>
        <w:tc>
          <w:tcPr>
            <w:tcW w:w="2987" w:type="dxa"/>
            <w:gridSpan w:val="5"/>
          </w:tcPr>
          <w:p w14:paraId="058D0C27" w14:textId="77777777" w:rsidR="00D81926" w:rsidRPr="00FF1C13" w:rsidRDefault="00D81926" w:rsidP="00A61C6D">
            <w:pPr>
              <w:rPr>
                <w:rFonts w:ascii="Times New Roman" w:hAnsi="Times New Roman" w:cs="Times New Roman"/>
                <w:sz w:val="23"/>
                <w:szCs w:val="23"/>
              </w:rPr>
            </w:pPr>
          </w:p>
        </w:tc>
      </w:tr>
      <w:tr w:rsidR="00D81926" w:rsidRPr="003C5329" w14:paraId="2BCB38A9" w14:textId="77777777" w:rsidTr="7EB40D94">
        <w:trPr>
          <w:gridAfter w:val="1"/>
          <w:wAfter w:w="61" w:type="dxa"/>
          <w:trHeight w:val="20"/>
        </w:trPr>
        <w:tc>
          <w:tcPr>
            <w:tcW w:w="1327" w:type="dxa"/>
            <w:gridSpan w:val="3"/>
          </w:tcPr>
          <w:p w14:paraId="224F8B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0306</w:t>
            </w:r>
          </w:p>
        </w:tc>
        <w:tc>
          <w:tcPr>
            <w:tcW w:w="2687" w:type="dxa"/>
            <w:gridSpan w:val="4"/>
          </w:tcPr>
          <w:p w14:paraId="60A48475"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2907" w:type="dxa"/>
            <w:gridSpan w:val="4"/>
          </w:tcPr>
          <w:p w14:paraId="227A60D6"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 used does not exceed 15 % of the ex-works price of the product</w:t>
            </w:r>
          </w:p>
        </w:tc>
        <w:tc>
          <w:tcPr>
            <w:tcW w:w="2987" w:type="dxa"/>
            <w:gridSpan w:val="5"/>
          </w:tcPr>
          <w:p w14:paraId="4BE1AD89" w14:textId="77777777" w:rsidR="00D81926" w:rsidRPr="00FF1C13" w:rsidRDefault="00D81926" w:rsidP="00A61C6D">
            <w:pPr>
              <w:rPr>
                <w:rFonts w:ascii="Times New Roman" w:hAnsi="Times New Roman" w:cs="Times New Roman"/>
                <w:sz w:val="23"/>
                <w:szCs w:val="23"/>
              </w:rPr>
            </w:pPr>
          </w:p>
        </w:tc>
      </w:tr>
      <w:tr w:rsidR="00D81926" w:rsidRPr="003C5329" w14:paraId="3F30FBDC" w14:textId="77777777" w:rsidTr="7EB40D94">
        <w:trPr>
          <w:gridAfter w:val="1"/>
          <w:wAfter w:w="61" w:type="dxa"/>
          <w:trHeight w:val="20"/>
        </w:trPr>
        <w:tc>
          <w:tcPr>
            <w:tcW w:w="1327" w:type="dxa"/>
            <w:gridSpan w:val="3"/>
          </w:tcPr>
          <w:p w14:paraId="2E4987B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0307</w:t>
            </w:r>
          </w:p>
        </w:tc>
        <w:tc>
          <w:tcPr>
            <w:tcW w:w="2687" w:type="dxa"/>
            <w:gridSpan w:val="4"/>
          </w:tcPr>
          <w:p w14:paraId="55E7FC33"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Molluscs, whether in shell or not, dried, salted or in brine; aquatic invertebrates other than crustaceans and molluscs, dried, salted or in brine; flours, meals and pellets of aquatic invertebrates other than crustaceans, fit for human consumption</w:t>
            </w:r>
          </w:p>
        </w:tc>
        <w:tc>
          <w:tcPr>
            <w:tcW w:w="2907" w:type="dxa"/>
            <w:gridSpan w:val="4"/>
          </w:tcPr>
          <w:p w14:paraId="3FC31B60"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 used does not exceed 15 % of the ex-works price of the product</w:t>
            </w:r>
          </w:p>
        </w:tc>
        <w:tc>
          <w:tcPr>
            <w:tcW w:w="2987" w:type="dxa"/>
            <w:gridSpan w:val="5"/>
          </w:tcPr>
          <w:p w14:paraId="3AFE0C77" w14:textId="77777777" w:rsidR="00D81926" w:rsidRPr="00FF1C13" w:rsidRDefault="00D81926" w:rsidP="00A61C6D">
            <w:pPr>
              <w:rPr>
                <w:rFonts w:ascii="Times New Roman" w:hAnsi="Times New Roman" w:cs="Times New Roman"/>
                <w:sz w:val="23"/>
                <w:szCs w:val="23"/>
              </w:rPr>
            </w:pPr>
          </w:p>
        </w:tc>
      </w:tr>
      <w:tr w:rsidR="00D81926" w:rsidRPr="003C5329" w14:paraId="11095EAA" w14:textId="77777777" w:rsidTr="7EB40D94">
        <w:trPr>
          <w:gridAfter w:val="1"/>
          <w:wAfter w:w="61" w:type="dxa"/>
          <w:trHeight w:val="20"/>
        </w:trPr>
        <w:tc>
          <w:tcPr>
            <w:tcW w:w="1327" w:type="dxa"/>
            <w:gridSpan w:val="3"/>
          </w:tcPr>
          <w:p w14:paraId="553AFD7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04</w:t>
            </w:r>
          </w:p>
        </w:tc>
        <w:tc>
          <w:tcPr>
            <w:tcW w:w="2687" w:type="dxa"/>
            <w:gridSpan w:val="4"/>
          </w:tcPr>
          <w:p w14:paraId="531A9034"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Dairy produce; birds' eggs; natural honey; edible products of animal origin, not elsewhere specified or included; except for:</w:t>
            </w:r>
          </w:p>
        </w:tc>
        <w:tc>
          <w:tcPr>
            <w:tcW w:w="2907" w:type="dxa"/>
            <w:gridSpan w:val="4"/>
          </w:tcPr>
          <w:p w14:paraId="3D1AE9CA" w14:textId="77777777" w:rsidR="00D81926" w:rsidRPr="001C3B59"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4 used must be wholly obtained</w:t>
            </w:r>
          </w:p>
        </w:tc>
        <w:tc>
          <w:tcPr>
            <w:tcW w:w="2987" w:type="dxa"/>
            <w:gridSpan w:val="5"/>
          </w:tcPr>
          <w:p w14:paraId="4C87CE7D" w14:textId="77777777" w:rsidR="00D81926" w:rsidRPr="00FF1C13" w:rsidRDefault="00D81926" w:rsidP="00A61C6D">
            <w:pPr>
              <w:rPr>
                <w:rFonts w:ascii="Times New Roman" w:hAnsi="Times New Roman" w:cs="Times New Roman"/>
                <w:sz w:val="23"/>
                <w:szCs w:val="23"/>
              </w:rPr>
            </w:pPr>
          </w:p>
        </w:tc>
      </w:tr>
      <w:tr w:rsidR="00D81926" w:rsidRPr="003C5329" w14:paraId="2577A5D4" w14:textId="77777777" w:rsidTr="7EB40D94">
        <w:trPr>
          <w:gridAfter w:val="1"/>
          <w:wAfter w:w="61" w:type="dxa"/>
          <w:trHeight w:val="20"/>
        </w:trPr>
        <w:tc>
          <w:tcPr>
            <w:tcW w:w="1327" w:type="dxa"/>
            <w:gridSpan w:val="3"/>
          </w:tcPr>
          <w:p w14:paraId="2F815DA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0403</w:t>
            </w:r>
          </w:p>
        </w:tc>
        <w:tc>
          <w:tcPr>
            <w:tcW w:w="2687" w:type="dxa"/>
            <w:gridSpan w:val="4"/>
          </w:tcPr>
          <w:p w14:paraId="10F2847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 xml:space="preserve">Buttermilk, curdled milk and cream, yoghurt, kephir and other fermented or acidified milk and cream, whether or not concentrated or containing added sugar or other sweetening matter or </w:t>
            </w:r>
            <w:r w:rsidRPr="006105D1">
              <w:rPr>
                <w:rFonts w:ascii="Times New Roman" w:hAnsi="Times New Roman" w:cs="Times New Roman"/>
                <w:color w:val="231F20"/>
                <w:sz w:val="23"/>
                <w:szCs w:val="23"/>
              </w:rPr>
              <w:lastRenderedPageBreak/>
              <w:t>flavoured or containing added fruit, nuts or cocoa</w:t>
            </w:r>
          </w:p>
        </w:tc>
        <w:tc>
          <w:tcPr>
            <w:tcW w:w="2907" w:type="dxa"/>
            <w:gridSpan w:val="4"/>
          </w:tcPr>
          <w:p w14:paraId="42D1B1C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 in which:</w:t>
            </w:r>
          </w:p>
          <w:p w14:paraId="019E47F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all the materials of Chapter 4 used must be wholly obtained;</w:t>
            </w:r>
          </w:p>
          <w:p w14:paraId="303B56F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 xml:space="preserve">any fruit juice (except those of pineapple, lime or grapefruit) of heading No </w:t>
            </w:r>
            <w:r w:rsidRPr="001C3B59">
              <w:rPr>
                <w:rFonts w:ascii="Times New Roman" w:hAnsi="Times New Roman" w:cs="Times New Roman"/>
                <w:color w:val="231F20"/>
                <w:w w:val="105"/>
                <w:sz w:val="23"/>
                <w:szCs w:val="23"/>
              </w:rPr>
              <w:lastRenderedPageBreak/>
              <w:t>2009 used must already be originating;</w:t>
            </w:r>
          </w:p>
          <w:p w14:paraId="6F84678C"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45854A13" w14:textId="77777777" w:rsidR="00D81926" w:rsidRPr="00FF1C13" w:rsidRDefault="00D81926" w:rsidP="00A61C6D">
            <w:pPr>
              <w:rPr>
                <w:rFonts w:ascii="Times New Roman" w:hAnsi="Times New Roman" w:cs="Times New Roman"/>
                <w:sz w:val="23"/>
                <w:szCs w:val="23"/>
              </w:rPr>
            </w:pPr>
          </w:p>
        </w:tc>
      </w:tr>
      <w:tr w:rsidR="00D81926" w:rsidRPr="003C5329" w14:paraId="1ECD1169" w14:textId="77777777" w:rsidTr="7EB40D94">
        <w:trPr>
          <w:gridAfter w:val="1"/>
          <w:wAfter w:w="61" w:type="dxa"/>
          <w:trHeight w:val="20"/>
        </w:trPr>
        <w:tc>
          <w:tcPr>
            <w:tcW w:w="1327" w:type="dxa"/>
            <w:gridSpan w:val="3"/>
          </w:tcPr>
          <w:p w14:paraId="7A21713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05</w:t>
            </w:r>
          </w:p>
        </w:tc>
        <w:tc>
          <w:tcPr>
            <w:tcW w:w="2687" w:type="dxa"/>
            <w:gridSpan w:val="4"/>
          </w:tcPr>
          <w:p w14:paraId="7000EB1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Products of animal origin, not elsewhere specified or included; except for:</w:t>
            </w:r>
          </w:p>
        </w:tc>
        <w:tc>
          <w:tcPr>
            <w:tcW w:w="2907" w:type="dxa"/>
            <w:gridSpan w:val="4"/>
          </w:tcPr>
          <w:p w14:paraId="6E49019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5 used must be wholly obtained</w:t>
            </w:r>
          </w:p>
        </w:tc>
        <w:tc>
          <w:tcPr>
            <w:tcW w:w="2987" w:type="dxa"/>
            <w:gridSpan w:val="5"/>
          </w:tcPr>
          <w:p w14:paraId="01CFDFE5" w14:textId="77777777" w:rsidR="00D81926" w:rsidRPr="00FF1C13" w:rsidRDefault="00D81926" w:rsidP="00A61C6D">
            <w:pPr>
              <w:rPr>
                <w:rFonts w:ascii="Times New Roman" w:hAnsi="Times New Roman" w:cs="Times New Roman"/>
                <w:sz w:val="23"/>
                <w:szCs w:val="23"/>
              </w:rPr>
            </w:pPr>
          </w:p>
        </w:tc>
      </w:tr>
      <w:tr w:rsidR="00D81926" w:rsidRPr="003C5329" w14:paraId="4C7CAA45" w14:textId="77777777" w:rsidTr="7EB40D94">
        <w:trPr>
          <w:gridAfter w:val="1"/>
          <w:wAfter w:w="61" w:type="dxa"/>
          <w:trHeight w:val="20"/>
        </w:trPr>
        <w:tc>
          <w:tcPr>
            <w:tcW w:w="1327" w:type="dxa"/>
            <w:gridSpan w:val="3"/>
          </w:tcPr>
          <w:p w14:paraId="3C21ABF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0502</w:t>
            </w:r>
          </w:p>
        </w:tc>
        <w:tc>
          <w:tcPr>
            <w:tcW w:w="2687" w:type="dxa"/>
            <w:gridSpan w:val="4"/>
          </w:tcPr>
          <w:p w14:paraId="72CFADEC"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Prepared pigs', hogs' or boars' bristles and hair</w:t>
            </w:r>
          </w:p>
        </w:tc>
        <w:tc>
          <w:tcPr>
            <w:tcW w:w="2907" w:type="dxa"/>
            <w:gridSpan w:val="4"/>
          </w:tcPr>
          <w:p w14:paraId="24502C9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Cleaning, disinfecting, sorting and straightening of bristles and hair</w:t>
            </w:r>
          </w:p>
        </w:tc>
        <w:tc>
          <w:tcPr>
            <w:tcW w:w="2987" w:type="dxa"/>
            <w:gridSpan w:val="5"/>
          </w:tcPr>
          <w:p w14:paraId="32CBB8C8" w14:textId="77777777" w:rsidR="00D81926" w:rsidRPr="00FF1C13" w:rsidRDefault="00D81926" w:rsidP="00A61C6D">
            <w:pPr>
              <w:rPr>
                <w:rFonts w:ascii="Times New Roman" w:hAnsi="Times New Roman" w:cs="Times New Roman"/>
                <w:sz w:val="23"/>
                <w:szCs w:val="23"/>
              </w:rPr>
            </w:pPr>
          </w:p>
        </w:tc>
      </w:tr>
      <w:tr w:rsidR="00D81926" w:rsidRPr="003C5329" w14:paraId="4E18540E" w14:textId="77777777" w:rsidTr="7EB40D94">
        <w:trPr>
          <w:gridAfter w:val="1"/>
          <w:wAfter w:w="61" w:type="dxa"/>
          <w:trHeight w:val="20"/>
        </w:trPr>
        <w:tc>
          <w:tcPr>
            <w:tcW w:w="1327" w:type="dxa"/>
            <w:gridSpan w:val="3"/>
          </w:tcPr>
          <w:p w14:paraId="659CFC3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06</w:t>
            </w:r>
          </w:p>
        </w:tc>
        <w:tc>
          <w:tcPr>
            <w:tcW w:w="2687" w:type="dxa"/>
            <w:gridSpan w:val="4"/>
          </w:tcPr>
          <w:p w14:paraId="5283EFE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Live trees and other plants; bulbs, roots and the like; cut flowers and ornamental foliage</w:t>
            </w:r>
          </w:p>
        </w:tc>
        <w:tc>
          <w:tcPr>
            <w:tcW w:w="2907" w:type="dxa"/>
            <w:gridSpan w:val="4"/>
          </w:tcPr>
          <w:p w14:paraId="2A97D77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w:t>
            </w:r>
          </w:p>
          <w:p w14:paraId="1E321347" w14:textId="77777777" w:rsidR="00D81926" w:rsidRPr="006B725E"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all the materials of Chapter 6 used must be wholly obtained;</w:t>
            </w:r>
          </w:p>
          <w:p w14:paraId="021A47D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6B725E">
              <w:rPr>
                <w:rFonts w:ascii="Times New Roman" w:hAnsi="Times New Roman" w:cs="Times New Roman"/>
                <w:color w:val="231F20"/>
                <w:w w:val="105"/>
                <w:sz w:val="23"/>
                <w:szCs w:val="23"/>
              </w:rPr>
              <w:t>the value of all the materials used does not exceed 50 % of the ex-works price of the product</w:t>
            </w:r>
          </w:p>
        </w:tc>
        <w:tc>
          <w:tcPr>
            <w:tcW w:w="2987" w:type="dxa"/>
            <w:gridSpan w:val="5"/>
          </w:tcPr>
          <w:p w14:paraId="45439E2F" w14:textId="77777777" w:rsidR="00D81926" w:rsidRPr="00FF1C13" w:rsidRDefault="00D81926" w:rsidP="00A61C6D">
            <w:pPr>
              <w:rPr>
                <w:rFonts w:ascii="Times New Roman" w:hAnsi="Times New Roman" w:cs="Times New Roman"/>
                <w:sz w:val="23"/>
                <w:szCs w:val="23"/>
              </w:rPr>
            </w:pPr>
          </w:p>
        </w:tc>
      </w:tr>
      <w:tr w:rsidR="00D81926" w:rsidRPr="003C5329" w14:paraId="49875081" w14:textId="77777777" w:rsidTr="7EB40D94">
        <w:trPr>
          <w:gridAfter w:val="1"/>
          <w:wAfter w:w="61" w:type="dxa"/>
          <w:trHeight w:val="20"/>
        </w:trPr>
        <w:tc>
          <w:tcPr>
            <w:tcW w:w="1327" w:type="dxa"/>
            <w:gridSpan w:val="3"/>
          </w:tcPr>
          <w:p w14:paraId="165D8BE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07</w:t>
            </w:r>
          </w:p>
        </w:tc>
        <w:tc>
          <w:tcPr>
            <w:tcW w:w="2687" w:type="dxa"/>
            <w:gridSpan w:val="4"/>
          </w:tcPr>
          <w:p w14:paraId="1DCD0F90"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Edible vegetables and certain roots and tubers</w:t>
            </w:r>
          </w:p>
        </w:tc>
        <w:tc>
          <w:tcPr>
            <w:tcW w:w="2907" w:type="dxa"/>
            <w:gridSpan w:val="4"/>
          </w:tcPr>
          <w:p w14:paraId="5EDAB757"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of Chapter 7 used must be wholly obtained;</w:t>
            </w:r>
          </w:p>
        </w:tc>
        <w:tc>
          <w:tcPr>
            <w:tcW w:w="2987" w:type="dxa"/>
            <w:gridSpan w:val="5"/>
          </w:tcPr>
          <w:p w14:paraId="07B86F02" w14:textId="77777777" w:rsidR="00D81926" w:rsidRPr="00FF1C13" w:rsidRDefault="00D81926" w:rsidP="00A61C6D">
            <w:pPr>
              <w:rPr>
                <w:rFonts w:ascii="Times New Roman" w:hAnsi="Times New Roman" w:cs="Times New Roman"/>
                <w:sz w:val="23"/>
                <w:szCs w:val="23"/>
              </w:rPr>
            </w:pPr>
          </w:p>
        </w:tc>
      </w:tr>
      <w:tr w:rsidR="00D81926" w:rsidRPr="003C5329" w14:paraId="0482BB72" w14:textId="77777777" w:rsidTr="7EB40D94">
        <w:trPr>
          <w:gridAfter w:val="1"/>
          <w:wAfter w:w="61" w:type="dxa"/>
          <w:trHeight w:val="20"/>
        </w:trPr>
        <w:tc>
          <w:tcPr>
            <w:tcW w:w="1327" w:type="dxa"/>
            <w:gridSpan w:val="3"/>
          </w:tcPr>
          <w:p w14:paraId="6728483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08</w:t>
            </w:r>
          </w:p>
        </w:tc>
        <w:tc>
          <w:tcPr>
            <w:tcW w:w="2687" w:type="dxa"/>
            <w:gridSpan w:val="4"/>
          </w:tcPr>
          <w:p w14:paraId="0F6760A4"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Edible fruit and nuts; peel of citrus fruits or melons</w:t>
            </w:r>
          </w:p>
        </w:tc>
        <w:tc>
          <w:tcPr>
            <w:tcW w:w="2907" w:type="dxa"/>
            <w:gridSpan w:val="4"/>
          </w:tcPr>
          <w:p w14:paraId="0BF33452" w14:textId="77777777" w:rsidR="00D81926" w:rsidRPr="001C3B59" w:rsidRDefault="00D81926" w:rsidP="00A61C6D">
            <w:pPr>
              <w:pStyle w:val="TableParagraph"/>
              <w:ind w:left="113"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C2ADEDF" w14:textId="77777777" w:rsidR="00D81926" w:rsidRPr="006B725E"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all the fruit and nuts used must be wholly</w:t>
            </w:r>
            <w:r w:rsidRPr="006B725E">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obtained;</w:t>
            </w:r>
          </w:p>
          <w:p w14:paraId="63B4C38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6B725E">
              <w:rPr>
                <w:rFonts w:ascii="Times New Roman" w:hAnsi="Times New Roman" w:cs="Times New Roman"/>
                <w:color w:val="231F20"/>
                <w:w w:val="105"/>
                <w:sz w:val="23"/>
                <w:szCs w:val="23"/>
              </w:rPr>
              <w:t>the value of any materials of Chapter 17 used does not exceed 30 % of the value of the ex-works price of the product</w:t>
            </w:r>
          </w:p>
        </w:tc>
        <w:tc>
          <w:tcPr>
            <w:tcW w:w="2987" w:type="dxa"/>
            <w:gridSpan w:val="5"/>
          </w:tcPr>
          <w:p w14:paraId="28BD62C4" w14:textId="77777777" w:rsidR="00D81926" w:rsidRPr="00FF1C13" w:rsidRDefault="00D81926" w:rsidP="00A61C6D">
            <w:pPr>
              <w:rPr>
                <w:rFonts w:ascii="Times New Roman" w:hAnsi="Times New Roman" w:cs="Times New Roman"/>
                <w:sz w:val="23"/>
                <w:szCs w:val="23"/>
              </w:rPr>
            </w:pPr>
          </w:p>
        </w:tc>
      </w:tr>
      <w:tr w:rsidR="00D81926" w:rsidRPr="003C5329" w14:paraId="441DF688" w14:textId="77777777" w:rsidTr="7EB40D94">
        <w:trPr>
          <w:gridAfter w:val="1"/>
          <w:wAfter w:w="61" w:type="dxa"/>
          <w:trHeight w:val="20"/>
        </w:trPr>
        <w:tc>
          <w:tcPr>
            <w:tcW w:w="1327" w:type="dxa"/>
            <w:gridSpan w:val="3"/>
          </w:tcPr>
          <w:p w14:paraId="265DA76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09</w:t>
            </w:r>
          </w:p>
        </w:tc>
        <w:tc>
          <w:tcPr>
            <w:tcW w:w="2687" w:type="dxa"/>
            <w:gridSpan w:val="4"/>
          </w:tcPr>
          <w:p w14:paraId="71EC13F3"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Coffee, tea, maté and spices; except for:</w:t>
            </w:r>
          </w:p>
        </w:tc>
        <w:tc>
          <w:tcPr>
            <w:tcW w:w="2907" w:type="dxa"/>
            <w:gridSpan w:val="4"/>
          </w:tcPr>
          <w:p w14:paraId="08C642F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9 used must be wholly obtained</w:t>
            </w:r>
          </w:p>
        </w:tc>
        <w:tc>
          <w:tcPr>
            <w:tcW w:w="2987" w:type="dxa"/>
            <w:gridSpan w:val="5"/>
          </w:tcPr>
          <w:p w14:paraId="39030685" w14:textId="77777777" w:rsidR="00D81926" w:rsidRPr="00FF1C13" w:rsidRDefault="00D81926" w:rsidP="00A61C6D">
            <w:pPr>
              <w:rPr>
                <w:rFonts w:ascii="Times New Roman" w:hAnsi="Times New Roman" w:cs="Times New Roman"/>
                <w:sz w:val="23"/>
                <w:szCs w:val="23"/>
              </w:rPr>
            </w:pPr>
          </w:p>
        </w:tc>
      </w:tr>
      <w:tr w:rsidR="00D81926" w:rsidRPr="003C5329" w14:paraId="4F0D8691" w14:textId="77777777" w:rsidTr="7EB40D94">
        <w:trPr>
          <w:gridAfter w:val="1"/>
          <w:wAfter w:w="61" w:type="dxa"/>
          <w:trHeight w:val="20"/>
        </w:trPr>
        <w:tc>
          <w:tcPr>
            <w:tcW w:w="1327" w:type="dxa"/>
            <w:gridSpan w:val="3"/>
          </w:tcPr>
          <w:p w14:paraId="4C878D8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0901</w:t>
            </w:r>
          </w:p>
        </w:tc>
        <w:tc>
          <w:tcPr>
            <w:tcW w:w="2687" w:type="dxa"/>
            <w:gridSpan w:val="4"/>
          </w:tcPr>
          <w:p w14:paraId="074E6BBD"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Coffee, whether or not roasted or decaffeinated; coffee husks and skins; coffee substitutes containing coffee in any proportion</w:t>
            </w:r>
          </w:p>
        </w:tc>
        <w:tc>
          <w:tcPr>
            <w:tcW w:w="2907" w:type="dxa"/>
            <w:gridSpan w:val="4"/>
          </w:tcPr>
          <w:p w14:paraId="6687DB6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w:t>
            </w:r>
          </w:p>
        </w:tc>
        <w:tc>
          <w:tcPr>
            <w:tcW w:w="2987" w:type="dxa"/>
            <w:gridSpan w:val="5"/>
          </w:tcPr>
          <w:p w14:paraId="04F89234" w14:textId="77777777" w:rsidR="00D81926" w:rsidRPr="00FF1C13" w:rsidRDefault="00D81926" w:rsidP="00A61C6D">
            <w:pPr>
              <w:rPr>
                <w:rFonts w:ascii="Times New Roman" w:hAnsi="Times New Roman" w:cs="Times New Roman"/>
                <w:sz w:val="23"/>
                <w:szCs w:val="23"/>
              </w:rPr>
            </w:pPr>
          </w:p>
        </w:tc>
      </w:tr>
      <w:tr w:rsidR="00D81926" w:rsidRPr="003C5329" w14:paraId="4155F659" w14:textId="77777777" w:rsidTr="7EB40D94">
        <w:trPr>
          <w:gridAfter w:val="1"/>
          <w:wAfter w:w="61" w:type="dxa"/>
          <w:trHeight w:val="20"/>
        </w:trPr>
        <w:tc>
          <w:tcPr>
            <w:tcW w:w="1327" w:type="dxa"/>
            <w:gridSpan w:val="3"/>
          </w:tcPr>
          <w:p w14:paraId="54F052E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0902</w:t>
            </w:r>
          </w:p>
        </w:tc>
        <w:tc>
          <w:tcPr>
            <w:tcW w:w="2687" w:type="dxa"/>
            <w:gridSpan w:val="4"/>
          </w:tcPr>
          <w:p w14:paraId="22AA174E"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Tea, whether or not flavoured</w:t>
            </w:r>
          </w:p>
        </w:tc>
        <w:tc>
          <w:tcPr>
            <w:tcW w:w="2907" w:type="dxa"/>
            <w:gridSpan w:val="4"/>
          </w:tcPr>
          <w:p w14:paraId="724CD091"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w:t>
            </w:r>
          </w:p>
        </w:tc>
        <w:tc>
          <w:tcPr>
            <w:tcW w:w="2987" w:type="dxa"/>
            <w:gridSpan w:val="5"/>
          </w:tcPr>
          <w:p w14:paraId="07EA4496" w14:textId="77777777" w:rsidR="00D81926" w:rsidRPr="00FF1C13" w:rsidRDefault="00D81926" w:rsidP="00A61C6D">
            <w:pPr>
              <w:rPr>
                <w:rFonts w:ascii="Times New Roman" w:hAnsi="Times New Roman" w:cs="Times New Roman"/>
                <w:sz w:val="23"/>
                <w:szCs w:val="23"/>
              </w:rPr>
            </w:pPr>
          </w:p>
        </w:tc>
      </w:tr>
      <w:tr w:rsidR="00D81926" w:rsidRPr="003C5329" w14:paraId="67075E26" w14:textId="77777777" w:rsidTr="7EB40D94">
        <w:trPr>
          <w:gridAfter w:val="1"/>
          <w:wAfter w:w="61" w:type="dxa"/>
          <w:trHeight w:val="20"/>
        </w:trPr>
        <w:tc>
          <w:tcPr>
            <w:tcW w:w="1327" w:type="dxa"/>
            <w:gridSpan w:val="3"/>
          </w:tcPr>
          <w:p w14:paraId="19D8959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0910</w:t>
            </w:r>
          </w:p>
        </w:tc>
        <w:tc>
          <w:tcPr>
            <w:tcW w:w="2687" w:type="dxa"/>
            <w:gridSpan w:val="4"/>
          </w:tcPr>
          <w:p w14:paraId="24EF92DB"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Mixtures of spices</w:t>
            </w:r>
          </w:p>
        </w:tc>
        <w:tc>
          <w:tcPr>
            <w:tcW w:w="2907" w:type="dxa"/>
            <w:gridSpan w:val="4"/>
          </w:tcPr>
          <w:p w14:paraId="15E19C9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w:t>
            </w:r>
          </w:p>
        </w:tc>
        <w:tc>
          <w:tcPr>
            <w:tcW w:w="2987" w:type="dxa"/>
            <w:gridSpan w:val="5"/>
          </w:tcPr>
          <w:p w14:paraId="0B416689" w14:textId="77777777" w:rsidR="00D81926" w:rsidRPr="00FF1C13" w:rsidRDefault="00D81926" w:rsidP="00A61C6D">
            <w:pPr>
              <w:rPr>
                <w:rFonts w:ascii="Times New Roman" w:hAnsi="Times New Roman" w:cs="Times New Roman"/>
                <w:sz w:val="23"/>
                <w:szCs w:val="23"/>
              </w:rPr>
            </w:pPr>
          </w:p>
        </w:tc>
      </w:tr>
      <w:tr w:rsidR="00D81926" w:rsidRPr="003C5329" w14:paraId="4829F360" w14:textId="77777777" w:rsidTr="7EB40D94">
        <w:trPr>
          <w:gridAfter w:val="1"/>
          <w:wAfter w:w="61" w:type="dxa"/>
          <w:trHeight w:val="20"/>
        </w:trPr>
        <w:tc>
          <w:tcPr>
            <w:tcW w:w="1327" w:type="dxa"/>
            <w:gridSpan w:val="3"/>
          </w:tcPr>
          <w:p w14:paraId="20B3C37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10</w:t>
            </w:r>
          </w:p>
        </w:tc>
        <w:tc>
          <w:tcPr>
            <w:tcW w:w="2687" w:type="dxa"/>
            <w:gridSpan w:val="4"/>
          </w:tcPr>
          <w:p w14:paraId="2B5EF9D6"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Cereals</w:t>
            </w:r>
          </w:p>
        </w:tc>
        <w:tc>
          <w:tcPr>
            <w:tcW w:w="2907" w:type="dxa"/>
            <w:gridSpan w:val="4"/>
          </w:tcPr>
          <w:p w14:paraId="75A34A66"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10 used must be wholly obtained</w:t>
            </w:r>
          </w:p>
        </w:tc>
        <w:tc>
          <w:tcPr>
            <w:tcW w:w="2987" w:type="dxa"/>
            <w:gridSpan w:val="5"/>
          </w:tcPr>
          <w:p w14:paraId="146A2C16" w14:textId="77777777" w:rsidR="00D81926" w:rsidRPr="00FF1C13" w:rsidRDefault="00D81926" w:rsidP="00A61C6D">
            <w:pPr>
              <w:rPr>
                <w:rFonts w:ascii="Times New Roman" w:hAnsi="Times New Roman" w:cs="Times New Roman"/>
                <w:sz w:val="23"/>
                <w:szCs w:val="23"/>
              </w:rPr>
            </w:pPr>
          </w:p>
        </w:tc>
      </w:tr>
      <w:tr w:rsidR="00D81926" w:rsidRPr="003C5329" w14:paraId="5951A934" w14:textId="77777777" w:rsidTr="7EB40D94">
        <w:trPr>
          <w:gridAfter w:val="1"/>
          <w:wAfter w:w="61" w:type="dxa"/>
          <w:trHeight w:val="20"/>
        </w:trPr>
        <w:tc>
          <w:tcPr>
            <w:tcW w:w="1327" w:type="dxa"/>
            <w:gridSpan w:val="3"/>
          </w:tcPr>
          <w:p w14:paraId="0C6A8A3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11</w:t>
            </w:r>
          </w:p>
        </w:tc>
        <w:tc>
          <w:tcPr>
            <w:tcW w:w="2687" w:type="dxa"/>
            <w:gridSpan w:val="4"/>
          </w:tcPr>
          <w:p w14:paraId="6E45E9E6"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Products of the milling industry; malt; starches; inulin; wheat gluten; except for:</w:t>
            </w:r>
          </w:p>
        </w:tc>
        <w:tc>
          <w:tcPr>
            <w:tcW w:w="2920" w:type="dxa"/>
            <w:gridSpan w:val="5"/>
          </w:tcPr>
          <w:p w14:paraId="0B2B0F0C"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cereals, edible vegetables, roots and tubers of heading</w:t>
            </w:r>
            <w:r>
              <w:rPr>
                <w:rFonts w:ascii="Times New Roman" w:hAnsi="Times New Roman" w:cs="Times New Roman"/>
                <w:color w:val="231F20"/>
                <w:sz w:val="23"/>
                <w:szCs w:val="23"/>
              </w:rPr>
              <w:t xml:space="preserve"> </w:t>
            </w:r>
            <w:r w:rsidRPr="00F500C6">
              <w:rPr>
                <w:rFonts w:ascii="Times New Roman" w:hAnsi="Times New Roman" w:cs="Times New Roman"/>
                <w:color w:val="231F20"/>
                <w:sz w:val="23"/>
                <w:szCs w:val="23"/>
              </w:rPr>
              <w:t>No 0714 or fruit used must be wholly obtained</w:t>
            </w:r>
          </w:p>
        </w:tc>
        <w:tc>
          <w:tcPr>
            <w:tcW w:w="2974" w:type="dxa"/>
            <w:gridSpan w:val="4"/>
          </w:tcPr>
          <w:p w14:paraId="0DED07D2" w14:textId="77777777" w:rsidR="00D81926" w:rsidRPr="00FF1C13" w:rsidRDefault="00D81926" w:rsidP="00A61C6D">
            <w:pPr>
              <w:rPr>
                <w:rFonts w:ascii="Times New Roman" w:hAnsi="Times New Roman" w:cs="Times New Roman"/>
                <w:sz w:val="23"/>
                <w:szCs w:val="23"/>
              </w:rPr>
            </w:pPr>
          </w:p>
        </w:tc>
      </w:tr>
      <w:tr w:rsidR="00D81926" w:rsidRPr="003C5329" w14:paraId="5D24CA64" w14:textId="77777777" w:rsidTr="7EB40D94">
        <w:trPr>
          <w:gridAfter w:val="1"/>
          <w:wAfter w:w="61" w:type="dxa"/>
          <w:trHeight w:val="20"/>
        </w:trPr>
        <w:tc>
          <w:tcPr>
            <w:tcW w:w="1327" w:type="dxa"/>
            <w:gridSpan w:val="3"/>
          </w:tcPr>
          <w:p w14:paraId="2CD506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1106</w:t>
            </w:r>
          </w:p>
        </w:tc>
        <w:tc>
          <w:tcPr>
            <w:tcW w:w="2687" w:type="dxa"/>
            <w:gridSpan w:val="4"/>
          </w:tcPr>
          <w:p w14:paraId="035EE28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Flour, meal and powder of the dried, shelled leguminous vegetables of heading No 0713</w:t>
            </w:r>
          </w:p>
        </w:tc>
        <w:tc>
          <w:tcPr>
            <w:tcW w:w="2920" w:type="dxa"/>
            <w:gridSpan w:val="5"/>
          </w:tcPr>
          <w:p w14:paraId="6A2638B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Drying and milling of leguminous vegetables of heading No 0708</w:t>
            </w:r>
          </w:p>
        </w:tc>
        <w:tc>
          <w:tcPr>
            <w:tcW w:w="2974" w:type="dxa"/>
            <w:gridSpan w:val="4"/>
          </w:tcPr>
          <w:p w14:paraId="575B1AED" w14:textId="77777777" w:rsidR="00D81926" w:rsidRPr="00FF1C13" w:rsidRDefault="00D81926" w:rsidP="00A61C6D">
            <w:pPr>
              <w:rPr>
                <w:rFonts w:ascii="Times New Roman" w:hAnsi="Times New Roman" w:cs="Times New Roman"/>
                <w:sz w:val="23"/>
                <w:szCs w:val="23"/>
              </w:rPr>
            </w:pPr>
          </w:p>
        </w:tc>
      </w:tr>
      <w:tr w:rsidR="00D81926" w:rsidRPr="003C5329" w14:paraId="78B55F1D" w14:textId="77777777" w:rsidTr="7EB40D94">
        <w:trPr>
          <w:gridAfter w:val="1"/>
          <w:wAfter w:w="61" w:type="dxa"/>
          <w:trHeight w:val="20"/>
        </w:trPr>
        <w:tc>
          <w:tcPr>
            <w:tcW w:w="1327" w:type="dxa"/>
            <w:gridSpan w:val="3"/>
          </w:tcPr>
          <w:p w14:paraId="6775456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1101</w:t>
            </w:r>
          </w:p>
        </w:tc>
        <w:tc>
          <w:tcPr>
            <w:tcW w:w="2687" w:type="dxa"/>
            <w:gridSpan w:val="4"/>
          </w:tcPr>
          <w:p w14:paraId="18F5646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Wheat or meslin flour</w:t>
            </w:r>
          </w:p>
        </w:tc>
        <w:tc>
          <w:tcPr>
            <w:tcW w:w="2920" w:type="dxa"/>
            <w:gridSpan w:val="5"/>
          </w:tcPr>
          <w:p w14:paraId="19199C49"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materials of any heading except that of the product</w:t>
            </w:r>
          </w:p>
        </w:tc>
        <w:tc>
          <w:tcPr>
            <w:tcW w:w="2974" w:type="dxa"/>
            <w:gridSpan w:val="4"/>
          </w:tcPr>
          <w:p w14:paraId="068D6055" w14:textId="77777777" w:rsidR="00D81926" w:rsidRPr="00FF1C13" w:rsidRDefault="00D81926" w:rsidP="00A61C6D">
            <w:pPr>
              <w:rPr>
                <w:rFonts w:ascii="Times New Roman" w:hAnsi="Times New Roman" w:cs="Times New Roman"/>
                <w:sz w:val="23"/>
                <w:szCs w:val="23"/>
              </w:rPr>
            </w:pPr>
          </w:p>
        </w:tc>
      </w:tr>
      <w:tr w:rsidR="00D81926" w:rsidRPr="003C5329" w14:paraId="3711FA06" w14:textId="77777777" w:rsidTr="7EB40D94">
        <w:trPr>
          <w:gridAfter w:val="1"/>
          <w:wAfter w:w="61" w:type="dxa"/>
          <w:trHeight w:val="20"/>
        </w:trPr>
        <w:tc>
          <w:tcPr>
            <w:tcW w:w="1327" w:type="dxa"/>
            <w:gridSpan w:val="3"/>
          </w:tcPr>
          <w:p w14:paraId="610ECB4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12</w:t>
            </w:r>
          </w:p>
        </w:tc>
        <w:tc>
          <w:tcPr>
            <w:tcW w:w="2687" w:type="dxa"/>
            <w:gridSpan w:val="4"/>
          </w:tcPr>
          <w:p w14:paraId="0F984FDD"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Oil seeds and oleaginous </w:t>
            </w:r>
            <w:r w:rsidRPr="001C3B59">
              <w:rPr>
                <w:rFonts w:ascii="Times New Roman" w:hAnsi="Times New Roman" w:cs="Times New Roman"/>
                <w:color w:val="231F20"/>
                <w:sz w:val="23"/>
                <w:szCs w:val="23"/>
              </w:rPr>
              <w:lastRenderedPageBreak/>
              <w:t>fruits; miscellaneous grains, seeds and fruit; industrial or medicinal plants; straw and fodder</w:t>
            </w:r>
          </w:p>
        </w:tc>
        <w:tc>
          <w:tcPr>
            <w:tcW w:w="2920" w:type="dxa"/>
            <w:gridSpan w:val="5"/>
          </w:tcPr>
          <w:p w14:paraId="613C7D31"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in which all the </w:t>
            </w:r>
            <w:r w:rsidRPr="001C3B59">
              <w:rPr>
                <w:rFonts w:ascii="Times New Roman" w:hAnsi="Times New Roman" w:cs="Times New Roman"/>
                <w:color w:val="231F20"/>
                <w:sz w:val="23"/>
                <w:szCs w:val="23"/>
              </w:rPr>
              <w:lastRenderedPageBreak/>
              <w:t>materials of Chapter 12 used must be wholly obtained</w:t>
            </w:r>
          </w:p>
        </w:tc>
        <w:tc>
          <w:tcPr>
            <w:tcW w:w="2974" w:type="dxa"/>
            <w:gridSpan w:val="4"/>
          </w:tcPr>
          <w:p w14:paraId="689BAB92" w14:textId="77777777" w:rsidR="00D81926" w:rsidRPr="00FF1C13" w:rsidRDefault="00D81926" w:rsidP="00A61C6D">
            <w:pPr>
              <w:rPr>
                <w:rFonts w:ascii="Times New Roman" w:hAnsi="Times New Roman" w:cs="Times New Roman"/>
                <w:sz w:val="23"/>
                <w:szCs w:val="23"/>
              </w:rPr>
            </w:pPr>
          </w:p>
        </w:tc>
      </w:tr>
      <w:tr w:rsidR="00D81926" w:rsidRPr="003C5329" w14:paraId="003010AC" w14:textId="77777777" w:rsidTr="7EB40D94">
        <w:trPr>
          <w:gridAfter w:val="1"/>
          <w:wAfter w:w="61" w:type="dxa"/>
          <w:trHeight w:val="20"/>
        </w:trPr>
        <w:tc>
          <w:tcPr>
            <w:tcW w:w="1327" w:type="dxa"/>
            <w:gridSpan w:val="3"/>
          </w:tcPr>
          <w:p w14:paraId="47B186E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1301</w:t>
            </w:r>
          </w:p>
        </w:tc>
        <w:tc>
          <w:tcPr>
            <w:tcW w:w="2687" w:type="dxa"/>
            <w:gridSpan w:val="4"/>
          </w:tcPr>
          <w:p w14:paraId="00922EA2"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Lac; natural gums, resins, gum-resins and oleoresins (for example, balsams)</w:t>
            </w:r>
          </w:p>
        </w:tc>
        <w:tc>
          <w:tcPr>
            <w:tcW w:w="2920" w:type="dxa"/>
            <w:gridSpan w:val="5"/>
          </w:tcPr>
          <w:p w14:paraId="0313ABFC"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heading No 1301 used may not exceed 50 % of the ex-works price of the product</w:t>
            </w:r>
          </w:p>
        </w:tc>
        <w:tc>
          <w:tcPr>
            <w:tcW w:w="2974" w:type="dxa"/>
            <w:gridSpan w:val="4"/>
          </w:tcPr>
          <w:p w14:paraId="24B99FB1" w14:textId="77777777" w:rsidR="00D81926" w:rsidRPr="00FF1C13" w:rsidRDefault="00D81926" w:rsidP="00A61C6D">
            <w:pPr>
              <w:rPr>
                <w:rFonts w:ascii="Times New Roman" w:hAnsi="Times New Roman" w:cs="Times New Roman"/>
                <w:sz w:val="23"/>
                <w:szCs w:val="23"/>
              </w:rPr>
            </w:pPr>
          </w:p>
        </w:tc>
      </w:tr>
      <w:tr w:rsidR="00D81926" w:rsidRPr="003C5329" w14:paraId="3E8570C0" w14:textId="77777777" w:rsidTr="7EB40D94">
        <w:trPr>
          <w:gridAfter w:val="1"/>
          <w:wAfter w:w="61" w:type="dxa"/>
          <w:trHeight w:val="20"/>
        </w:trPr>
        <w:tc>
          <w:tcPr>
            <w:tcW w:w="1327" w:type="dxa"/>
            <w:gridSpan w:val="3"/>
          </w:tcPr>
          <w:p w14:paraId="4EFC46A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1302</w:t>
            </w:r>
          </w:p>
        </w:tc>
        <w:tc>
          <w:tcPr>
            <w:tcW w:w="2687" w:type="dxa"/>
            <w:gridSpan w:val="4"/>
          </w:tcPr>
          <w:p w14:paraId="3F2E49CC"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Vegetable saps and extracts; pectic substances, pectinates and pectates; agar-agar and other mucilages and thickeners, whether or not modified, derived from vegetable products:</w:t>
            </w:r>
          </w:p>
        </w:tc>
        <w:tc>
          <w:tcPr>
            <w:tcW w:w="2920" w:type="dxa"/>
            <w:gridSpan w:val="5"/>
          </w:tcPr>
          <w:p w14:paraId="6DD1E33C" w14:textId="77777777" w:rsidR="00D81926" w:rsidRPr="00F500C6" w:rsidRDefault="00D81926" w:rsidP="00A61C6D">
            <w:pPr>
              <w:pStyle w:val="TableParagraph"/>
              <w:rPr>
                <w:rFonts w:ascii="Times New Roman" w:hAnsi="Times New Roman" w:cs="Times New Roman"/>
                <w:color w:val="231F20"/>
                <w:sz w:val="23"/>
                <w:szCs w:val="23"/>
              </w:rPr>
            </w:pPr>
          </w:p>
        </w:tc>
        <w:tc>
          <w:tcPr>
            <w:tcW w:w="2974" w:type="dxa"/>
            <w:gridSpan w:val="4"/>
          </w:tcPr>
          <w:p w14:paraId="2807639E" w14:textId="77777777" w:rsidR="00D81926" w:rsidRPr="00FF1C13" w:rsidRDefault="00D81926" w:rsidP="00A61C6D">
            <w:pPr>
              <w:rPr>
                <w:rFonts w:ascii="Times New Roman" w:hAnsi="Times New Roman" w:cs="Times New Roman"/>
                <w:sz w:val="23"/>
                <w:szCs w:val="23"/>
              </w:rPr>
            </w:pPr>
          </w:p>
        </w:tc>
      </w:tr>
      <w:tr w:rsidR="00D81926" w:rsidRPr="003C5329" w14:paraId="2A359465" w14:textId="77777777" w:rsidTr="7EB40D94">
        <w:trPr>
          <w:gridAfter w:val="1"/>
          <w:wAfter w:w="61" w:type="dxa"/>
          <w:trHeight w:val="20"/>
        </w:trPr>
        <w:tc>
          <w:tcPr>
            <w:tcW w:w="1327" w:type="dxa"/>
            <w:gridSpan w:val="3"/>
          </w:tcPr>
          <w:p w14:paraId="2043531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1D83F73" w14:textId="77777777" w:rsidR="00D81926" w:rsidRPr="001C3B59" w:rsidRDefault="00D81926" w:rsidP="00A61C6D">
            <w:pPr>
              <w:pStyle w:val="TableParagraph"/>
              <w:ind w:left="283" w:right="281" w:hanging="171"/>
              <w:rPr>
                <w:rFonts w:ascii="Times New Roman" w:hAnsi="Times New Roman" w:cs="Times New Roman"/>
                <w:sz w:val="23"/>
                <w:szCs w:val="23"/>
              </w:rPr>
            </w:pPr>
            <w:r w:rsidRPr="001C3B59">
              <w:rPr>
                <w:rFonts w:ascii="Times New Roman" w:hAnsi="Times New Roman" w:cs="Times New Roman"/>
                <w:color w:val="231F20"/>
                <w:w w:val="85"/>
                <w:sz w:val="23"/>
                <w:szCs w:val="23"/>
              </w:rPr>
              <w:t xml:space="preserve">– </w:t>
            </w:r>
            <w:r w:rsidRPr="001C3B59">
              <w:rPr>
                <w:rFonts w:ascii="Times New Roman" w:hAnsi="Times New Roman" w:cs="Times New Roman"/>
                <w:color w:val="231F20"/>
                <w:sz w:val="23"/>
                <w:szCs w:val="23"/>
              </w:rPr>
              <w:t>Mucilages and thickeners, modified, derived from vegetable products</w:t>
            </w:r>
          </w:p>
        </w:tc>
        <w:tc>
          <w:tcPr>
            <w:tcW w:w="2920" w:type="dxa"/>
            <w:gridSpan w:val="5"/>
          </w:tcPr>
          <w:p w14:paraId="7006F64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non-modified mucilages and thickeners</w:t>
            </w:r>
          </w:p>
        </w:tc>
        <w:tc>
          <w:tcPr>
            <w:tcW w:w="2974" w:type="dxa"/>
            <w:gridSpan w:val="4"/>
          </w:tcPr>
          <w:p w14:paraId="56237B14" w14:textId="77777777" w:rsidR="00D81926" w:rsidRPr="00FF1C13" w:rsidRDefault="00D81926" w:rsidP="00A61C6D">
            <w:pPr>
              <w:rPr>
                <w:rFonts w:ascii="Times New Roman" w:hAnsi="Times New Roman" w:cs="Times New Roman"/>
                <w:sz w:val="23"/>
                <w:szCs w:val="23"/>
              </w:rPr>
            </w:pPr>
          </w:p>
        </w:tc>
      </w:tr>
      <w:tr w:rsidR="00D81926" w:rsidRPr="003C5329" w14:paraId="7FBBA6A7" w14:textId="77777777" w:rsidTr="7EB40D94">
        <w:trPr>
          <w:gridAfter w:val="1"/>
          <w:wAfter w:w="61" w:type="dxa"/>
          <w:trHeight w:val="20"/>
        </w:trPr>
        <w:tc>
          <w:tcPr>
            <w:tcW w:w="1327" w:type="dxa"/>
            <w:gridSpan w:val="3"/>
          </w:tcPr>
          <w:p w14:paraId="648AB045"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7992F25" w14:textId="77777777" w:rsidR="00D81926" w:rsidRPr="001C3B59" w:rsidRDefault="00D81926" w:rsidP="00A61C6D">
            <w:pPr>
              <w:pStyle w:val="TableParagraph"/>
              <w:ind w:left="113" w:right="422"/>
              <w:rPr>
                <w:rFonts w:ascii="Times New Roman" w:hAnsi="Times New Roman" w:cs="Times New Roman"/>
                <w:sz w:val="23"/>
                <w:szCs w:val="23"/>
              </w:rPr>
            </w:pPr>
            <w:r w:rsidRPr="001C3B59">
              <w:rPr>
                <w:rFonts w:ascii="Times New Roman" w:hAnsi="Times New Roman" w:cs="Times New Roman"/>
                <w:color w:val="231F20"/>
                <w:w w:val="85"/>
                <w:sz w:val="23"/>
                <w:szCs w:val="23"/>
              </w:rPr>
              <w:t xml:space="preserve">– </w:t>
            </w:r>
            <w:r w:rsidRPr="001C3B59">
              <w:rPr>
                <w:rFonts w:ascii="Times New Roman" w:hAnsi="Times New Roman" w:cs="Times New Roman"/>
                <w:color w:val="231F20"/>
                <w:sz w:val="23"/>
                <w:szCs w:val="23"/>
              </w:rPr>
              <w:t>Other</w:t>
            </w:r>
          </w:p>
        </w:tc>
        <w:tc>
          <w:tcPr>
            <w:tcW w:w="2920" w:type="dxa"/>
            <w:gridSpan w:val="5"/>
          </w:tcPr>
          <w:p w14:paraId="0AB25D6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974" w:type="dxa"/>
            <w:gridSpan w:val="4"/>
          </w:tcPr>
          <w:p w14:paraId="77B54241" w14:textId="77777777" w:rsidR="00D81926" w:rsidRPr="00FF1C13" w:rsidRDefault="00D81926" w:rsidP="00A61C6D">
            <w:pPr>
              <w:rPr>
                <w:rFonts w:ascii="Times New Roman" w:hAnsi="Times New Roman" w:cs="Times New Roman"/>
                <w:sz w:val="23"/>
                <w:szCs w:val="23"/>
              </w:rPr>
            </w:pPr>
          </w:p>
        </w:tc>
      </w:tr>
      <w:tr w:rsidR="00D81926" w:rsidRPr="003C5329" w14:paraId="4744C2DC" w14:textId="77777777" w:rsidTr="7EB40D94">
        <w:trPr>
          <w:gridAfter w:val="1"/>
          <w:wAfter w:w="61" w:type="dxa"/>
          <w:trHeight w:val="20"/>
        </w:trPr>
        <w:tc>
          <w:tcPr>
            <w:tcW w:w="1327" w:type="dxa"/>
            <w:gridSpan w:val="3"/>
          </w:tcPr>
          <w:p w14:paraId="5CF55C5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14</w:t>
            </w:r>
          </w:p>
        </w:tc>
        <w:tc>
          <w:tcPr>
            <w:tcW w:w="2687" w:type="dxa"/>
            <w:gridSpan w:val="4"/>
          </w:tcPr>
          <w:p w14:paraId="4BE533D3"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Vegetable plaiting materials; vegetable products not elsewhere specified or included</w:t>
            </w:r>
          </w:p>
        </w:tc>
        <w:tc>
          <w:tcPr>
            <w:tcW w:w="2920" w:type="dxa"/>
            <w:gridSpan w:val="5"/>
          </w:tcPr>
          <w:p w14:paraId="33020FE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14 used must be wholly obtained</w:t>
            </w:r>
          </w:p>
        </w:tc>
        <w:tc>
          <w:tcPr>
            <w:tcW w:w="2974" w:type="dxa"/>
            <w:gridSpan w:val="4"/>
          </w:tcPr>
          <w:p w14:paraId="7128DA1F" w14:textId="77777777" w:rsidR="00D81926" w:rsidRPr="00FF1C13" w:rsidRDefault="00D81926" w:rsidP="00A61C6D">
            <w:pPr>
              <w:rPr>
                <w:rFonts w:ascii="Times New Roman" w:hAnsi="Times New Roman" w:cs="Times New Roman"/>
                <w:sz w:val="23"/>
                <w:szCs w:val="23"/>
              </w:rPr>
            </w:pPr>
          </w:p>
        </w:tc>
      </w:tr>
      <w:tr w:rsidR="00D81926" w:rsidRPr="003C5329" w14:paraId="4A5AF2E7" w14:textId="77777777" w:rsidTr="7EB40D94">
        <w:trPr>
          <w:gridAfter w:val="1"/>
          <w:wAfter w:w="61" w:type="dxa"/>
          <w:trHeight w:val="20"/>
        </w:trPr>
        <w:tc>
          <w:tcPr>
            <w:tcW w:w="1327" w:type="dxa"/>
            <w:gridSpan w:val="3"/>
          </w:tcPr>
          <w:p w14:paraId="33F4457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15</w:t>
            </w:r>
          </w:p>
        </w:tc>
        <w:tc>
          <w:tcPr>
            <w:tcW w:w="2687" w:type="dxa"/>
            <w:gridSpan w:val="4"/>
          </w:tcPr>
          <w:p w14:paraId="3D19D460"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Animal or vegetable fats and oils and their cleavage products; prepared edible fats; animals or vegetable waxes; except for:</w:t>
            </w:r>
          </w:p>
        </w:tc>
        <w:tc>
          <w:tcPr>
            <w:tcW w:w="2920" w:type="dxa"/>
            <w:gridSpan w:val="5"/>
          </w:tcPr>
          <w:p w14:paraId="22F5412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35D1BD61" w14:textId="77777777" w:rsidR="00D81926" w:rsidRPr="00FF1C13" w:rsidRDefault="00D81926" w:rsidP="00A61C6D">
            <w:pPr>
              <w:rPr>
                <w:rFonts w:ascii="Times New Roman" w:hAnsi="Times New Roman" w:cs="Times New Roman"/>
                <w:sz w:val="23"/>
                <w:szCs w:val="23"/>
              </w:rPr>
            </w:pPr>
          </w:p>
        </w:tc>
      </w:tr>
      <w:tr w:rsidR="00D81926" w:rsidRPr="003C5329" w14:paraId="53E50308" w14:textId="77777777" w:rsidTr="7EB40D94">
        <w:trPr>
          <w:gridAfter w:val="1"/>
          <w:wAfter w:w="61" w:type="dxa"/>
          <w:trHeight w:val="20"/>
        </w:trPr>
        <w:tc>
          <w:tcPr>
            <w:tcW w:w="1327" w:type="dxa"/>
            <w:gridSpan w:val="3"/>
          </w:tcPr>
          <w:p w14:paraId="1E25586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1501</w:t>
            </w:r>
          </w:p>
        </w:tc>
        <w:tc>
          <w:tcPr>
            <w:tcW w:w="2687" w:type="dxa"/>
            <w:gridSpan w:val="4"/>
          </w:tcPr>
          <w:p w14:paraId="19BCD151"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Pig fat (including lard) and poultry fat, other than that of heading No 0209 or 1503:</w:t>
            </w:r>
          </w:p>
        </w:tc>
        <w:tc>
          <w:tcPr>
            <w:tcW w:w="2920" w:type="dxa"/>
            <w:gridSpan w:val="5"/>
          </w:tcPr>
          <w:p w14:paraId="7BB6D3DC" w14:textId="77777777" w:rsidR="00D81926" w:rsidRPr="00F500C6" w:rsidRDefault="00D81926" w:rsidP="00A61C6D">
            <w:pPr>
              <w:pStyle w:val="TableParagraph"/>
              <w:rPr>
                <w:rFonts w:ascii="Times New Roman" w:hAnsi="Times New Roman" w:cs="Times New Roman"/>
                <w:color w:val="231F20"/>
                <w:sz w:val="23"/>
                <w:szCs w:val="23"/>
              </w:rPr>
            </w:pPr>
          </w:p>
        </w:tc>
        <w:tc>
          <w:tcPr>
            <w:tcW w:w="2974" w:type="dxa"/>
            <w:gridSpan w:val="4"/>
          </w:tcPr>
          <w:p w14:paraId="2FEA8B0B" w14:textId="77777777" w:rsidR="00D81926" w:rsidRPr="00FF1C13" w:rsidRDefault="00D81926" w:rsidP="00A61C6D">
            <w:pPr>
              <w:rPr>
                <w:rFonts w:ascii="Times New Roman" w:hAnsi="Times New Roman" w:cs="Times New Roman"/>
                <w:sz w:val="23"/>
                <w:szCs w:val="23"/>
              </w:rPr>
            </w:pPr>
          </w:p>
        </w:tc>
      </w:tr>
      <w:tr w:rsidR="00D81926" w:rsidRPr="003C5329" w14:paraId="1553ABE3" w14:textId="77777777" w:rsidTr="7EB40D94">
        <w:trPr>
          <w:gridAfter w:val="1"/>
          <w:wAfter w:w="61" w:type="dxa"/>
          <w:trHeight w:val="20"/>
        </w:trPr>
        <w:tc>
          <w:tcPr>
            <w:tcW w:w="1327" w:type="dxa"/>
            <w:gridSpan w:val="3"/>
          </w:tcPr>
          <w:p w14:paraId="13B2222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3D5CAC7" w14:textId="77777777" w:rsidR="00D81926" w:rsidRPr="006B725E"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B725E">
              <w:rPr>
                <w:rFonts w:ascii="Times New Roman" w:hAnsi="Times New Roman" w:cs="Times New Roman"/>
                <w:color w:val="231F20"/>
                <w:w w:val="105"/>
                <w:sz w:val="23"/>
                <w:szCs w:val="23"/>
              </w:rPr>
              <w:t>Fats from bones or waste</w:t>
            </w:r>
          </w:p>
        </w:tc>
        <w:tc>
          <w:tcPr>
            <w:tcW w:w="2920" w:type="dxa"/>
            <w:gridSpan w:val="5"/>
          </w:tcPr>
          <w:p w14:paraId="2BD0F123"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materials of any heading except those of heading Nos 0203, 0206 or 0207 or bones of heading No 0506</w:t>
            </w:r>
          </w:p>
        </w:tc>
        <w:tc>
          <w:tcPr>
            <w:tcW w:w="2974" w:type="dxa"/>
            <w:gridSpan w:val="4"/>
          </w:tcPr>
          <w:p w14:paraId="09BF9213" w14:textId="77777777" w:rsidR="00D81926" w:rsidRPr="00FF1C13" w:rsidRDefault="00D81926" w:rsidP="00A61C6D">
            <w:pPr>
              <w:rPr>
                <w:rFonts w:ascii="Times New Roman" w:hAnsi="Times New Roman" w:cs="Times New Roman"/>
                <w:sz w:val="23"/>
                <w:szCs w:val="23"/>
              </w:rPr>
            </w:pPr>
          </w:p>
        </w:tc>
      </w:tr>
      <w:tr w:rsidR="00D81926" w:rsidRPr="003C5329" w14:paraId="7FC081F4" w14:textId="77777777" w:rsidTr="7EB40D94">
        <w:trPr>
          <w:gridAfter w:val="1"/>
          <w:wAfter w:w="61" w:type="dxa"/>
          <w:trHeight w:val="20"/>
        </w:trPr>
        <w:tc>
          <w:tcPr>
            <w:tcW w:w="1327" w:type="dxa"/>
            <w:gridSpan w:val="3"/>
          </w:tcPr>
          <w:p w14:paraId="45F5D3CB"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02CAF2A9" w14:textId="77777777" w:rsidR="00D81926" w:rsidRPr="006B725E"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B725E">
              <w:rPr>
                <w:rFonts w:ascii="Times New Roman" w:hAnsi="Times New Roman" w:cs="Times New Roman"/>
                <w:color w:val="231F20"/>
                <w:w w:val="105"/>
                <w:sz w:val="23"/>
                <w:szCs w:val="23"/>
              </w:rPr>
              <w:t>Other</w:t>
            </w:r>
          </w:p>
        </w:tc>
        <w:tc>
          <w:tcPr>
            <w:tcW w:w="2920" w:type="dxa"/>
            <w:gridSpan w:val="5"/>
          </w:tcPr>
          <w:p w14:paraId="3ECBDDB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meat or edible offal of swine of</w:t>
            </w:r>
            <w:r w:rsidRPr="00F500C6">
              <w:rPr>
                <w:rFonts w:ascii="Times New Roman" w:hAnsi="Times New Roman" w:cs="Times New Roman"/>
                <w:color w:val="231F20"/>
                <w:sz w:val="23"/>
                <w:szCs w:val="23"/>
              </w:rPr>
              <w:t xml:space="preserve"> </w:t>
            </w:r>
            <w:r w:rsidRPr="001C3B59">
              <w:rPr>
                <w:rFonts w:ascii="Times New Roman" w:hAnsi="Times New Roman" w:cs="Times New Roman"/>
                <w:color w:val="231F20"/>
                <w:sz w:val="23"/>
                <w:szCs w:val="23"/>
              </w:rPr>
              <w:t>heading No 0203 or 0206 or of meat and edible offal of poultry of heading No</w:t>
            </w:r>
            <w:r w:rsidRPr="00F500C6">
              <w:rPr>
                <w:rFonts w:ascii="Times New Roman" w:hAnsi="Times New Roman" w:cs="Times New Roman"/>
                <w:color w:val="231F20"/>
                <w:sz w:val="23"/>
                <w:szCs w:val="23"/>
              </w:rPr>
              <w:t xml:space="preserve"> </w:t>
            </w:r>
            <w:r w:rsidRPr="001C3B59">
              <w:rPr>
                <w:rFonts w:ascii="Times New Roman" w:hAnsi="Times New Roman" w:cs="Times New Roman"/>
                <w:color w:val="231F20"/>
                <w:sz w:val="23"/>
                <w:szCs w:val="23"/>
              </w:rPr>
              <w:t>0207</w:t>
            </w:r>
          </w:p>
        </w:tc>
        <w:tc>
          <w:tcPr>
            <w:tcW w:w="2974" w:type="dxa"/>
            <w:gridSpan w:val="4"/>
          </w:tcPr>
          <w:p w14:paraId="2E048DCB" w14:textId="77777777" w:rsidR="00D81926" w:rsidRPr="00FF1C13" w:rsidRDefault="00D81926" w:rsidP="00A61C6D">
            <w:pPr>
              <w:rPr>
                <w:rFonts w:ascii="Times New Roman" w:hAnsi="Times New Roman" w:cs="Times New Roman"/>
                <w:sz w:val="23"/>
                <w:szCs w:val="23"/>
              </w:rPr>
            </w:pPr>
          </w:p>
        </w:tc>
      </w:tr>
      <w:tr w:rsidR="00D81926" w:rsidRPr="003C5329" w14:paraId="5CC160DD" w14:textId="77777777" w:rsidTr="7EB40D94">
        <w:trPr>
          <w:gridAfter w:val="1"/>
          <w:wAfter w:w="61" w:type="dxa"/>
          <w:trHeight w:val="20"/>
        </w:trPr>
        <w:tc>
          <w:tcPr>
            <w:tcW w:w="1327" w:type="dxa"/>
            <w:gridSpan w:val="3"/>
          </w:tcPr>
          <w:p w14:paraId="17466C5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1502</w:t>
            </w:r>
          </w:p>
        </w:tc>
        <w:tc>
          <w:tcPr>
            <w:tcW w:w="2687" w:type="dxa"/>
            <w:gridSpan w:val="4"/>
          </w:tcPr>
          <w:p w14:paraId="03B74BCE" w14:textId="77777777" w:rsidR="00D81926" w:rsidRPr="003C5329" w:rsidRDefault="00D81926" w:rsidP="00A61C6D">
            <w:pPr>
              <w:pStyle w:val="TableParagraph"/>
              <w:rPr>
                <w:rFonts w:ascii="Times New Roman" w:hAnsi="Times New Roman" w:cs="Times New Roman"/>
                <w:sz w:val="23"/>
                <w:szCs w:val="23"/>
              </w:rPr>
            </w:pPr>
            <w:r w:rsidRPr="003C5329">
              <w:rPr>
                <w:rFonts w:ascii="Times New Roman" w:hAnsi="Times New Roman" w:cs="Times New Roman"/>
                <w:color w:val="231F20"/>
                <w:sz w:val="23"/>
                <w:szCs w:val="23"/>
              </w:rPr>
              <w:t>Fats of bovine animals, sheep or goats, other than those of heading No 1503</w:t>
            </w:r>
          </w:p>
        </w:tc>
        <w:tc>
          <w:tcPr>
            <w:tcW w:w="2907" w:type="dxa"/>
            <w:gridSpan w:val="4"/>
          </w:tcPr>
          <w:p w14:paraId="29E3DD87"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25B646A8" w14:textId="77777777" w:rsidR="00D81926" w:rsidRPr="00FF1C13" w:rsidRDefault="00D81926" w:rsidP="00A61C6D">
            <w:pPr>
              <w:rPr>
                <w:rFonts w:ascii="Times New Roman" w:hAnsi="Times New Roman" w:cs="Times New Roman"/>
                <w:sz w:val="23"/>
                <w:szCs w:val="23"/>
              </w:rPr>
            </w:pPr>
          </w:p>
        </w:tc>
      </w:tr>
      <w:tr w:rsidR="00D81926" w:rsidRPr="003C5329" w14:paraId="5DA53FC1" w14:textId="77777777" w:rsidTr="7EB40D94">
        <w:trPr>
          <w:gridAfter w:val="1"/>
          <w:wAfter w:w="61" w:type="dxa"/>
          <w:trHeight w:val="20"/>
        </w:trPr>
        <w:tc>
          <w:tcPr>
            <w:tcW w:w="1327" w:type="dxa"/>
            <w:gridSpan w:val="3"/>
          </w:tcPr>
          <w:p w14:paraId="01ADE33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06F28229"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Fats from bones or waste</w:t>
            </w:r>
          </w:p>
        </w:tc>
        <w:tc>
          <w:tcPr>
            <w:tcW w:w="2907" w:type="dxa"/>
            <w:gridSpan w:val="4"/>
          </w:tcPr>
          <w:p w14:paraId="207815D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materials of any heading except those of heading Nos 0201, 0202, </w:t>
            </w:r>
            <w:r w:rsidRPr="00F500C6">
              <w:rPr>
                <w:rFonts w:ascii="Times New Roman" w:hAnsi="Times New Roman" w:cs="Times New Roman"/>
                <w:color w:val="231F20"/>
                <w:sz w:val="23"/>
                <w:szCs w:val="23"/>
              </w:rPr>
              <w:t>0204 or 0206 or bones of heading No 0506</w:t>
            </w:r>
          </w:p>
        </w:tc>
        <w:tc>
          <w:tcPr>
            <w:tcW w:w="2987" w:type="dxa"/>
            <w:gridSpan w:val="5"/>
          </w:tcPr>
          <w:p w14:paraId="39E9E93B" w14:textId="77777777" w:rsidR="00D81926" w:rsidRPr="00FF1C13" w:rsidRDefault="00D81926" w:rsidP="00A61C6D">
            <w:pPr>
              <w:rPr>
                <w:rFonts w:ascii="Times New Roman" w:hAnsi="Times New Roman" w:cs="Times New Roman"/>
                <w:sz w:val="23"/>
                <w:szCs w:val="23"/>
              </w:rPr>
            </w:pPr>
          </w:p>
        </w:tc>
      </w:tr>
      <w:tr w:rsidR="00D81926" w:rsidRPr="003C5329" w14:paraId="6BA31E1B" w14:textId="77777777" w:rsidTr="7EB40D94">
        <w:trPr>
          <w:gridAfter w:val="1"/>
          <w:wAfter w:w="61" w:type="dxa"/>
          <w:trHeight w:val="20"/>
        </w:trPr>
        <w:tc>
          <w:tcPr>
            <w:tcW w:w="1327" w:type="dxa"/>
            <w:gridSpan w:val="3"/>
          </w:tcPr>
          <w:p w14:paraId="278BC40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7EB1BA0"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w:t>
            </w:r>
          </w:p>
        </w:tc>
        <w:tc>
          <w:tcPr>
            <w:tcW w:w="2907" w:type="dxa"/>
            <w:gridSpan w:val="4"/>
          </w:tcPr>
          <w:p w14:paraId="518FAAF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2 used must be wholly obtained</w:t>
            </w:r>
          </w:p>
        </w:tc>
        <w:tc>
          <w:tcPr>
            <w:tcW w:w="2987" w:type="dxa"/>
            <w:gridSpan w:val="5"/>
          </w:tcPr>
          <w:p w14:paraId="0F9F4191" w14:textId="77777777" w:rsidR="00D81926" w:rsidRPr="00FF1C13" w:rsidRDefault="00D81926" w:rsidP="00A61C6D">
            <w:pPr>
              <w:rPr>
                <w:rFonts w:ascii="Times New Roman" w:hAnsi="Times New Roman" w:cs="Times New Roman"/>
                <w:sz w:val="23"/>
                <w:szCs w:val="23"/>
              </w:rPr>
            </w:pPr>
          </w:p>
        </w:tc>
      </w:tr>
      <w:tr w:rsidR="00D81926" w:rsidRPr="003C5329" w14:paraId="39A2C589" w14:textId="77777777" w:rsidTr="7EB40D94">
        <w:trPr>
          <w:gridAfter w:val="1"/>
          <w:wAfter w:w="61" w:type="dxa"/>
          <w:trHeight w:val="20"/>
        </w:trPr>
        <w:tc>
          <w:tcPr>
            <w:tcW w:w="1327" w:type="dxa"/>
            <w:gridSpan w:val="3"/>
          </w:tcPr>
          <w:p w14:paraId="6BC6E81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1504</w:t>
            </w:r>
          </w:p>
        </w:tc>
        <w:tc>
          <w:tcPr>
            <w:tcW w:w="2687" w:type="dxa"/>
            <w:gridSpan w:val="4"/>
          </w:tcPr>
          <w:p w14:paraId="48C3BFE8"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 xml:space="preserve">Fats and oils and their </w:t>
            </w:r>
            <w:r w:rsidRPr="003C5329">
              <w:rPr>
                <w:rFonts w:ascii="Times New Roman" w:hAnsi="Times New Roman" w:cs="Times New Roman"/>
                <w:color w:val="231F20"/>
                <w:sz w:val="23"/>
                <w:szCs w:val="23"/>
              </w:rPr>
              <w:lastRenderedPageBreak/>
              <w:t>fractions, of fish or marine mammals, whether or not refined, but not chemically modified:</w:t>
            </w:r>
          </w:p>
        </w:tc>
        <w:tc>
          <w:tcPr>
            <w:tcW w:w="2907" w:type="dxa"/>
            <w:gridSpan w:val="4"/>
          </w:tcPr>
          <w:p w14:paraId="18A60E9C"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358B3CA8" w14:textId="77777777" w:rsidR="00D81926" w:rsidRPr="00FF1C13" w:rsidRDefault="00D81926" w:rsidP="00A61C6D">
            <w:pPr>
              <w:rPr>
                <w:rFonts w:ascii="Times New Roman" w:hAnsi="Times New Roman" w:cs="Times New Roman"/>
                <w:sz w:val="23"/>
                <w:szCs w:val="23"/>
              </w:rPr>
            </w:pPr>
          </w:p>
        </w:tc>
      </w:tr>
      <w:tr w:rsidR="00D81926" w:rsidRPr="003C5329" w14:paraId="676C6C1B" w14:textId="77777777" w:rsidTr="7EB40D94">
        <w:trPr>
          <w:gridAfter w:val="1"/>
          <w:wAfter w:w="61" w:type="dxa"/>
          <w:trHeight w:val="20"/>
        </w:trPr>
        <w:tc>
          <w:tcPr>
            <w:tcW w:w="1327" w:type="dxa"/>
            <w:gridSpan w:val="3"/>
          </w:tcPr>
          <w:p w14:paraId="3480DDB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EC6206D"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Solid fractions</w:t>
            </w:r>
          </w:p>
        </w:tc>
        <w:tc>
          <w:tcPr>
            <w:tcW w:w="2907" w:type="dxa"/>
            <w:gridSpan w:val="4"/>
          </w:tcPr>
          <w:p w14:paraId="21D6CDD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1504</w:t>
            </w:r>
          </w:p>
        </w:tc>
        <w:tc>
          <w:tcPr>
            <w:tcW w:w="2987" w:type="dxa"/>
            <w:gridSpan w:val="5"/>
          </w:tcPr>
          <w:p w14:paraId="48A47013" w14:textId="77777777" w:rsidR="00D81926" w:rsidRPr="00FF1C13" w:rsidRDefault="00D81926" w:rsidP="00A61C6D">
            <w:pPr>
              <w:rPr>
                <w:rFonts w:ascii="Times New Roman" w:hAnsi="Times New Roman" w:cs="Times New Roman"/>
                <w:sz w:val="23"/>
                <w:szCs w:val="23"/>
              </w:rPr>
            </w:pPr>
          </w:p>
        </w:tc>
      </w:tr>
      <w:tr w:rsidR="00D81926" w:rsidRPr="003C5329" w14:paraId="6A499235" w14:textId="77777777" w:rsidTr="7EB40D94">
        <w:trPr>
          <w:gridAfter w:val="1"/>
          <w:wAfter w:w="61" w:type="dxa"/>
          <w:trHeight w:val="20"/>
        </w:trPr>
        <w:tc>
          <w:tcPr>
            <w:tcW w:w="1327" w:type="dxa"/>
            <w:gridSpan w:val="3"/>
          </w:tcPr>
          <w:p w14:paraId="457C348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8F80E63"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w:t>
            </w:r>
          </w:p>
        </w:tc>
        <w:tc>
          <w:tcPr>
            <w:tcW w:w="2907" w:type="dxa"/>
            <w:gridSpan w:val="4"/>
          </w:tcPr>
          <w:p w14:paraId="6F4CC2A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Chapters 2 and 3 used must be wholly obtained</w:t>
            </w:r>
          </w:p>
        </w:tc>
        <w:tc>
          <w:tcPr>
            <w:tcW w:w="2987" w:type="dxa"/>
            <w:gridSpan w:val="5"/>
          </w:tcPr>
          <w:p w14:paraId="6ED486F0" w14:textId="77777777" w:rsidR="00D81926" w:rsidRPr="00FF1C13" w:rsidRDefault="00D81926" w:rsidP="00A61C6D">
            <w:pPr>
              <w:rPr>
                <w:rFonts w:ascii="Times New Roman" w:hAnsi="Times New Roman" w:cs="Times New Roman"/>
                <w:sz w:val="23"/>
                <w:szCs w:val="23"/>
              </w:rPr>
            </w:pPr>
          </w:p>
        </w:tc>
      </w:tr>
      <w:tr w:rsidR="00D81926" w:rsidRPr="003C5329" w14:paraId="475571E7" w14:textId="77777777" w:rsidTr="7EB40D94">
        <w:trPr>
          <w:gridAfter w:val="1"/>
          <w:wAfter w:w="61" w:type="dxa"/>
          <w:trHeight w:val="20"/>
        </w:trPr>
        <w:tc>
          <w:tcPr>
            <w:tcW w:w="1327" w:type="dxa"/>
            <w:gridSpan w:val="3"/>
          </w:tcPr>
          <w:p w14:paraId="237AE02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1505</w:t>
            </w:r>
          </w:p>
        </w:tc>
        <w:tc>
          <w:tcPr>
            <w:tcW w:w="2687" w:type="dxa"/>
            <w:gridSpan w:val="4"/>
          </w:tcPr>
          <w:p w14:paraId="3BF73840"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Refined lanolin</w:t>
            </w:r>
          </w:p>
        </w:tc>
        <w:tc>
          <w:tcPr>
            <w:tcW w:w="2907" w:type="dxa"/>
            <w:gridSpan w:val="4"/>
          </w:tcPr>
          <w:p w14:paraId="1635CC8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crude wool grease of heading No 1505</w:t>
            </w:r>
          </w:p>
        </w:tc>
        <w:tc>
          <w:tcPr>
            <w:tcW w:w="2987" w:type="dxa"/>
            <w:gridSpan w:val="5"/>
          </w:tcPr>
          <w:p w14:paraId="28F48314" w14:textId="77777777" w:rsidR="00D81926" w:rsidRPr="00FF1C13" w:rsidRDefault="00D81926" w:rsidP="00A61C6D">
            <w:pPr>
              <w:rPr>
                <w:rFonts w:ascii="Times New Roman" w:hAnsi="Times New Roman" w:cs="Times New Roman"/>
                <w:sz w:val="23"/>
                <w:szCs w:val="23"/>
              </w:rPr>
            </w:pPr>
          </w:p>
        </w:tc>
      </w:tr>
      <w:tr w:rsidR="00D81926" w:rsidRPr="003C5329" w14:paraId="7CB8D7D4" w14:textId="77777777" w:rsidTr="7EB40D94">
        <w:trPr>
          <w:gridAfter w:val="1"/>
          <w:wAfter w:w="61" w:type="dxa"/>
          <w:trHeight w:val="20"/>
        </w:trPr>
        <w:tc>
          <w:tcPr>
            <w:tcW w:w="1327" w:type="dxa"/>
            <w:gridSpan w:val="3"/>
          </w:tcPr>
          <w:p w14:paraId="33FF8A6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1506</w:t>
            </w:r>
          </w:p>
        </w:tc>
        <w:tc>
          <w:tcPr>
            <w:tcW w:w="2687" w:type="dxa"/>
            <w:gridSpan w:val="4"/>
          </w:tcPr>
          <w:p w14:paraId="6D6C6E7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Other animals fats and oils and their fractions, whether or not refined, but not chemically modified:</w:t>
            </w:r>
          </w:p>
        </w:tc>
        <w:tc>
          <w:tcPr>
            <w:tcW w:w="2907" w:type="dxa"/>
            <w:gridSpan w:val="4"/>
          </w:tcPr>
          <w:p w14:paraId="73D608FE"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7523E298" w14:textId="77777777" w:rsidR="00D81926" w:rsidRPr="00FF1C13" w:rsidRDefault="00D81926" w:rsidP="00A61C6D">
            <w:pPr>
              <w:rPr>
                <w:rFonts w:ascii="Times New Roman" w:hAnsi="Times New Roman" w:cs="Times New Roman"/>
                <w:sz w:val="23"/>
                <w:szCs w:val="23"/>
              </w:rPr>
            </w:pPr>
          </w:p>
        </w:tc>
      </w:tr>
      <w:tr w:rsidR="00D81926" w:rsidRPr="003C5329" w14:paraId="1443A98A" w14:textId="77777777" w:rsidTr="7EB40D94">
        <w:trPr>
          <w:gridAfter w:val="1"/>
          <w:wAfter w:w="61" w:type="dxa"/>
          <w:trHeight w:val="20"/>
        </w:trPr>
        <w:tc>
          <w:tcPr>
            <w:tcW w:w="1327" w:type="dxa"/>
            <w:gridSpan w:val="3"/>
          </w:tcPr>
          <w:p w14:paraId="5A3CCE8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9CC349C"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Solid fractions</w:t>
            </w:r>
          </w:p>
        </w:tc>
        <w:tc>
          <w:tcPr>
            <w:tcW w:w="2907" w:type="dxa"/>
            <w:gridSpan w:val="4"/>
          </w:tcPr>
          <w:p w14:paraId="5A0B3284"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1506</w:t>
            </w:r>
          </w:p>
        </w:tc>
        <w:tc>
          <w:tcPr>
            <w:tcW w:w="2987" w:type="dxa"/>
            <w:gridSpan w:val="5"/>
          </w:tcPr>
          <w:p w14:paraId="7A9DD6BA" w14:textId="77777777" w:rsidR="00D81926" w:rsidRPr="00FF1C13" w:rsidRDefault="00D81926" w:rsidP="00A61C6D">
            <w:pPr>
              <w:rPr>
                <w:rFonts w:ascii="Times New Roman" w:hAnsi="Times New Roman" w:cs="Times New Roman"/>
                <w:sz w:val="23"/>
                <w:szCs w:val="23"/>
              </w:rPr>
            </w:pPr>
          </w:p>
        </w:tc>
      </w:tr>
      <w:tr w:rsidR="00D81926" w:rsidRPr="003C5329" w14:paraId="348FEDEB" w14:textId="77777777" w:rsidTr="7EB40D94">
        <w:trPr>
          <w:gridAfter w:val="1"/>
          <w:wAfter w:w="61" w:type="dxa"/>
          <w:trHeight w:val="20"/>
        </w:trPr>
        <w:tc>
          <w:tcPr>
            <w:tcW w:w="1327" w:type="dxa"/>
            <w:gridSpan w:val="3"/>
          </w:tcPr>
          <w:p w14:paraId="02CBD24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04F8C2B"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w:t>
            </w:r>
          </w:p>
        </w:tc>
        <w:tc>
          <w:tcPr>
            <w:tcW w:w="2907" w:type="dxa"/>
            <w:gridSpan w:val="4"/>
          </w:tcPr>
          <w:p w14:paraId="66C1304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2 used must be wholly obtained</w:t>
            </w:r>
          </w:p>
        </w:tc>
        <w:tc>
          <w:tcPr>
            <w:tcW w:w="2987" w:type="dxa"/>
            <w:gridSpan w:val="5"/>
          </w:tcPr>
          <w:p w14:paraId="1C66F349" w14:textId="77777777" w:rsidR="00D81926" w:rsidRPr="00FF1C13" w:rsidRDefault="00D81926" w:rsidP="00A61C6D">
            <w:pPr>
              <w:rPr>
                <w:rFonts w:ascii="Times New Roman" w:hAnsi="Times New Roman" w:cs="Times New Roman"/>
                <w:sz w:val="23"/>
                <w:szCs w:val="23"/>
              </w:rPr>
            </w:pPr>
          </w:p>
        </w:tc>
      </w:tr>
      <w:tr w:rsidR="00D81926" w:rsidRPr="003C5329" w14:paraId="3714D860" w14:textId="77777777" w:rsidTr="7EB40D94">
        <w:trPr>
          <w:gridAfter w:val="1"/>
          <w:wAfter w:w="61" w:type="dxa"/>
          <w:trHeight w:val="20"/>
        </w:trPr>
        <w:tc>
          <w:tcPr>
            <w:tcW w:w="1327" w:type="dxa"/>
            <w:gridSpan w:val="3"/>
          </w:tcPr>
          <w:p w14:paraId="10A7254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1507 to 1515</w:t>
            </w:r>
          </w:p>
        </w:tc>
        <w:tc>
          <w:tcPr>
            <w:tcW w:w="2687" w:type="dxa"/>
            <w:gridSpan w:val="4"/>
          </w:tcPr>
          <w:p w14:paraId="774D73D2" w14:textId="77777777" w:rsidR="00D81926" w:rsidRPr="003C5329" w:rsidRDefault="00D81926" w:rsidP="00A61C6D">
            <w:pPr>
              <w:pStyle w:val="TableParagraph"/>
              <w:rPr>
                <w:rFonts w:ascii="Times New Roman" w:hAnsi="Times New Roman" w:cs="Times New Roman"/>
                <w:sz w:val="23"/>
                <w:szCs w:val="23"/>
              </w:rPr>
            </w:pPr>
            <w:r w:rsidRPr="003C5329">
              <w:rPr>
                <w:rFonts w:ascii="Times New Roman" w:hAnsi="Times New Roman" w:cs="Times New Roman"/>
                <w:color w:val="231F20"/>
                <w:sz w:val="23"/>
                <w:szCs w:val="23"/>
              </w:rPr>
              <w:t>Vegetable oils and their fractions:</w:t>
            </w:r>
          </w:p>
        </w:tc>
        <w:tc>
          <w:tcPr>
            <w:tcW w:w="2907" w:type="dxa"/>
            <w:gridSpan w:val="4"/>
          </w:tcPr>
          <w:p w14:paraId="7161427C"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3B409159" w14:textId="77777777" w:rsidR="00D81926" w:rsidRPr="00FF1C13" w:rsidRDefault="00D81926" w:rsidP="00A61C6D">
            <w:pPr>
              <w:rPr>
                <w:rFonts w:ascii="Times New Roman" w:hAnsi="Times New Roman" w:cs="Times New Roman"/>
                <w:sz w:val="23"/>
                <w:szCs w:val="23"/>
              </w:rPr>
            </w:pPr>
          </w:p>
        </w:tc>
      </w:tr>
      <w:tr w:rsidR="00D81926" w:rsidRPr="003C5329" w14:paraId="14704CBB" w14:textId="77777777" w:rsidTr="7EB40D94">
        <w:trPr>
          <w:gridAfter w:val="1"/>
          <w:wAfter w:w="61" w:type="dxa"/>
          <w:trHeight w:val="20"/>
        </w:trPr>
        <w:tc>
          <w:tcPr>
            <w:tcW w:w="1327" w:type="dxa"/>
            <w:gridSpan w:val="3"/>
          </w:tcPr>
          <w:p w14:paraId="35BDBAEF"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AB9376B"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Soya, ground nut, palm, copra, palm kernel, babassu, tung and oiticica oil, myrtle wax and Japan wax, fractions of jojoba oil and oils for technical or industrial uses other than the manufacture of foodstuffs for human consumption</w:t>
            </w:r>
          </w:p>
        </w:tc>
        <w:tc>
          <w:tcPr>
            <w:tcW w:w="2907" w:type="dxa"/>
            <w:gridSpan w:val="4"/>
          </w:tcPr>
          <w:p w14:paraId="3E8FE07C"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30A3BC01" w14:textId="77777777" w:rsidR="00D81926" w:rsidRPr="00FF1C13" w:rsidRDefault="00D81926" w:rsidP="00A61C6D">
            <w:pPr>
              <w:rPr>
                <w:rFonts w:ascii="Times New Roman" w:hAnsi="Times New Roman" w:cs="Times New Roman"/>
                <w:sz w:val="23"/>
                <w:szCs w:val="23"/>
              </w:rPr>
            </w:pPr>
          </w:p>
        </w:tc>
      </w:tr>
      <w:tr w:rsidR="00D81926" w:rsidRPr="003C5329" w14:paraId="3B6C857E" w14:textId="77777777" w:rsidTr="7EB40D94">
        <w:trPr>
          <w:gridAfter w:val="1"/>
          <w:wAfter w:w="61" w:type="dxa"/>
          <w:trHeight w:val="20"/>
        </w:trPr>
        <w:tc>
          <w:tcPr>
            <w:tcW w:w="1327" w:type="dxa"/>
            <w:gridSpan w:val="3"/>
          </w:tcPr>
          <w:p w14:paraId="333C57A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CFBAAF0"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Solid fractions, except for that of jojoba oil</w:t>
            </w:r>
          </w:p>
        </w:tc>
        <w:tc>
          <w:tcPr>
            <w:tcW w:w="2907" w:type="dxa"/>
            <w:gridSpan w:val="4"/>
          </w:tcPr>
          <w:p w14:paraId="4DD98A09"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other materials of heading Nos 1507 to 1515</w:t>
            </w:r>
          </w:p>
        </w:tc>
        <w:tc>
          <w:tcPr>
            <w:tcW w:w="2987" w:type="dxa"/>
            <w:gridSpan w:val="5"/>
          </w:tcPr>
          <w:p w14:paraId="2D9154BC" w14:textId="77777777" w:rsidR="00D81926" w:rsidRPr="00FF1C13" w:rsidRDefault="00D81926" w:rsidP="00A61C6D">
            <w:pPr>
              <w:rPr>
                <w:rFonts w:ascii="Times New Roman" w:hAnsi="Times New Roman" w:cs="Times New Roman"/>
                <w:sz w:val="23"/>
                <w:szCs w:val="23"/>
              </w:rPr>
            </w:pPr>
          </w:p>
        </w:tc>
      </w:tr>
      <w:tr w:rsidR="00D81926" w:rsidRPr="003C5329" w14:paraId="544F5748" w14:textId="77777777" w:rsidTr="7EB40D94">
        <w:trPr>
          <w:gridAfter w:val="1"/>
          <w:wAfter w:w="61" w:type="dxa"/>
          <w:trHeight w:val="20"/>
        </w:trPr>
        <w:tc>
          <w:tcPr>
            <w:tcW w:w="1327" w:type="dxa"/>
            <w:gridSpan w:val="3"/>
          </w:tcPr>
          <w:p w14:paraId="4D49FA6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A183423"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w:t>
            </w:r>
          </w:p>
        </w:tc>
        <w:tc>
          <w:tcPr>
            <w:tcW w:w="2920" w:type="dxa"/>
            <w:gridSpan w:val="5"/>
          </w:tcPr>
          <w:p w14:paraId="7D94D9B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vegetable materials used must be wholly obtained</w:t>
            </w:r>
          </w:p>
        </w:tc>
        <w:tc>
          <w:tcPr>
            <w:tcW w:w="2974" w:type="dxa"/>
            <w:gridSpan w:val="4"/>
          </w:tcPr>
          <w:p w14:paraId="52710165" w14:textId="77777777" w:rsidR="00D81926" w:rsidRPr="00FF1C13" w:rsidRDefault="00D81926" w:rsidP="00A61C6D">
            <w:pPr>
              <w:rPr>
                <w:rFonts w:ascii="Times New Roman" w:hAnsi="Times New Roman" w:cs="Times New Roman"/>
                <w:sz w:val="23"/>
                <w:szCs w:val="23"/>
              </w:rPr>
            </w:pPr>
          </w:p>
        </w:tc>
      </w:tr>
      <w:tr w:rsidR="00D81926" w:rsidRPr="003C5329" w14:paraId="75C1681E" w14:textId="77777777" w:rsidTr="7EB40D94">
        <w:trPr>
          <w:gridAfter w:val="1"/>
          <w:wAfter w:w="61" w:type="dxa"/>
          <w:trHeight w:val="20"/>
        </w:trPr>
        <w:tc>
          <w:tcPr>
            <w:tcW w:w="1327" w:type="dxa"/>
            <w:gridSpan w:val="3"/>
          </w:tcPr>
          <w:p w14:paraId="02D44BF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1516</w:t>
            </w:r>
          </w:p>
        </w:tc>
        <w:tc>
          <w:tcPr>
            <w:tcW w:w="2687" w:type="dxa"/>
            <w:gridSpan w:val="4"/>
          </w:tcPr>
          <w:p w14:paraId="2572D7F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Animal or vegetable fats and oils and their fractions, partly or wholly hydrogenated, inter-esterified, re-esterified or elaidinised, whether or not refined, but not further prepared</w:t>
            </w:r>
          </w:p>
        </w:tc>
        <w:tc>
          <w:tcPr>
            <w:tcW w:w="2920" w:type="dxa"/>
            <w:gridSpan w:val="5"/>
          </w:tcPr>
          <w:p w14:paraId="41D2D52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048F8A9"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all the materials of Chapter 2 used must be wholly obtained;</w:t>
            </w:r>
          </w:p>
          <w:p w14:paraId="1A785904"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all the vegetable materials used must be wholly obtained. However, materials of headings 1507, 1508, 1511 and 1513 may be</w:t>
            </w:r>
            <w:r w:rsidRPr="00D6275B">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974" w:type="dxa"/>
            <w:gridSpan w:val="4"/>
          </w:tcPr>
          <w:p w14:paraId="15FBBE54" w14:textId="77777777" w:rsidR="00D81926" w:rsidRPr="00FF1C13" w:rsidRDefault="00D81926" w:rsidP="00A61C6D">
            <w:pPr>
              <w:rPr>
                <w:rFonts w:ascii="Times New Roman" w:hAnsi="Times New Roman" w:cs="Times New Roman"/>
                <w:sz w:val="23"/>
                <w:szCs w:val="23"/>
              </w:rPr>
            </w:pPr>
          </w:p>
        </w:tc>
      </w:tr>
      <w:tr w:rsidR="00D81926" w:rsidRPr="003C5329" w14:paraId="4132A07B" w14:textId="77777777" w:rsidTr="7EB40D94">
        <w:trPr>
          <w:gridAfter w:val="1"/>
          <w:wAfter w:w="61" w:type="dxa"/>
          <w:trHeight w:val="20"/>
        </w:trPr>
        <w:tc>
          <w:tcPr>
            <w:tcW w:w="1327" w:type="dxa"/>
            <w:gridSpan w:val="3"/>
          </w:tcPr>
          <w:p w14:paraId="17C42B4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1517</w:t>
            </w:r>
          </w:p>
        </w:tc>
        <w:tc>
          <w:tcPr>
            <w:tcW w:w="2687" w:type="dxa"/>
            <w:gridSpan w:val="4"/>
          </w:tcPr>
          <w:p w14:paraId="5BBE121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Margarine; edible mixtures or preparations of animal or vegetable fats or oils or of fractions of different fats or oils of this Chapter, other than edible fats or oils or their fractions of heading No 1516</w:t>
            </w:r>
          </w:p>
        </w:tc>
        <w:tc>
          <w:tcPr>
            <w:tcW w:w="2920" w:type="dxa"/>
            <w:gridSpan w:val="5"/>
          </w:tcPr>
          <w:p w14:paraId="25C91CDB"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F64B3E2"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all the materials of</w:t>
            </w:r>
            <w:r w:rsidRPr="00D6275B">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Chapters 2 and 4 used must be wholly</w:t>
            </w:r>
            <w:r w:rsidRPr="00D6275B">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obtained;</w:t>
            </w:r>
          </w:p>
          <w:p w14:paraId="4555B30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 xml:space="preserve">all the vegetable materials used must be wholly obtained. However, materials of headings </w:t>
            </w:r>
            <w:r w:rsidRPr="001C3B59">
              <w:rPr>
                <w:rFonts w:ascii="Times New Roman" w:hAnsi="Times New Roman" w:cs="Times New Roman"/>
                <w:color w:val="231F20"/>
                <w:w w:val="105"/>
                <w:sz w:val="23"/>
                <w:szCs w:val="23"/>
              </w:rPr>
              <w:lastRenderedPageBreak/>
              <w:t>1507, 1508, 1511 and 1513 may be</w:t>
            </w:r>
            <w:r w:rsidRPr="00D6275B">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974" w:type="dxa"/>
            <w:gridSpan w:val="4"/>
          </w:tcPr>
          <w:p w14:paraId="03C1E9CA" w14:textId="77777777" w:rsidR="00D81926" w:rsidRPr="00FF1C13" w:rsidRDefault="00D81926" w:rsidP="00A61C6D">
            <w:pPr>
              <w:rPr>
                <w:rFonts w:ascii="Times New Roman" w:hAnsi="Times New Roman" w:cs="Times New Roman"/>
                <w:sz w:val="23"/>
                <w:szCs w:val="23"/>
              </w:rPr>
            </w:pPr>
          </w:p>
        </w:tc>
      </w:tr>
      <w:tr w:rsidR="00D81926" w:rsidRPr="003C5329" w14:paraId="72A8CF66" w14:textId="77777777" w:rsidTr="7EB40D94">
        <w:trPr>
          <w:gridAfter w:val="1"/>
          <w:wAfter w:w="61" w:type="dxa"/>
          <w:trHeight w:val="20"/>
        </w:trPr>
        <w:tc>
          <w:tcPr>
            <w:tcW w:w="1327" w:type="dxa"/>
            <w:gridSpan w:val="3"/>
          </w:tcPr>
          <w:p w14:paraId="4E436E1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16</w:t>
            </w:r>
          </w:p>
        </w:tc>
        <w:tc>
          <w:tcPr>
            <w:tcW w:w="2687" w:type="dxa"/>
            <w:gridSpan w:val="4"/>
          </w:tcPr>
          <w:p w14:paraId="0BE264C9"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Preparations of meat, of fish or of crustaceans, molluscs or other aquatic invertebrates; except for:</w:t>
            </w:r>
          </w:p>
        </w:tc>
        <w:tc>
          <w:tcPr>
            <w:tcW w:w="2920" w:type="dxa"/>
            <w:gridSpan w:val="5"/>
          </w:tcPr>
          <w:p w14:paraId="074127FF"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animals of Chapter 1</w:t>
            </w:r>
          </w:p>
        </w:tc>
        <w:tc>
          <w:tcPr>
            <w:tcW w:w="2974" w:type="dxa"/>
            <w:gridSpan w:val="4"/>
          </w:tcPr>
          <w:p w14:paraId="69A82538" w14:textId="77777777" w:rsidR="00D81926" w:rsidRPr="00FF1C13" w:rsidRDefault="00D81926" w:rsidP="00A61C6D">
            <w:pPr>
              <w:rPr>
                <w:rFonts w:ascii="Times New Roman" w:hAnsi="Times New Roman" w:cs="Times New Roman"/>
                <w:sz w:val="23"/>
                <w:szCs w:val="23"/>
              </w:rPr>
            </w:pPr>
          </w:p>
        </w:tc>
      </w:tr>
      <w:tr w:rsidR="00D81926" w:rsidRPr="003C5329" w14:paraId="00E3095D" w14:textId="77777777" w:rsidTr="7EB40D94">
        <w:trPr>
          <w:gridAfter w:val="1"/>
          <w:wAfter w:w="61" w:type="dxa"/>
          <w:trHeight w:val="20"/>
        </w:trPr>
        <w:tc>
          <w:tcPr>
            <w:tcW w:w="1327" w:type="dxa"/>
            <w:gridSpan w:val="3"/>
          </w:tcPr>
          <w:p w14:paraId="5129782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1604 and 1605</w:t>
            </w:r>
          </w:p>
        </w:tc>
        <w:tc>
          <w:tcPr>
            <w:tcW w:w="2687" w:type="dxa"/>
            <w:gridSpan w:val="4"/>
          </w:tcPr>
          <w:p w14:paraId="3EF2A8C3"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Prepared or preserved fish; caviar and caviar substitutes prepared from fish eggs; </w:t>
            </w:r>
            <w:r w:rsidRPr="006105D1">
              <w:rPr>
                <w:rFonts w:ascii="Times New Roman" w:hAnsi="Times New Roman" w:cs="Times New Roman"/>
                <w:color w:val="231F20"/>
                <w:sz w:val="23"/>
                <w:szCs w:val="23"/>
              </w:rPr>
              <w:t>Crustaceans, molluscs and other aquatic invertebrates, prepared or preserved</w:t>
            </w:r>
          </w:p>
        </w:tc>
        <w:tc>
          <w:tcPr>
            <w:tcW w:w="2920" w:type="dxa"/>
            <w:gridSpan w:val="5"/>
          </w:tcPr>
          <w:p w14:paraId="7E4116B4"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 used does not exceed 15 % of the ex-works price of the product</w:t>
            </w:r>
          </w:p>
        </w:tc>
        <w:tc>
          <w:tcPr>
            <w:tcW w:w="2974" w:type="dxa"/>
            <w:gridSpan w:val="4"/>
          </w:tcPr>
          <w:p w14:paraId="2210FDBD" w14:textId="77777777" w:rsidR="00D81926" w:rsidRPr="00FF1C13" w:rsidRDefault="00D81926" w:rsidP="00A61C6D">
            <w:pPr>
              <w:rPr>
                <w:rFonts w:ascii="Times New Roman" w:hAnsi="Times New Roman" w:cs="Times New Roman"/>
                <w:sz w:val="23"/>
                <w:szCs w:val="23"/>
              </w:rPr>
            </w:pPr>
          </w:p>
        </w:tc>
      </w:tr>
      <w:tr w:rsidR="00D81926" w:rsidRPr="003C5329" w14:paraId="5EE473D0" w14:textId="77777777" w:rsidTr="7EB40D94">
        <w:trPr>
          <w:gridAfter w:val="1"/>
          <w:wAfter w:w="61" w:type="dxa"/>
          <w:trHeight w:val="20"/>
        </w:trPr>
        <w:tc>
          <w:tcPr>
            <w:tcW w:w="1327" w:type="dxa"/>
            <w:gridSpan w:val="3"/>
          </w:tcPr>
          <w:p w14:paraId="20EAF62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17</w:t>
            </w:r>
          </w:p>
        </w:tc>
        <w:tc>
          <w:tcPr>
            <w:tcW w:w="2687" w:type="dxa"/>
            <w:gridSpan w:val="4"/>
          </w:tcPr>
          <w:p w14:paraId="70F0EC16"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Sugars and sugar confectionery; except for:</w:t>
            </w:r>
          </w:p>
        </w:tc>
        <w:tc>
          <w:tcPr>
            <w:tcW w:w="2920" w:type="dxa"/>
            <w:gridSpan w:val="5"/>
          </w:tcPr>
          <w:p w14:paraId="659DF1C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77504E9A" w14:textId="77777777" w:rsidR="00D81926" w:rsidRPr="00FF1C13" w:rsidRDefault="00D81926" w:rsidP="00A61C6D">
            <w:pPr>
              <w:rPr>
                <w:rFonts w:ascii="Times New Roman" w:hAnsi="Times New Roman" w:cs="Times New Roman"/>
                <w:sz w:val="23"/>
                <w:szCs w:val="23"/>
              </w:rPr>
            </w:pPr>
          </w:p>
        </w:tc>
      </w:tr>
      <w:tr w:rsidR="00D81926" w:rsidRPr="003C5329" w14:paraId="18B18CC5" w14:textId="77777777" w:rsidTr="7EB40D94">
        <w:trPr>
          <w:gridAfter w:val="1"/>
          <w:wAfter w:w="61" w:type="dxa"/>
          <w:trHeight w:val="20"/>
        </w:trPr>
        <w:tc>
          <w:tcPr>
            <w:tcW w:w="1327" w:type="dxa"/>
            <w:gridSpan w:val="3"/>
          </w:tcPr>
          <w:p w14:paraId="7D3BD4C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1701</w:t>
            </w:r>
          </w:p>
        </w:tc>
        <w:tc>
          <w:tcPr>
            <w:tcW w:w="2687" w:type="dxa"/>
            <w:gridSpan w:val="4"/>
          </w:tcPr>
          <w:p w14:paraId="7B5F4E9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Cane or beet sugar and chemically pure sucrose, in solid form, flavoured or coloured</w:t>
            </w:r>
          </w:p>
        </w:tc>
        <w:tc>
          <w:tcPr>
            <w:tcW w:w="2920" w:type="dxa"/>
            <w:gridSpan w:val="5"/>
          </w:tcPr>
          <w:p w14:paraId="125768A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17 used does not exceed 30 % of the ex-works price of the product</w:t>
            </w:r>
          </w:p>
        </w:tc>
        <w:tc>
          <w:tcPr>
            <w:tcW w:w="2974" w:type="dxa"/>
            <w:gridSpan w:val="4"/>
          </w:tcPr>
          <w:p w14:paraId="3E568823" w14:textId="77777777" w:rsidR="00D81926" w:rsidRPr="00FF1C13" w:rsidRDefault="00D81926" w:rsidP="00A61C6D">
            <w:pPr>
              <w:rPr>
                <w:rFonts w:ascii="Times New Roman" w:hAnsi="Times New Roman" w:cs="Times New Roman"/>
                <w:sz w:val="23"/>
                <w:szCs w:val="23"/>
              </w:rPr>
            </w:pPr>
          </w:p>
        </w:tc>
      </w:tr>
      <w:tr w:rsidR="00D81926" w:rsidRPr="003C5329" w14:paraId="1BB8DA38" w14:textId="77777777" w:rsidTr="7EB40D94">
        <w:trPr>
          <w:gridAfter w:val="1"/>
          <w:wAfter w:w="61" w:type="dxa"/>
          <w:trHeight w:val="20"/>
        </w:trPr>
        <w:tc>
          <w:tcPr>
            <w:tcW w:w="1327" w:type="dxa"/>
            <w:gridSpan w:val="3"/>
          </w:tcPr>
          <w:p w14:paraId="6E72242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1702</w:t>
            </w:r>
          </w:p>
        </w:tc>
        <w:tc>
          <w:tcPr>
            <w:tcW w:w="2687" w:type="dxa"/>
            <w:gridSpan w:val="4"/>
          </w:tcPr>
          <w:p w14:paraId="2BE2BE8C"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Other sugars, including chemically pure lactose, maltose, glucose and fructose, in solid form; sugar syrups not containing added flavouring or colouring matter; artificial honey, whether or not mixed with natural honey; caramel:</w:t>
            </w:r>
          </w:p>
        </w:tc>
        <w:tc>
          <w:tcPr>
            <w:tcW w:w="2920" w:type="dxa"/>
            <w:gridSpan w:val="5"/>
          </w:tcPr>
          <w:p w14:paraId="34B4BF6D" w14:textId="77777777" w:rsidR="00D81926" w:rsidRPr="00F500C6" w:rsidRDefault="00D81926" w:rsidP="00A61C6D">
            <w:pPr>
              <w:pStyle w:val="TableParagraph"/>
              <w:rPr>
                <w:rFonts w:ascii="Times New Roman" w:hAnsi="Times New Roman" w:cs="Times New Roman"/>
                <w:color w:val="231F20"/>
                <w:sz w:val="23"/>
                <w:szCs w:val="23"/>
              </w:rPr>
            </w:pPr>
          </w:p>
        </w:tc>
        <w:tc>
          <w:tcPr>
            <w:tcW w:w="2974" w:type="dxa"/>
            <w:gridSpan w:val="4"/>
          </w:tcPr>
          <w:p w14:paraId="152085C7" w14:textId="77777777" w:rsidR="00D81926" w:rsidRPr="00FF1C13" w:rsidRDefault="00D81926" w:rsidP="00A61C6D">
            <w:pPr>
              <w:rPr>
                <w:rFonts w:ascii="Times New Roman" w:hAnsi="Times New Roman" w:cs="Times New Roman"/>
                <w:sz w:val="23"/>
                <w:szCs w:val="23"/>
              </w:rPr>
            </w:pPr>
          </w:p>
        </w:tc>
      </w:tr>
      <w:tr w:rsidR="00D81926" w:rsidRPr="003C5329" w14:paraId="467F3AD2" w14:textId="77777777" w:rsidTr="7EB40D94">
        <w:trPr>
          <w:gridAfter w:val="1"/>
          <w:wAfter w:w="61" w:type="dxa"/>
          <w:trHeight w:val="20"/>
        </w:trPr>
        <w:tc>
          <w:tcPr>
            <w:tcW w:w="1327" w:type="dxa"/>
            <w:gridSpan w:val="3"/>
          </w:tcPr>
          <w:p w14:paraId="1D984F4B"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726A584"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Chemically pure maltose and fructose</w:t>
            </w:r>
          </w:p>
        </w:tc>
        <w:tc>
          <w:tcPr>
            <w:tcW w:w="2920" w:type="dxa"/>
            <w:gridSpan w:val="5"/>
          </w:tcPr>
          <w:p w14:paraId="20A8BEC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1702</w:t>
            </w:r>
          </w:p>
        </w:tc>
        <w:tc>
          <w:tcPr>
            <w:tcW w:w="2974" w:type="dxa"/>
            <w:gridSpan w:val="4"/>
          </w:tcPr>
          <w:p w14:paraId="04AB9BA8" w14:textId="77777777" w:rsidR="00D81926" w:rsidRPr="00FF1C13" w:rsidRDefault="00D81926" w:rsidP="00A61C6D">
            <w:pPr>
              <w:rPr>
                <w:rFonts w:ascii="Times New Roman" w:hAnsi="Times New Roman" w:cs="Times New Roman"/>
                <w:sz w:val="23"/>
                <w:szCs w:val="23"/>
              </w:rPr>
            </w:pPr>
          </w:p>
        </w:tc>
      </w:tr>
      <w:tr w:rsidR="00D81926" w:rsidRPr="003C5329" w14:paraId="08ABDF3C" w14:textId="77777777" w:rsidTr="7EB40D94">
        <w:trPr>
          <w:gridAfter w:val="1"/>
          <w:wAfter w:w="61" w:type="dxa"/>
          <w:trHeight w:val="20"/>
        </w:trPr>
        <w:tc>
          <w:tcPr>
            <w:tcW w:w="1327" w:type="dxa"/>
            <w:gridSpan w:val="3"/>
          </w:tcPr>
          <w:p w14:paraId="1A006C5F"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D4A4970"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 sugars in solid form, flavoured or coloured</w:t>
            </w:r>
          </w:p>
        </w:tc>
        <w:tc>
          <w:tcPr>
            <w:tcW w:w="2920" w:type="dxa"/>
            <w:gridSpan w:val="5"/>
          </w:tcPr>
          <w:p w14:paraId="45F007C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17 used does not exceed 30 % of the ex-works price of the product</w:t>
            </w:r>
          </w:p>
        </w:tc>
        <w:tc>
          <w:tcPr>
            <w:tcW w:w="2974" w:type="dxa"/>
            <w:gridSpan w:val="4"/>
          </w:tcPr>
          <w:p w14:paraId="24666E8D" w14:textId="77777777" w:rsidR="00D81926" w:rsidRPr="00FF1C13" w:rsidRDefault="00D81926" w:rsidP="00A61C6D">
            <w:pPr>
              <w:rPr>
                <w:rFonts w:ascii="Times New Roman" w:hAnsi="Times New Roman" w:cs="Times New Roman"/>
                <w:sz w:val="23"/>
                <w:szCs w:val="23"/>
              </w:rPr>
            </w:pPr>
          </w:p>
        </w:tc>
      </w:tr>
      <w:tr w:rsidR="00D81926" w:rsidRPr="003C5329" w14:paraId="435FAD16" w14:textId="77777777" w:rsidTr="7EB40D94">
        <w:trPr>
          <w:gridAfter w:val="1"/>
          <w:wAfter w:w="61" w:type="dxa"/>
          <w:trHeight w:val="20"/>
        </w:trPr>
        <w:tc>
          <w:tcPr>
            <w:tcW w:w="1327" w:type="dxa"/>
            <w:gridSpan w:val="3"/>
          </w:tcPr>
          <w:p w14:paraId="449FA34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B473076"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Other</w:t>
            </w:r>
          </w:p>
        </w:tc>
        <w:tc>
          <w:tcPr>
            <w:tcW w:w="2907" w:type="dxa"/>
            <w:gridSpan w:val="4"/>
          </w:tcPr>
          <w:p w14:paraId="351AE0A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must already be originating</w:t>
            </w:r>
          </w:p>
        </w:tc>
        <w:tc>
          <w:tcPr>
            <w:tcW w:w="2987" w:type="dxa"/>
            <w:gridSpan w:val="5"/>
          </w:tcPr>
          <w:p w14:paraId="632952F0" w14:textId="77777777" w:rsidR="00D81926" w:rsidRPr="00FF1C13" w:rsidRDefault="00D81926" w:rsidP="00A61C6D">
            <w:pPr>
              <w:rPr>
                <w:rFonts w:ascii="Times New Roman" w:hAnsi="Times New Roman" w:cs="Times New Roman"/>
                <w:sz w:val="23"/>
                <w:szCs w:val="23"/>
              </w:rPr>
            </w:pPr>
          </w:p>
        </w:tc>
      </w:tr>
      <w:tr w:rsidR="00D81926" w:rsidRPr="003C5329" w14:paraId="40C17ACF" w14:textId="77777777" w:rsidTr="7EB40D94">
        <w:trPr>
          <w:gridAfter w:val="1"/>
          <w:wAfter w:w="61" w:type="dxa"/>
          <w:trHeight w:val="20"/>
        </w:trPr>
        <w:tc>
          <w:tcPr>
            <w:tcW w:w="1327" w:type="dxa"/>
            <w:gridSpan w:val="3"/>
          </w:tcPr>
          <w:p w14:paraId="487FEE0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1703</w:t>
            </w:r>
          </w:p>
        </w:tc>
        <w:tc>
          <w:tcPr>
            <w:tcW w:w="2687" w:type="dxa"/>
            <w:gridSpan w:val="4"/>
          </w:tcPr>
          <w:p w14:paraId="6EDC200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Molasses resulting from the extraction or refining of sugar, flavoured or coloured</w:t>
            </w:r>
          </w:p>
        </w:tc>
        <w:tc>
          <w:tcPr>
            <w:tcW w:w="2907" w:type="dxa"/>
            <w:gridSpan w:val="4"/>
          </w:tcPr>
          <w:p w14:paraId="0DC53B9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17 used does not exceed 30 % of the ex-works price of the product</w:t>
            </w:r>
          </w:p>
        </w:tc>
        <w:tc>
          <w:tcPr>
            <w:tcW w:w="2987" w:type="dxa"/>
            <w:gridSpan w:val="5"/>
          </w:tcPr>
          <w:p w14:paraId="628C706A" w14:textId="77777777" w:rsidR="00D81926" w:rsidRPr="00FF1C13" w:rsidRDefault="00D81926" w:rsidP="00A61C6D">
            <w:pPr>
              <w:rPr>
                <w:rFonts w:ascii="Times New Roman" w:hAnsi="Times New Roman" w:cs="Times New Roman"/>
                <w:sz w:val="23"/>
                <w:szCs w:val="23"/>
              </w:rPr>
            </w:pPr>
          </w:p>
        </w:tc>
      </w:tr>
      <w:tr w:rsidR="00D81926" w:rsidRPr="003C5329" w14:paraId="5E8EE5DD" w14:textId="77777777" w:rsidTr="7EB40D94">
        <w:trPr>
          <w:gridAfter w:val="1"/>
          <w:wAfter w:w="61" w:type="dxa"/>
          <w:trHeight w:val="20"/>
        </w:trPr>
        <w:tc>
          <w:tcPr>
            <w:tcW w:w="1327" w:type="dxa"/>
            <w:gridSpan w:val="3"/>
          </w:tcPr>
          <w:p w14:paraId="59912B0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1704</w:t>
            </w:r>
          </w:p>
        </w:tc>
        <w:tc>
          <w:tcPr>
            <w:tcW w:w="2687" w:type="dxa"/>
            <w:gridSpan w:val="4"/>
          </w:tcPr>
          <w:p w14:paraId="312D28A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Sugar confectionery (including</w:t>
            </w:r>
            <w:r w:rsidRPr="003C5329">
              <w:rPr>
                <w:rFonts w:ascii="Times New Roman" w:hAnsi="Times New Roman" w:cs="Times New Roman"/>
                <w:color w:val="231F20"/>
                <w:sz w:val="23"/>
                <w:szCs w:val="23"/>
              </w:rPr>
              <w:t xml:space="preserve"> </w:t>
            </w:r>
            <w:r w:rsidRPr="006105D1">
              <w:rPr>
                <w:rFonts w:ascii="Times New Roman" w:hAnsi="Times New Roman" w:cs="Times New Roman"/>
                <w:color w:val="231F20"/>
                <w:sz w:val="23"/>
                <w:szCs w:val="23"/>
              </w:rPr>
              <w:t>white chocolate), not containing cocoa</w:t>
            </w:r>
          </w:p>
        </w:tc>
        <w:tc>
          <w:tcPr>
            <w:tcW w:w="2907" w:type="dxa"/>
            <w:gridSpan w:val="4"/>
          </w:tcPr>
          <w:p w14:paraId="2C7D587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FB7F093"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all the materials used are classified within a heading other than that of the product;</w:t>
            </w:r>
          </w:p>
          <w:p w14:paraId="2E95105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D6275B">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27A0CAC0" w14:textId="77777777" w:rsidR="00D81926" w:rsidRPr="00FF1C13" w:rsidRDefault="00D81926" w:rsidP="00A61C6D">
            <w:pPr>
              <w:rPr>
                <w:rFonts w:ascii="Times New Roman" w:hAnsi="Times New Roman" w:cs="Times New Roman"/>
                <w:sz w:val="23"/>
                <w:szCs w:val="23"/>
              </w:rPr>
            </w:pPr>
          </w:p>
        </w:tc>
      </w:tr>
      <w:tr w:rsidR="00D81926" w:rsidRPr="003C5329" w14:paraId="3B00FA3F" w14:textId="77777777" w:rsidTr="7EB40D94">
        <w:trPr>
          <w:gridAfter w:val="1"/>
          <w:wAfter w:w="61" w:type="dxa"/>
          <w:trHeight w:val="20"/>
        </w:trPr>
        <w:tc>
          <w:tcPr>
            <w:tcW w:w="1327" w:type="dxa"/>
            <w:gridSpan w:val="3"/>
          </w:tcPr>
          <w:p w14:paraId="2B153F6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18</w:t>
            </w:r>
          </w:p>
        </w:tc>
        <w:tc>
          <w:tcPr>
            <w:tcW w:w="2687" w:type="dxa"/>
            <w:gridSpan w:val="4"/>
          </w:tcPr>
          <w:p w14:paraId="692D3BE3"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Cocoa and cocoa preparations; except for:</w:t>
            </w:r>
          </w:p>
        </w:tc>
        <w:tc>
          <w:tcPr>
            <w:tcW w:w="2907" w:type="dxa"/>
            <w:gridSpan w:val="4"/>
          </w:tcPr>
          <w:p w14:paraId="075F508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6EA11572" w14:textId="77777777" w:rsidR="00D81926" w:rsidRPr="00D6275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6275B">
              <w:rPr>
                <w:rFonts w:ascii="Times New Roman" w:hAnsi="Times New Roman" w:cs="Times New Roman"/>
                <w:color w:val="231F20"/>
                <w:w w:val="105"/>
                <w:sz w:val="23"/>
                <w:szCs w:val="23"/>
              </w:rPr>
              <w:t xml:space="preserve">all the materials used are classified within a heading other than that of the </w:t>
            </w:r>
            <w:r w:rsidRPr="00D6275B">
              <w:rPr>
                <w:rFonts w:ascii="Times New Roman" w:hAnsi="Times New Roman" w:cs="Times New Roman"/>
                <w:color w:val="231F20"/>
                <w:w w:val="105"/>
                <w:sz w:val="23"/>
                <w:szCs w:val="23"/>
              </w:rPr>
              <w:lastRenderedPageBreak/>
              <w:t>product;</w:t>
            </w:r>
          </w:p>
          <w:p w14:paraId="34C09E6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D6275B">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5C8A26D7" w14:textId="77777777" w:rsidR="00D81926" w:rsidRPr="00FF1C13" w:rsidRDefault="00D81926" w:rsidP="00A61C6D">
            <w:pPr>
              <w:rPr>
                <w:rFonts w:ascii="Times New Roman" w:hAnsi="Times New Roman" w:cs="Times New Roman"/>
                <w:sz w:val="23"/>
                <w:szCs w:val="23"/>
              </w:rPr>
            </w:pPr>
          </w:p>
        </w:tc>
      </w:tr>
      <w:tr w:rsidR="00D81926" w:rsidRPr="003C5329" w14:paraId="570CDEA8" w14:textId="77777777" w:rsidTr="7EB40D94">
        <w:trPr>
          <w:gridAfter w:val="1"/>
          <w:wAfter w:w="61" w:type="dxa"/>
          <w:trHeight w:val="20"/>
        </w:trPr>
        <w:tc>
          <w:tcPr>
            <w:tcW w:w="1327" w:type="dxa"/>
            <w:gridSpan w:val="3"/>
          </w:tcPr>
          <w:p w14:paraId="2F8D0B3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1806</w:t>
            </w:r>
          </w:p>
        </w:tc>
        <w:tc>
          <w:tcPr>
            <w:tcW w:w="2687" w:type="dxa"/>
            <w:gridSpan w:val="4"/>
          </w:tcPr>
          <w:p w14:paraId="50F33B81" w14:textId="77777777" w:rsidR="00D81926" w:rsidRPr="003C5329" w:rsidRDefault="00D81926" w:rsidP="00A61C6D">
            <w:pPr>
              <w:pStyle w:val="TableParagraph"/>
              <w:ind w:right="51"/>
              <w:rPr>
                <w:rFonts w:ascii="Times New Roman" w:hAnsi="Times New Roman" w:cs="Times New Roman"/>
                <w:sz w:val="23"/>
                <w:szCs w:val="23"/>
              </w:rPr>
            </w:pPr>
            <w:r w:rsidRPr="003C5329">
              <w:rPr>
                <w:rFonts w:ascii="Times New Roman" w:hAnsi="Times New Roman" w:cs="Times New Roman"/>
                <w:color w:val="231F20"/>
                <w:w w:val="105"/>
                <w:sz w:val="23"/>
                <w:szCs w:val="23"/>
              </w:rPr>
              <w:t>Chocolate and other food preparations containing cocoa:</w:t>
            </w:r>
          </w:p>
          <w:p w14:paraId="1E3EA280" w14:textId="77777777" w:rsidR="00D81926" w:rsidRPr="003C532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D6275B">
              <w:rPr>
                <w:rFonts w:ascii="Times New Roman" w:hAnsi="Times New Roman" w:cs="Times New Roman"/>
                <w:color w:val="231F20"/>
                <w:w w:val="105"/>
                <w:sz w:val="23"/>
                <w:szCs w:val="23"/>
              </w:rPr>
              <w:t>containing 20 % or less by weight of materials of Chapter 17</w:t>
            </w:r>
          </w:p>
        </w:tc>
        <w:tc>
          <w:tcPr>
            <w:tcW w:w="2907" w:type="dxa"/>
            <w:gridSpan w:val="4"/>
          </w:tcPr>
          <w:p w14:paraId="63ECCBC9"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0E52BC35" w14:textId="77777777" w:rsidR="00D81926" w:rsidRPr="00F500C6" w:rsidRDefault="00D81926" w:rsidP="00A61C6D">
            <w:pPr>
              <w:pStyle w:val="TableParagraph"/>
              <w:rPr>
                <w:rFonts w:ascii="Times New Roman" w:hAnsi="Times New Roman" w:cs="Times New Roman"/>
                <w:sz w:val="23"/>
                <w:szCs w:val="23"/>
              </w:rPr>
            </w:pPr>
            <w:r w:rsidRPr="00F500C6">
              <w:rPr>
                <w:rFonts w:ascii="Times New Roman" w:hAnsi="Times New Roman" w:cs="Times New Roman"/>
                <w:color w:val="231F20"/>
                <w:sz w:val="23"/>
                <w:szCs w:val="23"/>
              </w:rPr>
              <w:t>Manufacture in which:</w:t>
            </w:r>
          </w:p>
          <w:p w14:paraId="170AFD18" w14:textId="77777777" w:rsidR="00D81926" w:rsidRPr="00F500C6" w:rsidRDefault="00D81926" w:rsidP="002875B5">
            <w:pPr>
              <w:pStyle w:val="TableParagraph"/>
              <w:numPr>
                <w:ilvl w:val="0"/>
                <w:numId w:val="9"/>
              </w:numPr>
              <w:tabs>
                <w:tab w:val="left" w:pos="284"/>
              </w:tabs>
              <w:ind w:left="284" w:hanging="284"/>
              <w:rPr>
                <w:rFonts w:ascii="Times New Roman" w:hAnsi="Times New Roman" w:cs="Times New Roman"/>
                <w:color w:val="231F20"/>
                <w:sz w:val="23"/>
                <w:szCs w:val="23"/>
              </w:rPr>
            </w:pPr>
            <w:r w:rsidRPr="00F500C6">
              <w:rPr>
                <w:rFonts w:ascii="Times New Roman" w:hAnsi="Times New Roman" w:cs="Times New Roman"/>
                <w:color w:val="231F20"/>
                <w:sz w:val="23"/>
                <w:szCs w:val="23"/>
              </w:rPr>
              <w:t>all the materials used are classified within a heading other than that of the product;</w:t>
            </w:r>
          </w:p>
          <w:p w14:paraId="1B9C5245" w14:textId="77777777" w:rsidR="00D81926" w:rsidRPr="00F500C6" w:rsidRDefault="00D81926" w:rsidP="002875B5">
            <w:pPr>
              <w:pStyle w:val="TableParagraph"/>
              <w:numPr>
                <w:ilvl w:val="0"/>
                <w:numId w:val="9"/>
              </w:numPr>
              <w:tabs>
                <w:tab w:val="left" w:pos="284"/>
              </w:tabs>
              <w:ind w:left="284" w:hanging="284"/>
              <w:rPr>
                <w:rFonts w:ascii="Times New Roman" w:hAnsi="Times New Roman" w:cs="Times New Roman"/>
                <w:sz w:val="23"/>
                <w:szCs w:val="23"/>
              </w:rPr>
            </w:pPr>
            <w:r w:rsidRPr="00F500C6">
              <w:rPr>
                <w:rFonts w:ascii="Times New Roman" w:hAnsi="Times New Roman" w:cs="Times New Roman"/>
                <w:color w:val="231F20"/>
                <w:sz w:val="23"/>
                <w:szCs w:val="23"/>
              </w:rPr>
              <w:t>the value of any materials of Chapter 17 used does not exceed 30 % of the ex-works price of the</w:t>
            </w:r>
            <w:r w:rsidRPr="00F500C6">
              <w:rPr>
                <w:rFonts w:ascii="Times New Roman" w:hAnsi="Times New Roman" w:cs="Times New Roman"/>
                <w:color w:val="231F20"/>
                <w:spacing w:val="1"/>
                <w:sz w:val="23"/>
                <w:szCs w:val="23"/>
              </w:rPr>
              <w:t xml:space="preserve"> </w:t>
            </w:r>
            <w:r w:rsidRPr="00F500C6">
              <w:rPr>
                <w:rFonts w:ascii="Times New Roman" w:hAnsi="Times New Roman" w:cs="Times New Roman"/>
                <w:color w:val="231F20"/>
                <w:sz w:val="23"/>
                <w:szCs w:val="23"/>
              </w:rPr>
              <w:t>product</w:t>
            </w:r>
          </w:p>
        </w:tc>
      </w:tr>
      <w:tr w:rsidR="00D81926" w:rsidRPr="003C5329" w14:paraId="4FBA1635" w14:textId="77777777" w:rsidTr="7EB40D94">
        <w:trPr>
          <w:gridAfter w:val="1"/>
          <w:wAfter w:w="61" w:type="dxa"/>
          <w:trHeight w:val="20"/>
        </w:trPr>
        <w:tc>
          <w:tcPr>
            <w:tcW w:w="1327" w:type="dxa"/>
            <w:gridSpan w:val="3"/>
          </w:tcPr>
          <w:p w14:paraId="23C6B8B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1901</w:t>
            </w:r>
          </w:p>
        </w:tc>
        <w:tc>
          <w:tcPr>
            <w:tcW w:w="2687" w:type="dxa"/>
            <w:gridSpan w:val="4"/>
          </w:tcPr>
          <w:p w14:paraId="19A8E441" w14:textId="77777777" w:rsidR="00D81926" w:rsidRPr="003C5329"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2907" w:type="dxa"/>
            <w:gridSpan w:val="4"/>
          </w:tcPr>
          <w:p w14:paraId="7F4945AF"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390353FE" w14:textId="77777777" w:rsidR="00D81926" w:rsidRPr="00FF1C13" w:rsidRDefault="00D81926" w:rsidP="00A61C6D">
            <w:pPr>
              <w:rPr>
                <w:rFonts w:ascii="Times New Roman" w:hAnsi="Times New Roman" w:cs="Times New Roman"/>
                <w:sz w:val="23"/>
                <w:szCs w:val="23"/>
              </w:rPr>
            </w:pPr>
          </w:p>
        </w:tc>
      </w:tr>
      <w:tr w:rsidR="00D81926" w:rsidRPr="003C5329" w14:paraId="0B0EDE7E" w14:textId="77777777" w:rsidTr="7EB40D94">
        <w:trPr>
          <w:gridAfter w:val="1"/>
          <w:wAfter w:w="61" w:type="dxa"/>
          <w:trHeight w:val="20"/>
        </w:trPr>
        <w:tc>
          <w:tcPr>
            <w:tcW w:w="1327" w:type="dxa"/>
            <w:gridSpan w:val="3"/>
          </w:tcPr>
          <w:p w14:paraId="30F2CE6A"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DE5863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Malt extract</w:t>
            </w:r>
          </w:p>
        </w:tc>
        <w:tc>
          <w:tcPr>
            <w:tcW w:w="2907" w:type="dxa"/>
            <w:gridSpan w:val="4"/>
          </w:tcPr>
          <w:p w14:paraId="195A86F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cereals of Chapter 10</w:t>
            </w:r>
          </w:p>
        </w:tc>
        <w:tc>
          <w:tcPr>
            <w:tcW w:w="2987" w:type="dxa"/>
            <w:gridSpan w:val="5"/>
          </w:tcPr>
          <w:p w14:paraId="40F82777" w14:textId="77777777" w:rsidR="00D81926" w:rsidRPr="00FF1C13" w:rsidRDefault="00D81926" w:rsidP="00A61C6D">
            <w:pPr>
              <w:rPr>
                <w:rFonts w:ascii="Times New Roman" w:hAnsi="Times New Roman" w:cs="Times New Roman"/>
                <w:sz w:val="23"/>
                <w:szCs w:val="23"/>
              </w:rPr>
            </w:pPr>
          </w:p>
        </w:tc>
      </w:tr>
      <w:tr w:rsidR="00D81926" w:rsidRPr="003C5329" w14:paraId="00A33398" w14:textId="77777777" w:rsidTr="7EB40D94">
        <w:trPr>
          <w:gridAfter w:val="1"/>
          <w:wAfter w:w="61" w:type="dxa"/>
          <w:trHeight w:val="20"/>
        </w:trPr>
        <w:tc>
          <w:tcPr>
            <w:tcW w:w="1327" w:type="dxa"/>
            <w:gridSpan w:val="3"/>
          </w:tcPr>
          <w:p w14:paraId="547A4E9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325768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07" w:type="dxa"/>
            <w:gridSpan w:val="4"/>
          </w:tcPr>
          <w:p w14:paraId="7F4209E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383383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C115B1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40E086E1" w14:textId="77777777" w:rsidR="00D81926" w:rsidRPr="00FF1C13" w:rsidRDefault="00D81926" w:rsidP="00A61C6D">
            <w:pPr>
              <w:rPr>
                <w:rFonts w:ascii="Times New Roman" w:hAnsi="Times New Roman" w:cs="Times New Roman"/>
                <w:sz w:val="23"/>
                <w:szCs w:val="23"/>
              </w:rPr>
            </w:pPr>
          </w:p>
        </w:tc>
      </w:tr>
      <w:tr w:rsidR="00D81926" w:rsidRPr="003C5329" w14:paraId="0113BE46" w14:textId="77777777" w:rsidTr="7EB40D94">
        <w:trPr>
          <w:gridAfter w:val="1"/>
          <w:wAfter w:w="61" w:type="dxa"/>
          <w:trHeight w:val="20"/>
        </w:trPr>
        <w:tc>
          <w:tcPr>
            <w:tcW w:w="1327" w:type="dxa"/>
            <w:gridSpan w:val="3"/>
          </w:tcPr>
          <w:p w14:paraId="0FFEF72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1902</w:t>
            </w:r>
          </w:p>
        </w:tc>
        <w:tc>
          <w:tcPr>
            <w:tcW w:w="2687" w:type="dxa"/>
            <w:gridSpan w:val="4"/>
          </w:tcPr>
          <w:p w14:paraId="435B8D92"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Pasta, whether or not cooked or stuffed (with meat or other substances) or otherwise prepared, such as spaghetti, macaroni, noodles, lasagne, gnocchi, ravioli, cannelloni; couscous, whether or not prepared:</w:t>
            </w:r>
          </w:p>
        </w:tc>
        <w:tc>
          <w:tcPr>
            <w:tcW w:w="2920" w:type="dxa"/>
            <w:gridSpan w:val="5"/>
          </w:tcPr>
          <w:p w14:paraId="2A53048D" w14:textId="77777777" w:rsidR="00D81926" w:rsidRPr="001C3B59" w:rsidRDefault="00D81926" w:rsidP="00A61C6D">
            <w:pPr>
              <w:rPr>
                <w:rFonts w:ascii="Times New Roman" w:hAnsi="Times New Roman" w:cs="Times New Roman"/>
                <w:sz w:val="23"/>
                <w:szCs w:val="23"/>
              </w:rPr>
            </w:pPr>
          </w:p>
        </w:tc>
        <w:tc>
          <w:tcPr>
            <w:tcW w:w="2974" w:type="dxa"/>
            <w:gridSpan w:val="4"/>
          </w:tcPr>
          <w:p w14:paraId="4DE26399" w14:textId="77777777" w:rsidR="00D81926" w:rsidRPr="00FF1C13" w:rsidRDefault="00D81926" w:rsidP="00A61C6D">
            <w:pPr>
              <w:rPr>
                <w:rFonts w:ascii="Times New Roman" w:hAnsi="Times New Roman" w:cs="Times New Roman"/>
                <w:sz w:val="23"/>
                <w:szCs w:val="23"/>
              </w:rPr>
            </w:pPr>
          </w:p>
        </w:tc>
      </w:tr>
      <w:tr w:rsidR="00D81926" w:rsidRPr="003C5329" w14:paraId="69B8263A" w14:textId="77777777" w:rsidTr="7EB40D94">
        <w:trPr>
          <w:gridAfter w:val="1"/>
          <w:wAfter w:w="61" w:type="dxa"/>
          <w:trHeight w:val="20"/>
        </w:trPr>
        <w:tc>
          <w:tcPr>
            <w:tcW w:w="1327" w:type="dxa"/>
            <w:gridSpan w:val="3"/>
          </w:tcPr>
          <w:p w14:paraId="6D77472A"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3F1F7E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20 % or less by weight of meat, meat offal, fish, crustaceans or molluscs</w:t>
            </w:r>
          </w:p>
        </w:tc>
        <w:tc>
          <w:tcPr>
            <w:tcW w:w="2920" w:type="dxa"/>
            <w:gridSpan w:val="5"/>
          </w:tcPr>
          <w:p w14:paraId="44BFBEEB"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cereals and derivatives (except durum wheat and its derivatives) used must be wholly obtained</w:t>
            </w:r>
          </w:p>
        </w:tc>
        <w:tc>
          <w:tcPr>
            <w:tcW w:w="2974" w:type="dxa"/>
            <w:gridSpan w:val="4"/>
          </w:tcPr>
          <w:p w14:paraId="0B0C1617" w14:textId="77777777" w:rsidR="00D81926" w:rsidRPr="00FF1C13" w:rsidRDefault="00D81926" w:rsidP="00A61C6D">
            <w:pPr>
              <w:rPr>
                <w:rFonts w:ascii="Times New Roman" w:hAnsi="Times New Roman" w:cs="Times New Roman"/>
                <w:sz w:val="23"/>
                <w:szCs w:val="23"/>
              </w:rPr>
            </w:pPr>
          </w:p>
        </w:tc>
      </w:tr>
      <w:tr w:rsidR="00D81926" w:rsidRPr="003C5329" w14:paraId="428F767E" w14:textId="77777777" w:rsidTr="7EB40D94">
        <w:trPr>
          <w:gridAfter w:val="1"/>
          <w:wAfter w:w="61" w:type="dxa"/>
          <w:trHeight w:val="20"/>
        </w:trPr>
        <w:tc>
          <w:tcPr>
            <w:tcW w:w="1327" w:type="dxa"/>
            <w:gridSpan w:val="3"/>
          </w:tcPr>
          <w:p w14:paraId="589F6FE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7952C9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more than 20 % by weight of meat, meat offal, fish, crustaceans or molluscs</w:t>
            </w:r>
          </w:p>
        </w:tc>
        <w:tc>
          <w:tcPr>
            <w:tcW w:w="2920" w:type="dxa"/>
            <w:gridSpan w:val="5"/>
          </w:tcPr>
          <w:p w14:paraId="30DD5D4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74F2E6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all cereals and derivatives (except durum wheat and its derivatives) used must </w:t>
            </w:r>
            <w:r w:rsidRPr="00CE6E22">
              <w:rPr>
                <w:rFonts w:ascii="Times New Roman" w:hAnsi="Times New Roman" w:cs="Times New Roman"/>
                <w:color w:val="231F20"/>
                <w:w w:val="105"/>
                <w:sz w:val="23"/>
                <w:szCs w:val="23"/>
              </w:rPr>
              <w:lastRenderedPageBreak/>
              <w:t>be wholly obtained;</w:t>
            </w:r>
          </w:p>
          <w:p w14:paraId="73B3EA3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all the materials 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Chapters 2 and 3 used must be wholly</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obtained</w:t>
            </w:r>
          </w:p>
        </w:tc>
        <w:tc>
          <w:tcPr>
            <w:tcW w:w="2974" w:type="dxa"/>
            <w:gridSpan w:val="4"/>
          </w:tcPr>
          <w:p w14:paraId="582C9CFD" w14:textId="77777777" w:rsidR="00D81926" w:rsidRPr="00FF1C13" w:rsidRDefault="00D81926" w:rsidP="00A61C6D">
            <w:pPr>
              <w:rPr>
                <w:rFonts w:ascii="Times New Roman" w:hAnsi="Times New Roman" w:cs="Times New Roman"/>
                <w:sz w:val="23"/>
                <w:szCs w:val="23"/>
              </w:rPr>
            </w:pPr>
          </w:p>
        </w:tc>
      </w:tr>
      <w:tr w:rsidR="00D81926" w:rsidRPr="003C5329" w14:paraId="7AAAEF68" w14:textId="77777777" w:rsidTr="7EB40D94">
        <w:trPr>
          <w:gridAfter w:val="1"/>
          <w:wAfter w:w="61" w:type="dxa"/>
          <w:trHeight w:val="20"/>
        </w:trPr>
        <w:tc>
          <w:tcPr>
            <w:tcW w:w="1327" w:type="dxa"/>
            <w:gridSpan w:val="3"/>
          </w:tcPr>
          <w:p w14:paraId="14C19EC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1903</w:t>
            </w:r>
          </w:p>
        </w:tc>
        <w:tc>
          <w:tcPr>
            <w:tcW w:w="2687" w:type="dxa"/>
            <w:gridSpan w:val="4"/>
          </w:tcPr>
          <w:p w14:paraId="62F544C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Tapioca and substitutes therefor prepared from starch, in the form of flakes, grains, pearls, siftings or in similar forms</w:t>
            </w:r>
          </w:p>
        </w:tc>
        <w:tc>
          <w:tcPr>
            <w:tcW w:w="2920" w:type="dxa"/>
            <w:gridSpan w:val="5"/>
          </w:tcPr>
          <w:p w14:paraId="765C9C99"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from materials of any heading except potato starch of heading No 1108</w:t>
            </w:r>
          </w:p>
        </w:tc>
        <w:tc>
          <w:tcPr>
            <w:tcW w:w="2974" w:type="dxa"/>
            <w:gridSpan w:val="4"/>
          </w:tcPr>
          <w:p w14:paraId="59F081A8" w14:textId="77777777" w:rsidR="00D81926" w:rsidRPr="00FF1C13" w:rsidRDefault="00D81926" w:rsidP="00A61C6D">
            <w:pPr>
              <w:rPr>
                <w:rFonts w:ascii="Times New Roman" w:hAnsi="Times New Roman" w:cs="Times New Roman"/>
                <w:sz w:val="23"/>
                <w:szCs w:val="23"/>
              </w:rPr>
            </w:pPr>
          </w:p>
        </w:tc>
      </w:tr>
      <w:tr w:rsidR="00D81926" w:rsidRPr="003C5329" w14:paraId="287DC8BE" w14:textId="77777777" w:rsidTr="7EB40D94">
        <w:trPr>
          <w:gridAfter w:val="1"/>
          <w:wAfter w:w="61" w:type="dxa"/>
          <w:trHeight w:val="20"/>
        </w:trPr>
        <w:tc>
          <w:tcPr>
            <w:tcW w:w="1327" w:type="dxa"/>
            <w:gridSpan w:val="3"/>
          </w:tcPr>
          <w:p w14:paraId="0AAF5FC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1904</w:t>
            </w:r>
          </w:p>
        </w:tc>
        <w:tc>
          <w:tcPr>
            <w:tcW w:w="2687" w:type="dxa"/>
            <w:gridSpan w:val="4"/>
          </w:tcPr>
          <w:p w14:paraId="04F9CD2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2920" w:type="dxa"/>
            <w:gridSpan w:val="5"/>
          </w:tcPr>
          <w:p w14:paraId="7E3F262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57A89F9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from</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classified within heading No</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1806;</w:t>
            </w:r>
          </w:p>
          <w:p w14:paraId="7AFEEE1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in which all the cereals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and flour (except durum wheat and its derivates and Zea indurata maize) used must be wholly</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obtained;</w:t>
            </w:r>
          </w:p>
          <w:p w14:paraId="2101F0A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in which the value of any materials of Chapter 17 used does not exceed 30 % of the ex-works price of the product</w:t>
            </w:r>
          </w:p>
        </w:tc>
        <w:tc>
          <w:tcPr>
            <w:tcW w:w="2974" w:type="dxa"/>
            <w:gridSpan w:val="4"/>
          </w:tcPr>
          <w:p w14:paraId="627B1FBF" w14:textId="77777777" w:rsidR="00D81926" w:rsidRPr="00FF1C13" w:rsidRDefault="00D81926" w:rsidP="00A61C6D">
            <w:pPr>
              <w:rPr>
                <w:rFonts w:ascii="Times New Roman" w:hAnsi="Times New Roman" w:cs="Times New Roman"/>
                <w:sz w:val="23"/>
                <w:szCs w:val="23"/>
              </w:rPr>
            </w:pPr>
          </w:p>
        </w:tc>
      </w:tr>
      <w:tr w:rsidR="00D81926" w:rsidRPr="003C5329" w14:paraId="142253F3" w14:textId="77777777" w:rsidTr="7EB40D94">
        <w:trPr>
          <w:gridAfter w:val="1"/>
          <w:wAfter w:w="61" w:type="dxa"/>
          <w:trHeight w:val="20"/>
        </w:trPr>
        <w:tc>
          <w:tcPr>
            <w:tcW w:w="1327" w:type="dxa"/>
            <w:gridSpan w:val="3"/>
          </w:tcPr>
          <w:p w14:paraId="7C8AD92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1905</w:t>
            </w:r>
          </w:p>
        </w:tc>
        <w:tc>
          <w:tcPr>
            <w:tcW w:w="2687" w:type="dxa"/>
            <w:gridSpan w:val="4"/>
          </w:tcPr>
          <w:p w14:paraId="75B93C2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Bread, pastry, cakes, biscuits and other bakers' wares, whether or not containing cocoa; communion wafers, empty cachets of a kind suitable for pharmaceutical use, sealing wafers, rice paper and similar products</w:t>
            </w:r>
          </w:p>
        </w:tc>
        <w:tc>
          <w:tcPr>
            <w:tcW w:w="2920" w:type="dxa"/>
            <w:gridSpan w:val="5"/>
          </w:tcPr>
          <w:p w14:paraId="5E458A98"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in which all the products of Chapter 11 used are originating</w:t>
            </w:r>
          </w:p>
        </w:tc>
        <w:tc>
          <w:tcPr>
            <w:tcW w:w="2974" w:type="dxa"/>
            <w:gridSpan w:val="4"/>
          </w:tcPr>
          <w:p w14:paraId="2CE2CEC0" w14:textId="77777777" w:rsidR="00D81926" w:rsidRPr="00FF1C13" w:rsidRDefault="00D81926" w:rsidP="00A61C6D">
            <w:pPr>
              <w:rPr>
                <w:rFonts w:ascii="Times New Roman" w:hAnsi="Times New Roman" w:cs="Times New Roman"/>
                <w:sz w:val="23"/>
                <w:szCs w:val="23"/>
              </w:rPr>
            </w:pPr>
          </w:p>
        </w:tc>
      </w:tr>
      <w:tr w:rsidR="00D81926" w:rsidRPr="003C5329" w14:paraId="17E45CCF" w14:textId="77777777" w:rsidTr="7EB40D94">
        <w:trPr>
          <w:gridAfter w:val="1"/>
          <w:wAfter w:w="61" w:type="dxa"/>
          <w:trHeight w:val="20"/>
        </w:trPr>
        <w:tc>
          <w:tcPr>
            <w:tcW w:w="1327" w:type="dxa"/>
            <w:gridSpan w:val="3"/>
          </w:tcPr>
          <w:p w14:paraId="03FB4D9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20</w:t>
            </w:r>
          </w:p>
        </w:tc>
        <w:tc>
          <w:tcPr>
            <w:tcW w:w="2687" w:type="dxa"/>
            <w:gridSpan w:val="4"/>
          </w:tcPr>
          <w:p w14:paraId="5ADCA28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Preparations of vegetables, fruit, nuts or other parts of plants; except for:</w:t>
            </w:r>
          </w:p>
        </w:tc>
        <w:tc>
          <w:tcPr>
            <w:tcW w:w="2920" w:type="dxa"/>
            <w:gridSpan w:val="5"/>
          </w:tcPr>
          <w:p w14:paraId="5D53D481"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fruit, nuts or vegetables used must be wholly obtained</w:t>
            </w:r>
          </w:p>
        </w:tc>
        <w:tc>
          <w:tcPr>
            <w:tcW w:w="2974" w:type="dxa"/>
            <w:gridSpan w:val="4"/>
          </w:tcPr>
          <w:p w14:paraId="740C534B" w14:textId="77777777" w:rsidR="00D81926" w:rsidRPr="00FF1C13" w:rsidRDefault="00D81926" w:rsidP="00A61C6D">
            <w:pPr>
              <w:rPr>
                <w:rFonts w:ascii="Times New Roman" w:hAnsi="Times New Roman" w:cs="Times New Roman"/>
                <w:sz w:val="23"/>
                <w:szCs w:val="23"/>
              </w:rPr>
            </w:pPr>
          </w:p>
        </w:tc>
      </w:tr>
      <w:tr w:rsidR="00D81926" w:rsidRPr="003C5329" w14:paraId="5CA07640" w14:textId="77777777" w:rsidTr="7EB40D94">
        <w:trPr>
          <w:gridAfter w:val="1"/>
          <w:wAfter w:w="61" w:type="dxa"/>
          <w:trHeight w:val="20"/>
        </w:trPr>
        <w:tc>
          <w:tcPr>
            <w:tcW w:w="1327" w:type="dxa"/>
            <w:gridSpan w:val="3"/>
          </w:tcPr>
          <w:p w14:paraId="2EC92EB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2001</w:t>
            </w:r>
          </w:p>
        </w:tc>
        <w:tc>
          <w:tcPr>
            <w:tcW w:w="2687" w:type="dxa"/>
            <w:gridSpan w:val="4"/>
          </w:tcPr>
          <w:p w14:paraId="7712013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Yams, sweet potatoes and similar edible parts of plants containing 5 % or more by weight of starch, prepared or preserved by vinegar or acetic acid</w:t>
            </w:r>
          </w:p>
        </w:tc>
        <w:tc>
          <w:tcPr>
            <w:tcW w:w="2920" w:type="dxa"/>
            <w:gridSpan w:val="5"/>
          </w:tcPr>
          <w:p w14:paraId="08C47F0F"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754B1639" w14:textId="77777777" w:rsidR="00D81926" w:rsidRPr="00FF1C13" w:rsidRDefault="00D81926" w:rsidP="00A61C6D">
            <w:pPr>
              <w:rPr>
                <w:rFonts w:ascii="Times New Roman" w:hAnsi="Times New Roman" w:cs="Times New Roman"/>
                <w:sz w:val="23"/>
                <w:szCs w:val="23"/>
              </w:rPr>
            </w:pPr>
          </w:p>
        </w:tc>
      </w:tr>
      <w:tr w:rsidR="00D81926" w:rsidRPr="003C5329" w14:paraId="5BAE6BBF" w14:textId="77777777" w:rsidTr="7EB40D94">
        <w:trPr>
          <w:gridAfter w:val="1"/>
          <w:wAfter w:w="61" w:type="dxa"/>
          <w:trHeight w:val="20"/>
        </w:trPr>
        <w:tc>
          <w:tcPr>
            <w:tcW w:w="1327" w:type="dxa"/>
            <w:gridSpan w:val="3"/>
          </w:tcPr>
          <w:p w14:paraId="12E564A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2004 and ex 2005</w:t>
            </w:r>
          </w:p>
        </w:tc>
        <w:tc>
          <w:tcPr>
            <w:tcW w:w="2687" w:type="dxa"/>
            <w:gridSpan w:val="4"/>
          </w:tcPr>
          <w:p w14:paraId="0553D1C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Potatoes in the form of flour, meal or flakes, prepared or preserved otherwise than by vinegar or acetic acid</w:t>
            </w:r>
          </w:p>
        </w:tc>
        <w:tc>
          <w:tcPr>
            <w:tcW w:w="2920" w:type="dxa"/>
            <w:gridSpan w:val="5"/>
          </w:tcPr>
          <w:p w14:paraId="7BA3C171"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5440F972" w14:textId="77777777" w:rsidR="00D81926" w:rsidRPr="00FF1C13" w:rsidRDefault="00D81926" w:rsidP="00A61C6D">
            <w:pPr>
              <w:rPr>
                <w:rFonts w:ascii="Times New Roman" w:hAnsi="Times New Roman" w:cs="Times New Roman"/>
                <w:sz w:val="23"/>
                <w:szCs w:val="23"/>
              </w:rPr>
            </w:pPr>
          </w:p>
        </w:tc>
      </w:tr>
      <w:tr w:rsidR="00D81926" w:rsidRPr="003C5329" w14:paraId="3C8EA3D3" w14:textId="77777777" w:rsidTr="7EB40D94">
        <w:trPr>
          <w:gridAfter w:val="1"/>
          <w:wAfter w:w="61" w:type="dxa"/>
          <w:trHeight w:val="20"/>
        </w:trPr>
        <w:tc>
          <w:tcPr>
            <w:tcW w:w="1327" w:type="dxa"/>
            <w:gridSpan w:val="3"/>
          </w:tcPr>
          <w:p w14:paraId="4D68565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2006</w:t>
            </w:r>
          </w:p>
        </w:tc>
        <w:tc>
          <w:tcPr>
            <w:tcW w:w="2687" w:type="dxa"/>
            <w:gridSpan w:val="4"/>
          </w:tcPr>
          <w:p w14:paraId="36C59DFA"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Vegetables, fruit, nuts, fruitpeel and other parts of plants, preserved by sugar (drained, glacé or crystallised)</w:t>
            </w:r>
          </w:p>
        </w:tc>
        <w:tc>
          <w:tcPr>
            <w:tcW w:w="2907" w:type="dxa"/>
            <w:gridSpan w:val="4"/>
          </w:tcPr>
          <w:p w14:paraId="564A4D2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17 used does not exceed 30 % of the ex-works price of the product</w:t>
            </w:r>
          </w:p>
        </w:tc>
        <w:tc>
          <w:tcPr>
            <w:tcW w:w="2987" w:type="dxa"/>
            <w:gridSpan w:val="5"/>
          </w:tcPr>
          <w:p w14:paraId="7B7E6FA9" w14:textId="77777777" w:rsidR="00D81926" w:rsidRPr="00FF1C13" w:rsidRDefault="00D81926" w:rsidP="00A61C6D">
            <w:pPr>
              <w:rPr>
                <w:rFonts w:ascii="Times New Roman" w:hAnsi="Times New Roman" w:cs="Times New Roman"/>
                <w:sz w:val="23"/>
                <w:szCs w:val="23"/>
              </w:rPr>
            </w:pPr>
          </w:p>
        </w:tc>
      </w:tr>
      <w:tr w:rsidR="00D81926" w:rsidRPr="003C5329" w14:paraId="5B3C8FD9" w14:textId="77777777" w:rsidTr="7EB40D94">
        <w:trPr>
          <w:gridAfter w:val="1"/>
          <w:wAfter w:w="61" w:type="dxa"/>
          <w:trHeight w:val="20"/>
        </w:trPr>
        <w:tc>
          <w:tcPr>
            <w:tcW w:w="1327" w:type="dxa"/>
            <w:gridSpan w:val="3"/>
          </w:tcPr>
          <w:p w14:paraId="472FB23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2007</w:t>
            </w:r>
          </w:p>
        </w:tc>
        <w:tc>
          <w:tcPr>
            <w:tcW w:w="2687" w:type="dxa"/>
            <w:gridSpan w:val="4"/>
          </w:tcPr>
          <w:p w14:paraId="0BD3C1CB"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Jams, fruit jellies, marmalades, fruit or nut purée and fruit or nut pastes, being cooked preparations, whether or not containing added sugar or other sweetening matter:</w:t>
            </w:r>
          </w:p>
        </w:tc>
        <w:tc>
          <w:tcPr>
            <w:tcW w:w="2907" w:type="dxa"/>
            <w:gridSpan w:val="4"/>
          </w:tcPr>
          <w:p w14:paraId="55BE40DE" w14:textId="77777777" w:rsidR="00D81926" w:rsidRPr="00F500C6" w:rsidRDefault="00D81926" w:rsidP="00A61C6D">
            <w:pPr>
              <w:pStyle w:val="TableParagraph"/>
              <w:rPr>
                <w:rFonts w:ascii="Times New Roman" w:hAnsi="Times New Roman" w:cs="Times New Roman"/>
                <w:color w:val="231F20"/>
                <w:sz w:val="23"/>
                <w:szCs w:val="23"/>
              </w:rPr>
            </w:pPr>
          </w:p>
        </w:tc>
        <w:tc>
          <w:tcPr>
            <w:tcW w:w="2987" w:type="dxa"/>
            <w:gridSpan w:val="5"/>
          </w:tcPr>
          <w:p w14:paraId="7ECB605B" w14:textId="77777777" w:rsidR="00D81926" w:rsidRPr="00FF1C13" w:rsidRDefault="00D81926" w:rsidP="00A61C6D">
            <w:pPr>
              <w:rPr>
                <w:rFonts w:ascii="Times New Roman" w:hAnsi="Times New Roman" w:cs="Times New Roman"/>
                <w:sz w:val="23"/>
                <w:szCs w:val="23"/>
              </w:rPr>
            </w:pPr>
          </w:p>
        </w:tc>
      </w:tr>
      <w:tr w:rsidR="00D81926" w:rsidRPr="003C5329" w14:paraId="1C46DA24" w14:textId="77777777" w:rsidTr="7EB40D94">
        <w:trPr>
          <w:gridAfter w:val="1"/>
          <w:wAfter w:w="61" w:type="dxa"/>
          <w:trHeight w:val="20"/>
        </w:trPr>
        <w:tc>
          <w:tcPr>
            <w:tcW w:w="1327" w:type="dxa"/>
            <w:gridSpan w:val="3"/>
          </w:tcPr>
          <w:p w14:paraId="3D675D5C"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17570F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20 % or less by weight of added sugar or other sweetening matter</w:t>
            </w:r>
          </w:p>
        </w:tc>
        <w:tc>
          <w:tcPr>
            <w:tcW w:w="2907" w:type="dxa"/>
            <w:gridSpan w:val="4"/>
          </w:tcPr>
          <w:p w14:paraId="517C2FD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24451398"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w:t>
            </w:r>
          </w:p>
          <w:p w14:paraId="090D6DB0"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color w:val="231F20"/>
                <w:sz w:val="23"/>
                <w:szCs w:val="23"/>
              </w:rPr>
            </w:pPr>
            <w:r w:rsidRPr="00FF1C13">
              <w:rPr>
                <w:rFonts w:ascii="Times New Roman" w:hAnsi="Times New Roman" w:cs="Times New Roman"/>
                <w:color w:val="231F20"/>
                <w:sz w:val="23"/>
                <w:szCs w:val="23"/>
              </w:rPr>
              <w:t>all the materials used are classified within a heading other than that of the product;</w:t>
            </w:r>
          </w:p>
          <w:p w14:paraId="6335A6A4"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sz w:val="23"/>
                <w:szCs w:val="23"/>
              </w:rPr>
            </w:pPr>
            <w:r w:rsidRPr="00FF1C13">
              <w:rPr>
                <w:rFonts w:ascii="Times New Roman" w:hAnsi="Times New Roman" w:cs="Times New Roman"/>
                <w:color w:val="231F20"/>
                <w:sz w:val="23"/>
                <w:szCs w:val="23"/>
              </w:rPr>
              <w:t>the value of any materials of Chapter 17 used does not exceed 30 % of the ex-works price of the product</w:t>
            </w:r>
          </w:p>
        </w:tc>
      </w:tr>
      <w:tr w:rsidR="00D81926" w:rsidRPr="003C5329" w14:paraId="7D77CE7D" w14:textId="77777777" w:rsidTr="7EB40D94">
        <w:trPr>
          <w:gridAfter w:val="1"/>
          <w:wAfter w:w="61" w:type="dxa"/>
          <w:trHeight w:val="20"/>
        </w:trPr>
        <w:tc>
          <w:tcPr>
            <w:tcW w:w="1327" w:type="dxa"/>
            <w:gridSpan w:val="3"/>
          </w:tcPr>
          <w:p w14:paraId="652B548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A564A0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more than 20 % by weight of added sugar or other sweetening matter</w:t>
            </w:r>
          </w:p>
        </w:tc>
        <w:tc>
          <w:tcPr>
            <w:tcW w:w="2907" w:type="dxa"/>
            <w:gridSpan w:val="4"/>
          </w:tcPr>
          <w:p w14:paraId="6B63EFD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73F44B5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DFB32C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28D7E4F8" w14:textId="77777777" w:rsidR="00D81926" w:rsidRPr="00FF1C13" w:rsidRDefault="00D81926" w:rsidP="00A61C6D">
            <w:pPr>
              <w:rPr>
                <w:rFonts w:ascii="Times New Roman" w:hAnsi="Times New Roman" w:cs="Times New Roman"/>
                <w:sz w:val="23"/>
                <w:szCs w:val="23"/>
              </w:rPr>
            </w:pPr>
          </w:p>
        </w:tc>
      </w:tr>
      <w:tr w:rsidR="00D81926" w:rsidRPr="003C5329" w14:paraId="4745DD18" w14:textId="77777777" w:rsidTr="7EB40D94">
        <w:trPr>
          <w:gridAfter w:val="1"/>
          <w:wAfter w:w="61" w:type="dxa"/>
          <w:trHeight w:val="20"/>
        </w:trPr>
        <w:tc>
          <w:tcPr>
            <w:tcW w:w="1327" w:type="dxa"/>
            <w:gridSpan w:val="3"/>
          </w:tcPr>
          <w:p w14:paraId="78398DC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2008</w:t>
            </w:r>
          </w:p>
        </w:tc>
        <w:tc>
          <w:tcPr>
            <w:tcW w:w="2687" w:type="dxa"/>
            <w:gridSpan w:val="4"/>
          </w:tcPr>
          <w:p w14:paraId="53016C4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Nuts, not containing added sugar or spirit</w:t>
            </w:r>
          </w:p>
        </w:tc>
        <w:tc>
          <w:tcPr>
            <w:tcW w:w="2907" w:type="dxa"/>
            <w:gridSpan w:val="4"/>
          </w:tcPr>
          <w:p w14:paraId="78A4B1C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the value of the originating nuts and oil seeds of heading </w:t>
            </w:r>
            <w:r w:rsidRPr="00F500C6">
              <w:rPr>
                <w:rFonts w:ascii="Times New Roman" w:hAnsi="Times New Roman" w:cs="Times New Roman"/>
                <w:color w:val="231F20"/>
                <w:sz w:val="23"/>
                <w:szCs w:val="23"/>
              </w:rPr>
              <w:t>Nos 0801, 0802 and 1202 to 1207 used exceeds 60 % of the ex-works price of the product</w:t>
            </w:r>
          </w:p>
        </w:tc>
        <w:tc>
          <w:tcPr>
            <w:tcW w:w="2987" w:type="dxa"/>
            <w:gridSpan w:val="5"/>
          </w:tcPr>
          <w:p w14:paraId="6145A132" w14:textId="77777777" w:rsidR="00D81926" w:rsidRPr="00FF1C13" w:rsidRDefault="00D81926" w:rsidP="00A61C6D">
            <w:pPr>
              <w:rPr>
                <w:rFonts w:ascii="Times New Roman" w:hAnsi="Times New Roman" w:cs="Times New Roman"/>
                <w:sz w:val="23"/>
                <w:szCs w:val="23"/>
              </w:rPr>
            </w:pPr>
          </w:p>
        </w:tc>
      </w:tr>
      <w:tr w:rsidR="00D81926" w:rsidRPr="003C5329" w14:paraId="34411CD4" w14:textId="77777777" w:rsidTr="7EB40D94">
        <w:trPr>
          <w:gridAfter w:val="1"/>
          <w:wAfter w:w="61" w:type="dxa"/>
          <w:trHeight w:val="20"/>
        </w:trPr>
        <w:tc>
          <w:tcPr>
            <w:tcW w:w="1327" w:type="dxa"/>
            <w:gridSpan w:val="3"/>
          </w:tcPr>
          <w:p w14:paraId="5E3FCB1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05E33D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Peanut butter; mixtures based on cereals; palm hearts; maize (corn)</w:t>
            </w:r>
          </w:p>
        </w:tc>
        <w:tc>
          <w:tcPr>
            <w:tcW w:w="2907" w:type="dxa"/>
            <w:gridSpan w:val="4"/>
          </w:tcPr>
          <w:p w14:paraId="48F8028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6D85775D" w14:textId="77777777" w:rsidR="00D81926" w:rsidRPr="00FF1C13" w:rsidRDefault="00D81926" w:rsidP="00A61C6D">
            <w:pPr>
              <w:rPr>
                <w:rFonts w:ascii="Times New Roman" w:hAnsi="Times New Roman" w:cs="Times New Roman"/>
                <w:sz w:val="23"/>
                <w:szCs w:val="23"/>
              </w:rPr>
            </w:pPr>
          </w:p>
        </w:tc>
      </w:tr>
      <w:tr w:rsidR="00D81926" w:rsidRPr="003C5329" w14:paraId="4EA39D00" w14:textId="77777777" w:rsidTr="7EB40D94">
        <w:trPr>
          <w:gridAfter w:val="1"/>
          <w:wAfter w:w="61" w:type="dxa"/>
          <w:trHeight w:val="20"/>
        </w:trPr>
        <w:tc>
          <w:tcPr>
            <w:tcW w:w="1327" w:type="dxa"/>
            <w:gridSpan w:val="3"/>
          </w:tcPr>
          <w:p w14:paraId="40FBB62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388A8E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 except for fruit and nuts cooked otherwise than by steaming or boiling in water, not containing added sugar, frozen</w:t>
            </w:r>
          </w:p>
        </w:tc>
        <w:tc>
          <w:tcPr>
            <w:tcW w:w="2907" w:type="dxa"/>
            <w:gridSpan w:val="4"/>
          </w:tcPr>
          <w:p w14:paraId="7CC557FF" w14:textId="77777777" w:rsidR="00D81926" w:rsidRPr="001C3B59" w:rsidRDefault="00D81926" w:rsidP="00A61C6D">
            <w:pPr>
              <w:pStyle w:val="TableParagraph"/>
              <w:ind w:left="113"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9CDD1E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7FAD6A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5D097392" w14:textId="77777777" w:rsidR="00D81926" w:rsidRPr="00FF1C13" w:rsidRDefault="00D81926" w:rsidP="00A61C6D">
            <w:pPr>
              <w:rPr>
                <w:rFonts w:ascii="Times New Roman" w:hAnsi="Times New Roman" w:cs="Times New Roman"/>
                <w:sz w:val="23"/>
                <w:szCs w:val="23"/>
              </w:rPr>
            </w:pPr>
          </w:p>
        </w:tc>
      </w:tr>
      <w:tr w:rsidR="00D81926" w:rsidRPr="003C5329" w14:paraId="74EB7453" w14:textId="77777777" w:rsidTr="7EB40D94">
        <w:trPr>
          <w:gridAfter w:val="1"/>
          <w:wAfter w:w="61" w:type="dxa"/>
          <w:trHeight w:val="20"/>
        </w:trPr>
        <w:tc>
          <w:tcPr>
            <w:tcW w:w="1327" w:type="dxa"/>
            <w:gridSpan w:val="3"/>
          </w:tcPr>
          <w:p w14:paraId="75CAF79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2009</w:t>
            </w:r>
          </w:p>
        </w:tc>
        <w:tc>
          <w:tcPr>
            <w:tcW w:w="2687" w:type="dxa"/>
            <w:gridSpan w:val="4"/>
          </w:tcPr>
          <w:p w14:paraId="06895FF5" w14:textId="77777777" w:rsidR="00D81926" w:rsidRPr="003C5329"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Fruit juices (including grape must) and vegetable juices, unfermented and not containing added spirit, whether or not containing added sugar or other sweetening matter:</w:t>
            </w:r>
          </w:p>
        </w:tc>
        <w:tc>
          <w:tcPr>
            <w:tcW w:w="2907" w:type="dxa"/>
            <w:gridSpan w:val="4"/>
          </w:tcPr>
          <w:p w14:paraId="5F32F678" w14:textId="77777777" w:rsidR="00D81926" w:rsidRPr="001C3B59" w:rsidRDefault="00D81926" w:rsidP="00A61C6D">
            <w:pPr>
              <w:rPr>
                <w:rFonts w:ascii="Times New Roman" w:hAnsi="Times New Roman" w:cs="Times New Roman"/>
                <w:sz w:val="23"/>
                <w:szCs w:val="23"/>
              </w:rPr>
            </w:pPr>
          </w:p>
        </w:tc>
        <w:tc>
          <w:tcPr>
            <w:tcW w:w="2987" w:type="dxa"/>
            <w:gridSpan w:val="5"/>
          </w:tcPr>
          <w:p w14:paraId="412649D6" w14:textId="77777777" w:rsidR="00D81926" w:rsidRPr="00FF1C13" w:rsidRDefault="00D81926" w:rsidP="00A61C6D">
            <w:pPr>
              <w:rPr>
                <w:rFonts w:ascii="Times New Roman" w:hAnsi="Times New Roman" w:cs="Times New Roman"/>
                <w:sz w:val="23"/>
                <w:szCs w:val="23"/>
              </w:rPr>
            </w:pPr>
          </w:p>
        </w:tc>
      </w:tr>
      <w:tr w:rsidR="00D81926" w:rsidRPr="003C5329" w14:paraId="57D7748C" w14:textId="77777777" w:rsidTr="7EB40D94">
        <w:trPr>
          <w:gridAfter w:val="1"/>
          <w:wAfter w:w="61" w:type="dxa"/>
          <w:trHeight w:val="20"/>
        </w:trPr>
        <w:tc>
          <w:tcPr>
            <w:tcW w:w="1327" w:type="dxa"/>
            <w:gridSpan w:val="3"/>
          </w:tcPr>
          <w:p w14:paraId="07DA8F57"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6B9A16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20 % or less by weight of added sugar or other sweetening matter</w:t>
            </w:r>
          </w:p>
        </w:tc>
        <w:tc>
          <w:tcPr>
            <w:tcW w:w="2920" w:type="dxa"/>
            <w:gridSpan w:val="5"/>
          </w:tcPr>
          <w:p w14:paraId="7A7180A5"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6F613BCA"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w:t>
            </w:r>
          </w:p>
          <w:p w14:paraId="003FAC59"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color w:val="231F20"/>
                <w:sz w:val="23"/>
                <w:szCs w:val="23"/>
              </w:rPr>
            </w:pPr>
            <w:r w:rsidRPr="00FF1C13">
              <w:rPr>
                <w:rFonts w:ascii="Times New Roman" w:hAnsi="Times New Roman" w:cs="Times New Roman"/>
                <w:color w:val="231F20"/>
                <w:sz w:val="23"/>
                <w:szCs w:val="23"/>
              </w:rPr>
              <w:t>all the materials used are classified within a heading other than that of the product;</w:t>
            </w:r>
          </w:p>
          <w:p w14:paraId="25C37E77"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sz w:val="23"/>
                <w:szCs w:val="23"/>
              </w:rPr>
            </w:pPr>
            <w:r w:rsidRPr="00FF1C13">
              <w:rPr>
                <w:rFonts w:ascii="Times New Roman" w:hAnsi="Times New Roman" w:cs="Times New Roman"/>
                <w:color w:val="231F20"/>
                <w:sz w:val="23"/>
                <w:szCs w:val="23"/>
              </w:rPr>
              <w:t>the value of any materials of Chapter 17 used does not exceed 30 % of the ex-works price of the product</w:t>
            </w:r>
          </w:p>
        </w:tc>
      </w:tr>
      <w:tr w:rsidR="00D81926" w:rsidRPr="003C5329" w14:paraId="462167D0" w14:textId="77777777" w:rsidTr="7EB40D94">
        <w:trPr>
          <w:gridAfter w:val="1"/>
          <w:wAfter w:w="61" w:type="dxa"/>
          <w:trHeight w:val="20"/>
        </w:trPr>
        <w:tc>
          <w:tcPr>
            <w:tcW w:w="1327" w:type="dxa"/>
            <w:gridSpan w:val="3"/>
          </w:tcPr>
          <w:p w14:paraId="7F9EF480"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016C3F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more than 20 % by weight of added sugar or other sweetening matter</w:t>
            </w:r>
          </w:p>
        </w:tc>
        <w:tc>
          <w:tcPr>
            <w:tcW w:w="2920" w:type="dxa"/>
            <w:gridSpan w:val="5"/>
          </w:tcPr>
          <w:p w14:paraId="5467CEB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D71237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86B14F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 xml:space="preserve">the value of any materials </w:t>
            </w:r>
            <w:r w:rsidRPr="00CE6E22">
              <w:rPr>
                <w:rFonts w:ascii="Times New Roman" w:hAnsi="Times New Roman" w:cs="Times New Roman"/>
                <w:color w:val="231F20"/>
                <w:w w:val="105"/>
                <w:sz w:val="23"/>
                <w:szCs w:val="23"/>
              </w:rPr>
              <w:lastRenderedPageBreak/>
              <w:t>of Chapter 17 used does not exceed 30 % of the ex-works price of the product</w:t>
            </w:r>
          </w:p>
        </w:tc>
        <w:tc>
          <w:tcPr>
            <w:tcW w:w="2974" w:type="dxa"/>
            <w:gridSpan w:val="4"/>
          </w:tcPr>
          <w:p w14:paraId="6F0FA45D" w14:textId="77777777" w:rsidR="00D81926" w:rsidRPr="00FF1C13" w:rsidRDefault="00D81926" w:rsidP="00A61C6D">
            <w:pPr>
              <w:rPr>
                <w:rFonts w:ascii="Times New Roman" w:hAnsi="Times New Roman" w:cs="Times New Roman"/>
                <w:sz w:val="23"/>
                <w:szCs w:val="23"/>
              </w:rPr>
            </w:pPr>
          </w:p>
        </w:tc>
      </w:tr>
      <w:tr w:rsidR="00D81926" w:rsidRPr="003C5329" w14:paraId="0AB584C7" w14:textId="77777777" w:rsidTr="7EB40D94">
        <w:trPr>
          <w:gridAfter w:val="1"/>
          <w:wAfter w:w="61" w:type="dxa"/>
          <w:trHeight w:val="20"/>
        </w:trPr>
        <w:tc>
          <w:tcPr>
            <w:tcW w:w="1327" w:type="dxa"/>
            <w:gridSpan w:val="3"/>
          </w:tcPr>
          <w:p w14:paraId="0A9883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21</w:t>
            </w:r>
          </w:p>
        </w:tc>
        <w:tc>
          <w:tcPr>
            <w:tcW w:w="2687" w:type="dxa"/>
            <w:gridSpan w:val="4"/>
          </w:tcPr>
          <w:p w14:paraId="17F15081"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Miscellaneous edible preparations; except for:</w:t>
            </w:r>
          </w:p>
        </w:tc>
        <w:tc>
          <w:tcPr>
            <w:tcW w:w="2920" w:type="dxa"/>
            <w:gridSpan w:val="5"/>
          </w:tcPr>
          <w:p w14:paraId="1FAA1532"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5AFBD8B5" w14:textId="77777777" w:rsidR="00D81926" w:rsidRPr="00FF1C13" w:rsidRDefault="00D81926" w:rsidP="00A61C6D">
            <w:pPr>
              <w:rPr>
                <w:rFonts w:ascii="Times New Roman" w:hAnsi="Times New Roman" w:cs="Times New Roman"/>
                <w:sz w:val="23"/>
                <w:szCs w:val="23"/>
              </w:rPr>
            </w:pPr>
          </w:p>
        </w:tc>
      </w:tr>
      <w:tr w:rsidR="00D81926" w:rsidRPr="003C5329" w14:paraId="732E2A8E" w14:textId="77777777" w:rsidTr="7EB40D94">
        <w:trPr>
          <w:gridAfter w:val="1"/>
          <w:wAfter w:w="61" w:type="dxa"/>
          <w:trHeight w:val="20"/>
        </w:trPr>
        <w:tc>
          <w:tcPr>
            <w:tcW w:w="1327" w:type="dxa"/>
            <w:gridSpan w:val="3"/>
          </w:tcPr>
          <w:p w14:paraId="70B384C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2101</w:t>
            </w:r>
          </w:p>
        </w:tc>
        <w:tc>
          <w:tcPr>
            <w:tcW w:w="2687" w:type="dxa"/>
            <w:gridSpan w:val="4"/>
          </w:tcPr>
          <w:p w14:paraId="31F9D93B"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920" w:type="dxa"/>
            <w:gridSpan w:val="5"/>
          </w:tcPr>
          <w:p w14:paraId="590F678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F04722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89B10A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all the chicory used must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be wholly</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obtained</w:t>
            </w:r>
          </w:p>
        </w:tc>
        <w:tc>
          <w:tcPr>
            <w:tcW w:w="2974" w:type="dxa"/>
            <w:gridSpan w:val="4"/>
          </w:tcPr>
          <w:p w14:paraId="5FDB17D5" w14:textId="77777777" w:rsidR="00D81926" w:rsidRPr="00FF1C13" w:rsidRDefault="00D81926" w:rsidP="00A61C6D">
            <w:pPr>
              <w:rPr>
                <w:rFonts w:ascii="Times New Roman" w:hAnsi="Times New Roman" w:cs="Times New Roman"/>
                <w:sz w:val="23"/>
                <w:szCs w:val="23"/>
              </w:rPr>
            </w:pPr>
          </w:p>
        </w:tc>
      </w:tr>
      <w:tr w:rsidR="00D81926" w:rsidRPr="003C5329" w14:paraId="03E8F9F1" w14:textId="77777777" w:rsidTr="7EB40D94">
        <w:trPr>
          <w:gridAfter w:val="1"/>
          <w:wAfter w:w="61" w:type="dxa"/>
          <w:trHeight w:val="20"/>
        </w:trPr>
        <w:tc>
          <w:tcPr>
            <w:tcW w:w="1327" w:type="dxa"/>
            <w:gridSpan w:val="3"/>
          </w:tcPr>
          <w:p w14:paraId="4D23842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2103</w:t>
            </w:r>
          </w:p>
        </w:tc>
        <w:tc>
          <w:tcPr>
            <w:tcW w:w="2687" w:type="dxa"/>
            <w:gridSpan w:val="4"/>
          </w:tcPr>
          <w:p w14:paraId="669245C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Sauces and preparations therefor; mixed condiments and mixed seasonings; mustard flour and meal and prepared mustard:</w:t>
            </w:r>
          </w:p>
        </w:tc>
        <w:tc>
          <w:tcPr>
            <w:tcW w:w="2920" w:type="dxa"/>
            <w:gridSpan w:val="5"/>
          </w:tcPr>
          <w:p w14:paraId="148AD8AE" w14:textId="77777777" w:rsidR="00D81926" w:rsidRPr="001C3B59" w:rsidRDefault="00D81926" w:rsidP="00A61C6D">
            <w:pPr>
              <w:rPr>
                <w:rFonts w:ascii="Times New Roman" w:hAnsi="Times New Roman" w:cs="Times New Roman"/>
                <w:sz w:val="23"/>
                <w:szCs w:val="23"/>
              </w:rPr>
            </w:pPr>
          </w:p>
        </w:tc>
        <w:tc>
          <w:tcPr>
            <w:tcW w:w="2974" w:type="dxa"/>
            <w:gridSpan w:val="4"/>
          </w:tcPr>
          <w:p w14:paraId="2DA73D57" w14:textId="77777777" w:rsidR="00D81926" w:rsidRPr="00FF1C13" w:rsidRDefault="00D81926" w:rsidP="00A61C6D">
            <w:pPr>
              <w:rPr>
                <w:rFonts w:ascii="Times New Roman" w:hAnsi="Times New Roman" w:cs="Times New Roman"/>
                <w:sz w:val="23"/>
                <w:szCs w:val="23"/>
              </w:rPr>
            </w:pPr>
          </w:p>
        </w:tc>
      </w:tr>
      <w:tr w:rsidR="00D81926" w:rsidRPr="003C5329" w14:paraId="2E11A4A7" w14:textId="77777777" w:rsidTr="7EB40D94">
        <w:trPr>
          <w:gridAfter w:val="1"/>
          <w:wAfter w:w="61" w:type="dxa"/>
          <w:trHeight w:val="20"/>
        </w:trPr>
        <w:tc>
          <w:tcPr>
            <w:tcW w:w="1327" w:type="dxa"/>
            <w:gridSpan w:val="3"/>
          </w:tcPr>
          <w:p w14:paraId="1BC9430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31D516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Sauces and preparations therefor; mixed condiments and mixed seasonings</w:t>
            </w:r>
          </w:p>
        </w:tc>
        <w:tc>
          <w:tcPr>
            <w:tcW w:w="2920" w:type="dxa"/>
            <w:gridSpan w:val="5"/>
          </w:tcPr>
          <w:p w14:paraId="66C827B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mustard flour or meal or prepared mustard may be used</w:t>
            </w:r>
          </w:p>
        </w:tc>
        <w:tc>
          <w:tcPr>
            <w:tcW w:w="2974" w:type="dxa"/>
            <w:gridSpan w:val="4"/>
          </w:tcPr>
          <w:p w14:paraId="27A989A1" w14:textId="77777777" w:rsidR="00D81926" w:rsidRPr="00FF1C13" w:rsidRDefault="00D81926" w:rsidP="00A61C6D">
            <w:pPr>
              <w:rPr>
                <w:rFonts w:ascii="Times New Roman" w:hAnsi="Times New Roman" w:cs="Times New Roman"/>
                <w:sz w:val="23"/>
                <w:szCs w:val="23"/>
              </w:rPr>
            </w:pPr>
          </w:p>
        </w:tc>
      </w:tr>
      <w:tr w:rsidR="00D81926" w:rsidRPr="003C5329" w14:paraId="2B7524F8" w14:textId="77777777" w:rsidTr="7EB40D94">
        <w:trPr>
          <w:gridAfter w:val="1"/>
          <w:wAfter w:w="61" w:type="dxa"/>
          <w:trHeight w:val="20"/>
        </w:trPr>
        <w:tc>
          <w:tcPr>
            <w:tcW w:w="1327" w:type="dxa"/>
            <w:gridSpan w:val="3"/>
          </w:tcPr>
          <w:p w14:paraId="75E6793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5C588C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Mustard flour and meal and prepared mustard</w:t>
            </w:r>
          </w:p>
        </w:tc>
        <w:tc>
          <w:tcPr>
            <w:tcW w:w="2920" w:type="dxa"/>
            <w:gridSpan w:val="5"/>
          </w:tcPr>
          <w:p w14:paraId="261C102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w:t>
            </w:r>
          </w:p>
        </w:tc>
        <w:tc>
          <w:tcPr>
            <w:tcW w:w="2974" w:type="dxa"/>
            <w:gridSpan w:val="4"/>
          </w:tcPr>
          <w:p w14:paraId="1DA3AEC9" w14:textId="77777777" w:rsidR="00D81926" w:rsidRPr="00FF1C13" w:rsidRDefault="00D81926" w:rsidP="00A61C6D">
            <w:pPr>
              <w:rPr>
                <w:rFonts w:ascii="Times New Roman" w:hAnsi="Times New Roman" w:cs="Times New Roman"/>
                <w:sz w:val="23"/>
                <w:szCs w:val="23"/>
              </w:rPr>
            </w:pPr>
          </w:p>
        </w:tc>
      </w:tr>
      <w:tr w:rsidR="00D81926" w:rsidRPr="003C5329" w14:paraId="080F671B" w14:textId="77777777" w:rsidTr="7EB40D94">
        <w:trPr>
          <w:gridAfter w:val="1"/>
          <w:wAfter w:w="61" w:type="dxa"/>
          <w:trHeight w:val="20"/>
        </w:trPr>
        <w:tc>
          <w:tcPr>
            <w:tcW w:w="1327" w:type="dxa"/>
            <w:gridSpan w:val="3"/>
          </w:tcPr>
          <w:p w14:paraId="481810A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2104</w:t>
            </w:r>
          </w:p>
        </w:tc>
        <w:tc>
          <w:tcPr>
            <w:tcW w:w="2687" w:type="dxa"/>
            <w:gridSpan w:val="4"/>
          </w:tcPr>
          <w:p w14:paraId="5E442A0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Soups and broths and preparations therefor</w:t>
            </w:r>
          </w:p>
        </w:tc>
        <w:tc>
          <w:tcPr>
            <w:tcW w:w="2920" w:type="dxa"/>
            <w:gridSpan w:val="5"/>
          </w:tcPr>
          <w:p w14:paraId="780DAB21"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 prepared or preserved vegetables of heading Nos 2002 to 2005</w:t>
            </w:r>
          </w:p>
        </w:tc>
        <w:tc>
          <w:tcPr>
            <w:tcW w:w="2974" w:type="dxa"/>
            <w:gridSpan w:val="4"/>
          </w:tcPr>
          <w:p w14:paraId="3F6B079A" w14:textId="77777777" w:rsidR="00D81926" w:rsidRPr="00FF1C13" w:rsidRDefault="00D81926" w:rsidP="00A61C6D">
            <w:pPr>
              <w:rPr>
                <w:rFonts w:ascii="Times New Roman" w:hAnsi="Times New Roman" w:cs="Times New Roman"/>
                <w:sz w:val="23"/>
                <w:szCs w:val="23"/>
              </w:rPr>
            </w:pPr>
          </w:p>
        </w:tc>
      </w:tr>
      <w:tr w:rsidR="00D81926" w:rsidRPr="003C5329" w14:paraId="13BAB52B" w14:textId="77777777" w:rsidTr="7EB40D94">
        <w:trPr>
          <w:gridAfter w:val="1"/>
          <w:wAfter w:w="61" w:type="dxa"/>
          <w:trHeight w:val="20"/>
        </w:trPr>
        <w:tc>
          <w:tcPr>
            <w:tcW w:w="1327" w:type="dxa"/>
            <w:gridSpan w:val="3"/>
          </w:tcPr>
          <w:p w14:paraId="51F3273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2106</w:t>
            </w:r>
          </w:p>
        </w:tc>
        <w:tc>
          <w:tcPr>
            <w:tcW w:w="2687" w:type="dxa"/>
            <w:gridSpan w:val="4"/>
          </w:tcPr>
          <w:p w14:paraId="7834297E"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Food preparations not elsewhere specified or included:</w:t>
            </w:r>
          </w:p>
        </w:tc>
        <w:tc>
          <w:tcPr>
            <w:tcW w:w="2920" w:type="dxa"/>
            <w:gridSpan w:val="5"/>
          </w:tcPr>
          <w:p w14:paraId="0428AFAD" w14:textId="77777777" w:rsidR="00D81926" w:rsidRPr="00F500C6" w:rsidRDefault="00D81926" w:rsidP="00A61C6D">
            <w:pPr>
              <w:pStyle w:val="TableParagraph"/>
              <w:rPr>
                <w:rFonts w:ascii="Times New Roman" w:hAnsi="Times New Roman" w:cs="Times New Roman"/>
                <w:color w:val="231F20"/>
                <w:sz w:val="23"/>
                <w:szCs w:val="23"/>
              </w:rPr>
            </w:pPr>
          </w:p>
        </w:tc>
        <w:tc>
          <w:tcPr>
            <w:tcW w:w="2974" w:type="dxa"/>
            <w:gridSpan w:val="4"/>
          </w:tcPr>
          <w:p w14:paraId="27E83EB7" w14:textId="77777777" w:rsidR="00D81926" w:rsidRPr="00FF1C13" w:rsidRDefault="00D81926" w:rsidP="00A61C6D">
            <w:pPr>
              <w:rPr>
                <w:rFonts w:ascii="Times New Roman" w:hAnsi="Times New Roman" w:cs="Times New Roman"/>
                <w:sz w:val="23"/>
                <w:szCs w:val="23"/>
              </w:rPr>
            </w:pPr>
          </w:p>
        </w:tc>
      </w:tr>
      <w:tr w:rsidR="00D81926" w:rsidRPr="003C5329" w14:paraId="2AF158AD" w14:textId="77777777" w:rsidTr="7EB40D94">
        <w:trPr>
          <w:gridAfter w:val="1"/>
          <w:wAfter w:w="61" w:type="dxa"/>
          <w:trHeight w:val="20"/>
        </w:trPr>
        <w:tc>
          <w:tcPr>
            <w:tcW w:w="1327" w:type="dxa"/>
            <w:gridSpan w:val="3"/>
          </w:tcPr>
          <w:p w14:paraId="7CC4FF6B"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C87B30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Containing 20 % or less by weight of materials of Chapters 4 and 17</w:t>
            </w:r>
          </w:p>
        </w:tc>
        <w:tc>
          <w:tcPr>
            <w:tcW w:w="2920" w:type="dxa"/>
            <w:gridSpan w:val="5"/>
          </w:tcPr>
          <w:p w14:paraId="6CEC7A8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472626A0"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w:t>
            </w:r>
          </w:p>
          <w:p w14:paraId="1DA492FB"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color w:val="231F20"/>
                <w:sz w:val="23"/>
                <w:szCs w:val="23"/>
              </w:rPr>
            </w:pPr>
            <w:r w:rsidRPr="00FF1C13">
              <w:rPr>
                <w:rFonts w:ascii="Times New Roman" w:hAnsi="Times New Roman" w:cs="Times New Roman"/>
                <w:color w:val="231F20"/>
                <w:sz w:val="23"/>
                <w:szCs w:val="23"/>
              </w:rPr>
              <w:t>all the materials used are classified within a heading other than that of the product;</w:t>
            </w:r>
          </w:p>
          <w:p w14:paraId="4DA76C44" w14:textId="77777777" w:rsidR="00D81926" w:rsidRPr="00FF1C13" w:rsidRDefault="00D81926" w:rsidP="002875B5">
            <w:pPr>
              <w:pStyle w:val="TableParagraph"/>
              <w:numPr>
                <w:ilvl w:val="0"/>
                <w:numId w:val="9"/>
              </w:numPr>
              <w:tabs>
                <w:tab w:val="left" w:pos="284"/>
              </w:tabs>
              <w:ind w:left="284" w:hanging="284"/>
              <w:rPr>
                <w:rFonts w:ascii="Times New Roman" w:hAnsi="Times New Roman" w:cs="Times New Roman"/>
                <w:sz w:val="23"/>
                <w:szCs w:val="23"/>
              </w:rPr>
            </w:pPr>
            <w:r w:rsidRPr="00FF1C13">
              <w:rPr>
                <w:rFonts w:ascii="Times New Roman" w:hAnsi="Times New Roman" w:cs="Times New Roman"/>
                <w:color w:val="231F20"/>
                <w:sz w:val="23"/>
                <w:szCs w:val="23"/>
              </w:rPr>
              <w:t>the value of any materials of Chapter 17 used does not exceed 30 % of the ex-works price of the product</w:t>
            </w:r>
          </w:p>
        </w:tc>
      </w:tr>
      <w:tr w:rsidR="00D81926" w:rsidRPr="003C5329" w14:paraId="4017BD17" w14:textId="77777777" w:rsidTr="7EB40D94">
        <w:trPr>
          <w:gridAfter w:val="1"/>
          <w:wAfter w:w="61" w:type="dxa"/>
          <w:trHeight w:val="20"/>
        </w:trPr>
        <w:tc>
          <w:tcPr>
            <w:tcW w:w="1327" w:type="dxa"/>
            <w:gridSpan w:val="3"/>
          </w:tcPr>
          <w:p w14:paraId="07E3B4E0"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59EA88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more than 20 % by weight of materials of Chapters 4 and 17</w:t>
            </w:r>
          </w:p>
        </w:tc>
        <w:tc>
          <w:tcPr>
            <w:tcW w:w="2907" w:type="dxa"/>
            <w:gridSpan w:val="4"/>
          </w:tcPr>
          <w:p w14:paraId="72B5056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59C6A7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CAD971E"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any materials of Chapter 17 used does not exceed 30 % of the ex-works price of the product</w:t>
            </w:r>
          </w:p>
        </w:tc>
        <w:tc>
          <w:tcPr>
            <w:tcW w:w="2987" w:type="dxa"/>
            <w:gridSpan w:val="5"/>
          </w:tcPr>
          <w:p w14:paraId="2A8B6112" w14:textId="77777777" w:rsidR="00D81926" w:rsidRPr="00FF1C13" w:rsidRDefault="00D81926" w:rsidP="00A61C6D">
            <w:pPr>
              <w:rPr>
                <w:rFonts w:ascii="Times New Roman" w:hAnsi="Times New Roman" w:cs="Times New Roman"/>
                <w:sz w:val="23"/>
                <w:szCs w:val="23"/>
              </w:rPr>
            </w:pPr>
          </w:p>
        </w:tc>
      </w:tr>
      <w:tr w:rsidR="00D81926" w:rsidRPr="003C5329" w14:paraId="167DD9FA" w14:textId="77777777" w:rsidTr="7EB40D94">
        <w:trPr>
          <w:gridAfter w:val="1"/>
          <w:wAfter w:w="61" w:type="dxa"/>
          <w:trHeight w:val="20"/>
        </w:trPr>
        <w:tc>
          <w:tcPr>
            <w:tcW w:w="1327" w:type="dxa"/>
            <w:gridSpan w:val="3"/>
          </w:tcPr>
          <w:p w14:paraId="69BDF51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22</w:t>
            </w:r>
          </w:p>
        </w:tc>
        <w:tc>
          <w:tcPr>
            <w:tcW w:w="2687" w:type="dxa"/>
            <w:gridSpan w:val="4"/>
          </w:tcPr>
          <w:p w14:paraId="377170F7"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Beverages, spirits and vinegar; except for:</w:t>
            </w:r>
          </w:p>
        </w:tc>
        <w:tc>
          <w:tcPr>
            <w:tcW w:w="2907" w:type="dxa"/>
            <w:gridSpan w:val="4"/>
          </w:tcPr>
          <w:p w14:paraId="1607913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B5BC56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all the materials used are classified within a heading other than that of the </w:t>
            </w:r>
            <w:r w:rsidRPr="00CE6E22">
              <w:rPr>
                <w:rFonts w:ascii="Times New Roman" w:hAnsi="Times New Roman" w:cs="Times New Roman"/>
                <w:color w:val="231F20"/>
                <w:w w:val="105"/>
                <w:sz w:val="23"/>
                <w:szCs w:val="23"/>
              </w:rPr>
              <w:lastRenderedPageBreak/>
              <w:t>product;</w:t>
            </w:r>
          </w:p>
          <w:p w14:paraId="4AAFC32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all the grapes or any material derived from grapes used must be wholly obtained</w:t>
            </w:r>
          </w:p>
        </w:tc>
        <w:tc>
          <w:tcPr>
            <w:tcW w:w="2987" w:type="dxa"/>
            <w:gridSpan w:val="5"/>
          </w:tcPr>
          <w:p w14:paraId="53DE6963" w14:textId="77777777" w:rsidR="00D81926" w:rsidRPr="00FF1C13" w:rsidRDefault="00D81926" w:rsidP="00A61C6D">
            <w:pPr>
              <w:rPr>
                <w:rFonts w:ascii="Times New Roman" w:hAnsi="Times New Roman" w:cs="Times New Roman"/>
                <w:sz w:val="23"/>
                <w:szCs w:val="23"/>
              </w:rPr>
            </w:pPr>
          </w:p>
        </w:tc>
      </w:tr>
      <w:tr w:rsidR="00D81926" w:rsidRPr="003C5329" w14:paraId="4E2FDFD7" w14:textId="77777777" w:rsidTr="7EB40D94">
        <w:trPr>
          <w:gridAfter w:val="1"/>
          <w:wAfter w:w="61" w:type="dxa"/>
          <w:trHeight w:val="20"/>
        </w:trPr>
        <w:tc>
          <w:tcPr>
            <w:tcW w:w="1327" w:type="dxa"/>
            <w:gridSpan w:val="3"/>
          </w:tcPr>
          <w:p w14:paraId="75200B9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2202</w:t>
            </w:r>
          </w:p>
        </w:tc>
        <w:tc>
          <w:tcPr>
            <w:tcW w:w="2687" w:type="dxa"/>
            <w:gridSpan w:val="4"/>
          </w:tcPr>
          <w:p w14:paraId="6969431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Waters, including mineral waters and aerated waters, containing added sugar or other sweetening matter or flavoured, and other non-alcoholic beverages, not including fruit or vegetable juices of heading No 2009</w:t>
            </w:r>
          </w:p>
        </w:tc>
        <w:tc>
          <w:tcPr>
            <w:tcW w:w="2907" w:type="dxa"/>
            <w:gridSpan w:val="4"/>
          </w:tcPr>
          <w:p w14:paraId="063EF1C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7CDB91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A421C0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any materials of Chapter 17 used does not exceed 30 % of the ex-works price of the product;</w:t>
            </w:r>
          </w:p>
          <w:p w14:paraId="053A9B6E"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any fruit juice used (except for orange, grape, pineapple, lime and grapefruit juices) must already be originating</w:t>
            </w:r>
          </w:p>
        </w:tc>
        <w:tc>
          <w:tcPr>
            <w:tcW w:w="2987" w:type="dxa"/>
            <w:gridSpan w:val="5"/>
          </w:tcPr>
          <w:p w14:paraId="34697EBD" w14:textId="77777777" w:rsidR="00D81926" w:rsidRPr="00FF1C13" w:rsidRDefault="00D81926" w:rsidP="00A61C6D">
            <w:pPr>
              <w:rPr>
                <w:rFonts w:ascii="Times New Roman" w:hAnsi="Times New Roman" w:cs="Times New Roman"/>
                <w:sz w:val="23"/>
                <w:szCs w:val="23"/>
              </w:rPr>
            </w:pPr>
          </w:p>
        </w:tc>
      </w:tr>
      <w:tr w:rsidR="00D81926" w:rsidRPr="003C5329" w14:paraId="2A0233D6" w14:textId="77777777" w:rsidTr="7EB40D94">
        <w:trPr>
          <w:gridAfter w:val="1"/>
          <w:wAfter w:w="61" w:type="dxa"/>
          <w:trHeight w:val="20"/>
        </w:trPr>
        <w:tc>
          <w:tcPr>
            <w:tcW w:w="1327" w:type="dxa"/>
            <w:gridSpan w:val="3"/>
          </w:tcPr>
          <w:p w14:paraId="1DAB2A6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2207</w:t>
            </w:r>
          </w:p>
        </w:tc>
        <w:tc>
          <w:tcPr>
            <w:tcW w:w="2687" w:type="dxa"/>
            <w:gridSpan w:val="4"/>
          </w:tcPr>
          <w:p w14:paraId="4A85749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Undenatured ethyl alcohol of an alcoholic strength by volume of 80 % vol or higher; ethyl alcohol and other spirits, denatured, of any strength.</w:t>
            </w:r>
          </w:p>
        </w:tc>
        <w:tc>
          <w:tcPr>
            <w:tcW w:w="2907" w:type="dxa"/>
            <w:gridSpan w:val="4"/>
          </w:tcPr>
          <w:p w14:paraId="7CD6F59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5D994E5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using materials not classified in headings 2207 or 2208,</w:t>
            </w:r>
          </w:p>
          <w:p w14:paraId="5D5E61F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in which all the grapes or any materials derived from grapes used must be wholly obtained or if all the other materials used are already originating, arrack may be used up to a limit of 5 % by volume</w:t>
            </w:r>
          </w:p>
        </w:tc>
        <w:tc>
          <w:tcPr>
            <w:tcW w:w="2987" w:type="dxa"/>
            <w:gridSpan w:val="5"/>
          </w:tcPr>
          <w:p w14:paraId="08E09008" w14:textId="77777777" w:rsidR="00D81926" w:rsidRPr="00FF1C13" w:rsidRDefault="00D81926" w:rsidP="00A61C6D">
            <w:pPr>
              <w:rPr>
                <w:rFonts w:ascii="Times New Roman" w:hAnsi="Times New Roman" w:cs="Times New Roman"/>
                <w:sz w:val="23"/>
                <w:szCs w:val="23"/>
              </w:rPr>
            </w:pPr>
          </w:p>
        </w:tc>
      </w:tr>
      <w:tr w:rsidR="00D81926" w:rsidRPr="003C5329" w14:paraId="65D1EA0F" w14:textId="77777777" w:rsidTr="7EB40D94">
        <w:trPr>
          <w:gridAfter w:val="1"/>
          <w:wAfter w:w="61" w:type="dxa"/>
          <w:trHeight w:val="20"/>
        </w:trPr>
        <w:tc>
          <w:tcPr>
            <w:tcW w:w="1327" w:type="dxa"/>
            <w:gridSpan w:val="3"/>
          </w:tcPr>
          <w:p w14:paraId="318B63A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2208</w:t>
            </w:r>
          </w:p>
        </w:tc>
        <w:tc>
          <w:tcPr>
            <w:tcW w:w="2687" w:type="dxa"/>
            <w:gridSpan w:val="4"/>
          </w:tcPr>
          <w:p w14:paraId="4B7B898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 xml:space="preserve">Undenatured ethyl alcohol of an alcoholic strength by volume of less than 80 % vol; spirits, liqueurs and other </w:t>
            </w:r>
            <w:r w:rsidRPr="00DC29AB">
              <w:rPr>
                <w:rFonts w:ascii="Times New Roman" w:hAnsi="Times New Roman" w:cs="Times New Roman"/>
                <w:color w:val="231F20"/>
                <w:sz w:val="23"/>
                <w:szCs w:val="23"/>
              </w:rPr>
              <w:t>spirituous beverages</w:t>
            </w:r>
          </w:p>
        </w:tc>
        <w:tc>
          <w:tcPr>
            <w:tcW w:w="2907" w:type="dxa"/>
            <w:gridSpan w:val="4"/>
          </w:tcPr>
          <w:p w14:paraId="5D58349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1BE7882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from</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classified within heading Nos 2207</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 2208,</w:t>
            </w:r>
          </w:p>
          <w:p w14:paraId="1C5F62E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in which all the grapes or any material derived from grapes used must be wholly obtained or if all the other materials used are already originating, arrack may be used up to a limit of 5 % by volume</w:t>
            </w:r>
          </w:p>
        </w:tc>
        <w:tc>
          <w:tcPr>
            <w:tcW w:w="2987" w:type="dxa"/>
            <w:gridSpan w:val="5"/>
          </w:tcPr>
          <w:p w14:paraId="12627291" w14:textId="77777777" w:rsidR="00D81926" w:rsidRPr="00FF1C13" w:rsidRDefault="00D81926" w:rsidP="00A61C6D">
            <w:pPr>
              <w:rPr>
                <w:rFonts w:ascii="Times New Roman" w:hAnsi="Times New Roman" w:cs="Times New Roman"/>
                <w:sz w:val="23"/>
                <w:szCs w:val="23"/>
              </w:rPr>
            </w:pPr>
          </w:p>
        </w:tc>
      </w:tr>
      <w:tr w:rsidR="00D81926" w:rsidRPr="003C5329" w14:paraId="24582BC0" w14:textId="77777777" w:rsidTr="7EB40D94">
        <w:trPr>
          <w:gridAfter w:val="1"/>
          <w:wAfter w:w="61" w:type="dxa"/>
          <w:trHeight w:val="20"/>
        </w:trPr>
        <w:tc>
          <w:tcPr>
            <w:tcW w:w="1327" w:type="dxa"/>
            <w:gridSpan w:val="3"/>
          </w:tcPr>
          <w:p w14:paraId="410D22E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23</w:t>
            </w:r>
          </w:p>
        </w:tc>
        <w:tc>
          <w:tcPr>
            <w:tcW w:w="2687" w:type="dxa"/>
            <w:gridSpan w:val="4"/>
          </w:tcPr>
          <w:p w14:paraId="3001EA5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Residues and waste from the food industries; prepared animal fodder; except for:</w:t>
            </w:r>
          </w:p>
        </w:tc>
        <w:tc>
          <w:tcPr>
            <w:tcW w:w="2907" w:type="dxa"/>
            <w:gridSpan w:val="4"/>
          </w:tcPr>
          <w:p w14:paraId="5488CCD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1F2688BB" w14:textId="77777777" w:rsidR="00D81926" w:rsidRPr="00FF1C13" w:rsidRDefault="00D81926" w:rsidP="00A61C6D">
            <w:pPr>
              <w:rPr>
                <w:rFonts w:ascii="Times New Roman" w:hAnsi="Times New Roman" w:cs="Times New Roman"/>
                <w:sz w:val="23"/>
                <w:szCs w:val="23"/>
              </w:rPr>
            </w:pPr>
          </w:p>
        </w:tc>
      </w:tr>
      <w:tr w:rsidR="00D81926" w:rsidRPr="003C5329" w14:paraId="20FA104D" w14:textId="77777777" w:rsidTr="7EB40D94">
        <w:trPr>
          <w:gridAfter w:val="1"/>
          <w:wAfter w:w="61" w:type="dxa"/>
          <w:trHeight w:val="20"/>
        </w:trPr>
        <w:tc>
          <w:tcPr>
            <w:tcW w:w="1327" w:type="dxa"/>
            <w:gridSpan w:val="3"/>
          </w:tcPr>
          <w:p w14:paraId="659338F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2301</w:t>
            </w:r>
          </w:p>
        </w:tc>
        <w:tc>
          <w:tcPr>
            <w:tcW w:w="2687" w:type="dxa"/>
            <w:gridSpan w:val="4"/>
          </w:tcPr>
          <w:p w14:paraId="5BFD623A"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Whale meal; flours, meals and pellets of fish or of crustaceans, molluscs or other aquatic invertebrates, unfit for human consumption</w:t>
            </w:r>
          </w:p>
        </w:tc>
        <w:tc>
          <w:tcPr>
            <w:tcW w:w="2920" w:type="dxa"/>
            <w:gridSpan w:val="5"/>
          </w:tcPr>
          <w:p w14:paraId="22AE26A3"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Chapters 2 and 3 used must be wholly obtained</w:t>
            </w:r>
          </w:p>
        </w:tc>
        <w:tc>
          <w:tcPr>
            <w:tcW w:w="2974" w:type="dxa"/>
            <w:gridSpan w:val="4"/>
          </w:tcPr>
          <w:p w14:paraId="0E0CED58" w14:textId="77777777" w:rsidR="00D81926" w:rsidRPr="00FF1C13" w:rsidRDefault="00D81926" w:rsidP="00A61C6D">
            <w:pPr>
              <w:rPr>
                <w:rFonts w:ascii="Times New Roman" w:hAnsi="Times New Roman" w:cs="Times New Roman"/>
                <w:sz w:val="23"/>
                <w:szCs w:val="23"/>
              </w:rPr>
            </w:pPr>
          </w:p>
        </w:tc>
      </w:tr>
      <w:tr w:rsidR="00D81926" w:rsidRPr="003C5329" w14:paraId="7385A4BF" w14:textId="77777777" w:rsidTr="7EB40D94">
        <w:trPr>
          <w:gridAfter w:val="1"/>
          <w:wAfter w:w="61" w:type="dxa"/>
          <w:trHeight w:val="20"/>
        </w:trPr>
        <w:tc>
          <w:tcPr>
            <w:tcW w:w="1327" w:type="dxa"/>
            <w:gridSpan w:val="3"/>
          </w:tcPr>
          <w:p w14:paraId="345030D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2303</w:t>
            </w:r>
          </w:p>
        </w:tc>
        <w:tc>
          <w:tcPr>
            <w:tcW w:w="2687" w:type="dxa"/>
            <w:gridSpan w:val="4"/>
          </w:tcPr>
          <w:p w14:paraId="036D896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 xml:space="preserve">Residues from the manufacture of starch from maize (excluding concentrated steeping liquors), of a protein content, calculated on the </w:t>
            </w:r>
            <w:r w:rsidRPr="006105D1">
              <w:rPr>
                <w:rFonts w:ascii="Times New Roman" w:hAnsi="Times New Roman" w:cs="Times New Roman"/>
                <w:color w:val="231F20"/>
                <w:sz w:val="23"/>
                <w:szCs w:val="23"/>
              </w:rPr>
              <w:lastRenderedPageBreak/>
              <w:t>dry product, exceeding 40 % by weight</w:t>
            </w:r>
          </w:p>
        </w:tc>
        <w:tc>
          <w:tcPr>
            <w:tcW w:w="2920" w:type="dxa"/>
            <w:gridSpan w:val="5"/>
          </w:tcPr>
          <w:p w14:paraId="1C3D3F9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in which all the maize used must be wholly obtained</w:t>
            </w:r>
          </w:p>
        </w:tc>
        <w:tc>
          <w:tcPr>
            <w:tcW w:w="2974" w:type="dxa"/>
            <w:gridSpan w:val="4"/>
          </w:tcPr>
          <w:p w14:paraId="74BC368D" w14:textId="77777777" w:rsidR="00D81926" w:rsidRPr="00FF1C13" w:rsidRDefault="00D81926" w:rsidP="00A61C6D">
            <w:pPr>
              <w:rPr>
                <w:rFonts w:ascii="Times New Roman" w:hAnsi="Times New Roman" w:cs="Times New Roman"/>
                <w:sz w:val="23"/>
                <w:szCs w:val="23"/>
              </w:rPr>
            </w:pPr>
          </w:p>
        </w:tc>
      </w:tr>
      <w:tr w:rsidR="00D81926" w:rsidRPr="003C5329" w14:paraId="2D9055CC" w14:textId="77777777" w:rsidTr="7EB40D94">
        <w:trPr>
          <w:gridAfter w:val="1"/>
          <w:wAfter w:w="61" w:type="dxa"/>
          <w:trHeight w:val="20"/>
        </w:trPr>
        <w:tc>
          <w:tcPr>
            <w:tcW w:w="1327" w:type="dxa"/>
            <w:gridSpan w:val="3"/>
          </w:tcPr>
          <w:p w14:paraId="690E386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2306</w:t>
            </w:r>
          </w:p>
        </w:tc>
        <w:tc>
          <w:tcPr>
            <w:tcW w:w="2687" w:type="dxa"/>
            <w:gridSpan w:val="4"/>
          </w:tcPr>
          <w:p w14:paraId="6195F153"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Oil cake and other solid residues resulting from the extraction of olive oil, containing more than 3 % of olive oil</w:t>
            </w:r>
          </w:p>
        </w:tc>
        <w:tc>
          <w:tcPr>
            <w:tcW w:w="2920" w:type="dxa"/>
            <w:gridSpan w:val="5"/>
          </w:tcPr>
          <w:p w14:paraId="5057E24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olives used must be wholly obtained</w:t>
            </w:r>
          </w:p>
        </w:tc>
        <w:tc>
          <w:tcPr>
            <w:tcW w:w="2974" w:type="dxa"/>
            <w:gridSpan w:val="4"/>
          </w:tcPr>
          <w:p w14:paraId="5691AC6B" w14:textId="77777777" w:rsidR="00D81926" w:rsidRPr="00FF1C13" w:rsidRDefault="00D81926" w:rsidP="00A61C6D">
            <w:pPr>
              <w:rPr>
                <w:rFonts w:ascii="Times New Roman" w:hAnsi="Times New Roman" w:cs="Times New Roman"/>
                <w:sz w:val="23"/>
                <w:szCs w:val="23"/>
              </w:rPr>
            </w:pPr>
          </w:p>
        </w:tc>
      </w:tr>
      <w:tr w:rsidR="00D81926" w:rsidRPr="003C5329" w14:paraId="40B8BAA3" w14:textId="77777777" w:rsidTr="7EB40D94">
        <w:trPr>
          <w:gridAfter w:val="1"/>
          <w:wAfter w:w="61" w:type="dxa"/>
          <w:trHeight w:val="20"/>
        </w:trPr>
        <w:tc>
          <w:tcPr>
            <w:tcW w:w="1327" w:type="dxa"/>
            <w:gridSpan w:val="3"/>
          </w:tcPr>
          <w:p w14:paraId="15382D2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2309</w:t>
            </w:r>
          </w:p>
        </w:tc>
        <w:tc>
          <w:tcPr>
            <w:tcW w:w="2687" w:type="dxa"/>
            <w:gridSpan w:val="4"/>
          </w:tcPr>
          <w:p w14:paraId="272A0EC9"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Preparations of a kind used in animal feeding</w:t>
            </w:r>
          </w:p>
        </w:tc>
        <w:tc>
          <w:tcPr>
            <w:tcW w:w="2920" w:type="dxa"/>
            <w:gridSpan w:val="5"/>
          </w:tcPr>
          <w:p w14:paraId="1385FD0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648BE6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cereals, sugar or molasses, meat or milk used must already be originating;</w:t>
            </w:r>
          </w:p>
          <w:p w14:paraId="7FBC31A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all the materials of Chapter 3 used must be wholly obtained</w:t>
            </w:r>
          </w:p>
        </w:tc>
        <w:tc>
          <w:tcPr>
            <w:tcW w:w="2974" w:type="dxa"/>
            <w:gridSpan w:val="4"/>
          </w:tcPr>
          <w:p w14:paraId="71C8D5A3" w14:textId="77777777" w:rsidR="00D81926" w:rsidRPr="00FF1C13" w:rsidRDefault="00D81926" w:rsidP="00A61C6D">
            <w:pPr>
              <w:rPr>
                <w:rFonts w:ascii="Times New Roman" w:hAnsi="Times New Roman" w:cs="Times New Roman"/>
                <w:sz w:val="23"/>
                <w:szCs w:val="23"/>
              </w:rPr>
            </w:pPr>
          </w:p>
        </w:tc>
      </w:tr>
      <w:tr w:rsidR="00D81926" w:rsidRPr="003C5329" w14:paraId="54F25A00" w14:textId="77777777" w:rsidTr="7EB40D94">
        <w:trPr>
          <w:gridAfter w:val="1"/>
          <w:wAfter w:w="61" w:type="dxa"/>
          <w:trHeight w:val="20"/>
        </w:trPr>
        <w:tc>
          <w:tcPr>
            <w:tcW w:w="1327" w:type="dxa"/>
            <w:gridSpan w:val="3"/>
          </w:tcPr>
          <w:p w14:paraId="09DCD2C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24</w:t>
            </w:r>
          </w:p>
        </w:tc>
        <w:tc>
          <w:tcPr>
            <w:tcW w:w="2687" w:type="dxa"/>
            <w:gridSpan w:val="4"/>
          </w:tcPr>
          <w:p w14:paraId="778E4A9E"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Tobacco and manufactured tobacco substitutes; except for:</w:t>
            </w:r>
          </w:p>
        </w:tc>
        <w:tc>
          <w:tcPr>
            <w:tcW w:w="2920" w:type="dxa"/>
            <w:gridSpan w:val="5"/>
          </w:tcPr>
          <w:p w14:paraId="28D1900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of Chapter 24 used must be wholly obtained</w:t>
            </w:r>
          </w:p>
        </w:tc>
        <w:tc>
          <w:tcPr>
            <w:tcW w:w="2974" w:type="dxa"/>
            <w:gridSpan w:val="4"/>
          </w:tcPr>
          <w:p w14:paraId="0A9017EB" w14:textId="77777777" w:rsidR="00D81926" w:rsidRPr="00F500C6" w:rsidRDefault="00D81926" w:rsidP="00A61C6D">
            <w:pPr>
              <w:rPr>
                <w:rFonts w:ascii="Times New Roman" w:hAnsi="Times New Roman" w:cs="Times New Roman"/>
                <w:color w:val="231F20"/>
                <w:sz w:val="23"/>
                <w:szCs w:val="23"/>
              </w:rPr>
            </w:pPr>
          </w:p>
        </w:tc>
      </w:tr>
      <w:tr w:rsidR="00D81926" w:rsidRPr="003C5329" w14:paraId="6F711CA9" w14:textId="77777777" w:rsidTr="7EB40D94">
        <w:trPr>
          <w:gridAfter w:val="1"/>
          <w:wAfter w:w="61" w:type="dxa"/>
          <w:trHeight w:val="20"/>
        </w:trPr>
        <w:tc>
          <w:tcPr>
            <w:tcW w:w="1327" w:type="dxa"/>
            <w:gridSpan w:val="3"/>
          </w:tcPr>
          <w:p w14:paraId="7073A4B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2402</w:t>
            </w:r>
          </w:p>
        </w:tc>
        <w:tc>
          <w:tcPr>
            <w:tcW w:w="2687" w:type="dxa"/>
            <w:gridSpan w:val="4"/>
          </w:tcPr>
          <w:p w14:paraId="1F82DDD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Cigars, cheroots, cigarillos and cigarettes, of tobacco or of tobacco substitutes</w:t>
            </w:r>
          </w:p>
        </w:tc>
        <w:tc>
          <w:tcPr>
            <w:tcW w:w="2920" w:type="dxa"/>
            <w:gridSpan w:val="5"/>
          </w:tcPr>
          <w:p w14:paraId="7A85678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at least 60 % by weight of the unmanufactured tobacco or tobacco refuse of heading No 2401 used must already be originating</w:t>
            </w:r>
          </w:p>
        </w:tc>
        <w:tc>
          <w:tcPr>
            <w:tcW w:w="2974" w:type="dxa"/>
            <w:gridSpan w:val="4"/>
          </w:tcPr>
          <w:p w14:paraId="6AE1B1DB" w14:textId="77777777" w:rsidR="00D81926" w:rsidRPr="00F500C6" w:rsidRDefault="00D81926" w:rsidP="00A61C6D">
            <w:pPr>
              <w:rPr>
                <w:rFonts w:ascii="Times New Roman" w:hAnsi="Times New Roman" w:cs="Times New Roman"/>
                <w:color w:val="231F20"/>
                <w:sz w:val="23"/>
                <w:szCs w:val="23"/>
              </w:rPr>
            </w:pPr>
          </w:p>
        </w:tc>
      </w:tr>
      <w:tr w:rsidR="00D81926" w:rsidRPr="003C5329" w14:paraId="25F479CD" w14:textId="77777777" w:rsidTr="7EB40D94">
        <w:trPr>
          <w:gridAfter w:val="1"/>
          <w:wAfter w:w="61" w:type="dxa"/>
          <w:trHeight w:val="20"/>
        </w:trPr>
        <w:tc>
          <w:tcPr>
            <w:tcW w:w="1327" w:type="dxa"/>
            <w:gridSpan w:val="3"/>
          </w:tcPr>
          <w:p w14:paraId="6165743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2403</w:t>
            </w:r>
          </w:p>
        </w:tc>
        <w:tc>
          <w:tcPr>
            <w:tcW w:w="2687" w:type="dxa"/>
            <w:gridSpan w:val="4"/>
          </w:tcPr>
          <w:p w14:paraId="0C27F5FD"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Smoking tobacco</w:t>
            </w:r>
          </w:p>
        </w:tc>
        <w:tc>
          <w:tcPr>
            <w:tcW w:w="2920" w:type="dxa"/>
            <w:gridSpan w:val="5"/>
          </w:tcPr>
          <w:p w14:paraId="7414B17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at least 60 % by weight of the unmanufactured tobacco or tobacco refuse of heading No 2401 used must already be originating</w:t>
            </w:r>
          </w:p>
        </w:tc>
        <w:tc>
          <w:tcPr>
            <w:tcW w:w="2974" w:type="dxa"/>
            <w:gridSpan w:val="4"/>
          </w:tcPr>
          <w:p w14:paraId="58EA0CA8" w14:textId="77777777" w:rsidR="00D81926" w:rsidRPr="00F500C6" w:rsidRDefault="00D81926" w:rsidP="00A61C6D">
            <w:pPr>
              <w:rPr>
                <w:rFonts w:ascii="Times New Roman" w:hAnsi="Times New Roman" w:cs="Times New Roman"/>
                <w:color w:val="231F20"/>
                <w:sz w:val="23"/>
                <w:szCs w:val="23"/>
              </w:rPr>
            </w:pPr>
          </w:p>
        </w:tc>
      </w:tr>
      <w:tr w:rsidR="00D81926" w:rsidRPr="003C5329" w14:paraId="560AFA91" w14:textId="77777777" w:rsidTr="7EB40D94">
        <w:trPr>
          <w:gridAfter w:val="1"/>
          <w:wAfter w:w="61" w:type="dxa"/>
          <w:trHeight w:val="20"/>
        </w:trPr>
        <w:tc>
          <w:tcPr>
            <w:tcW w:w="1327" w:type="dxa"/>
            <w:gridSpan w:val="3"/>
          </w:tcPr>
          <w:p w14:paraId="2EF16F1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25</w:t>
            </w:r>
          </w:p>
        </w:tc>
        <w:tc>
          <w:tcPr>
            <w:tcW w:w="2687" w:type="dxa"/>
            <w:gridSpan w:val="4"/>
          </w:tcPr>
          <w:p w14:paraId="7F406381"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Salt; sulphur; earths and stone; plastering materials, lime and cement; except for:</w:t>
            </w:r>
          </w:p>
        </w:tc>
        <w:tc>
          <w:tcPr>
            <w:tcW w:w="2920" w:type="dxa"/>
            <w:gridSpan w:val="5"/>
          </w:tcPr>
          <w:p w14:paraId="6436400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74" w:type="dxa"/>
            <w:gridSpan w:val="4"/>
          </w:tcPr>
          <w:p w14:paraId="10422ED2" w14:textId="77777777" w:rsidR="00D81926" w:rsidRPr="00F500C6" w:rsidRDefault="00D81926" w:rsidP="00A61C6D">
            <w:pPr>
              <w:rPr>
                <w:rFonts w:ascii="Times New Roman" w:hAnsi="Times New Roman" w:cs="Times New Roman"/>
                <w:color w:val="231F20"/>
                <w:sz w:val="23"/>
                <w:szCs w:val="23"/>
              </w:rPr>
            </w:pPr>
          </w:p>
        </w:tc>
      </w:tr>
      <w:tr w:rsidR="00D81926" w:rsidRPr="003C5329" w14:paraId="56AB697D" w14:textId="77777777" w:rsidTr="7EB40D94">
        <w:trPr>
          <w:gridAfter w:val="1"/>
          <w:wAfter w:w="61" w:type="dxa"/>
          <w:trHeight w:val="20"/>
        </w:trPr>
        <w:tc>
          <w:tcPr>
            <w:tcW w:w="1327" w:type="dxa"/>
            <w:gridSpan w:val="3"/>
          </w:tcPr>
          <w:p w14:paraId="7E3B631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2504</w:t>
            </w:r>
          </w:p>
        </w:tc>
        <w:tc>
          <w:tcPr>
            <w:tcW w:w="2687" w:type="dxa"/>
            <w:gridSpan w:val="4"/>
          </w:tcPr>
          <w:p w14:paraId="47546D93"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Natural crystalline graphite, with enriched carbon content, purified and ground</w:t>
            </w:r>
          </w:p>
        </w:tc>
        <w:tc>
          <w:tcPr>
            <w:tcW w:w="2920" w:type="dxa"/>
            <w:gridSpan w:val="5"/>
          </w:tcPr>
          <w:p w14:paraId="0CFC778C"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Enriching of the carbon content, purifying and grinding of crude crystalline graphite</w:t>
            </w:r>
          </w:p>
        </w:tc>
        <w:tc>
          <w:tcPr>
            <w:tcW w:w="2974" w:type="dxa"/>
            <w:gridSpan w:val="4"/>
          </w:tcPr>
          <w:p w14:paraId="4C82F2DA" w14:textId="77777777" w:rsidR="00D81926" w:rsidRPr="00F500C6" w:rsidRDefault="00D81926" w:rsidP="00A61C6D">
            <w:pPr>
              <w:rPr>
                <w:rFonts w:ascii="Times New Roman" w:hAnsi="Times New Roman" w:cs="Times New Roman"/>
                <w:color w:val="231F20"/>
                <w:sz w:val="23"/>
                <w:szCs w:val="23"/>
              </w:rPr>
            </w:pPr>
          </w:p>
        </w:tc>
      </w:tr>
      <w:tr w:rsidR="00D81926" w:rsidRPr="003C5329" w14:paraId="532B0556" w14:textId="77777777" w:rsidTr="7EB40D94">
        <w:trPr>
          <w:gridAfter w:val="1"/>
          <w:wAfter w:w="61" w:type="dxa"/>
          <w:trHeight w:val="20"/>
        </w:trPr>
        <w:tc>
          <w:tcPr>
            <w:tcW w:w="1327" w:type="dxa"/>
            <w:gridSpan w:val="3"/>
          </w:tcPr>
          <w:p w14:paraId="08FAC78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2515</w:t>
            </w:r>
          </w:p>
        </w:tc>
        <w:tc>
          <w:tcPr>
            <w:tcW w:w="2687" w:type="dxa"/>
            <w:gridSpan w:val="4"/>
          </w:tcPr>
          <w:p w14:paraId="17C4C40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Marble, merely cut, by sawing or otherwise, into blocks or slabs of a rectangular (including square) shape, of a thickness not exceeding 25 cm</w:t>
            </w:r>
          </w:p>
        </w:tc>
        <w:tc>
          <w:tcPr>
            <w:tcW w:w="2920" w:type="dxa"/>
            <w:gridSpan w:val="5"/>
          </w:tcPr>
          <w:p w14:paraId="72A13FC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Cutting, by sawing or otherwise, of marble (even if already sawn) of a thickness exceeding 25 cm</w:t>
            </w:r>
          </w:p>
        </w:tc>
        <w:tc>
          <w:tcPr>
            <w:tcW w:w="2974" w:type="dxa"/>
            <w:gridSpan w:val="4"/>
          </w:tcPr>
          <w:p w14:paraId="2F1852BE" w14:textId="77777777" w:rsidR="00D81926" w:rsidRPr="00F500C6" w:rsidRDefault="00D81926" w:rsidP="00A61C6D">
            <w:pPr>
              <w:rPr>
                <w:rFonts w:ascii="Times New Roman" w:hAnsi="Times New Roman" w:cs="Times New Roman"/>
                <w:color w:val="231F20"/>
                <w:sz w:val="23"/>
                <w:szCs w:val="23"/>
              </w:rPr>
            </w:pPr>
          </w:p>
        </w:tc>
      </w:tr>
      <w:tr w:rsidR="00D81926" w:rsidRPr="003C5329" w14:paraId="733FE8FA" w14:textId="77777777" w:rsidTr="7EB40D94">
        <w:trPr>
          <w:gridAfter w:val="1"/>
          <w:wAfter w:w="61" w:type="dxa"/>
          <w:trHeight w:val="20"/>
        </w:trPr>
        <w:tc>
          <w:tcPr>
            <w:tcW w:w="1327" w:type="dxa"/>
            <w:gridSpan w:val="3"/>
          </w:tcPr>
          <w:p w14:paraId="3478849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2516</w:t>
            </w:r>
          </w:p>
        </w:tc>
        <w:tc>
          <w:tcPr>
            <w:tcW w:w="2687" w:type="dxa"/>
            <w:gridSpan w:val="4"/>
          </w:tcPr>
          <w:p w14:paraId="0E827DB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Granite, porphyry, basalt, sandstone and other monumental and building stone, merely cut, by sawing or otherwise, into blocks or slabs of a rectangular (including square) shape, of a thickness not exceeding 25 cm</w:t>
            </w:r>
          </w:p>
        </w:tc>
        <w:tc>
          <w:tcPr>
            <w:tcW w:w="2920" w:type="dxa"/>
            <w:gridSpan w:val="5"/>
          </w:tcPr>
          <w:p w14:paraId="3F1E144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Cutting, by sawing or otherwise, of stone (even if already sawn) of a thickness exceeding 25 cm</w:t>
            </w:r>
          </w:p>
        </w:tc>
        <w:tc>
          <w:tcPr>
            <w:tcW w:w="2974" w:type="dxa"/>
            <w:gridSpan w:val="4"/>
          </w:tcPr>
          <w:p w14:paraId="7FFBA041" w14:textId="77777777" w:rsidR="00D81926" w:rsidRPr="00F500C6" w:rsidRDefault="00D81926" w:rsidP="00A61C6D">
            <w:pPr>
              <w:rPr>
                <w:rFonts w:ascii="Times New Roman" w:hAnsi="Times New Roman" w:cs="Times New Roman"/>
                <w:color w:val="231F20"/>
                <w:sz w:val="23"/>
                <w:szCs w:val="23"/>
              </w:rPr>
            </w:pPr>
          </w:p>
        </w:tc>
      </w:tr>
      <w:tr w:rsidR="00D81926" w:rsidRPr="003C5329" w14:paraId="608776A5" w14:textId="77777777" w:rsidTr="7EB40D94">
        <w:trPr>
          <w:gridAfter w:val="1"/>
          <w:wAfter w:w="61" w:type="dxa"/>
          <w:trHeight w:val="20"/>
        </w:trPr>
        <w:tc>
          <w:tcPr>
            <w:tcW w:w="1327" w:type="dxa"/>
            <w:gridSpan w:val="3"/>
          </w:tcPr>
          <w:p w14:paraId="75D9B95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2518</w:t>
            </w:r>
          </w:p>
        </w:tc>
        <w:tc>
          <w:tcPr>
            <w:tcW w:w="2687" w:type="dxa"/>
            <w:gridSpan w:val="4"/>
          </w:tcPr>
          <w:p w14:paraId="3CA7A4C1"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Calcined dolomite</w:t>
            </w:r>
          </w:p>
        </w:tc>
        <w:tc>
          <w:tcPr>
            <w:tcW w:w="2920" w:type="dxa"/>
            <w:gridSpan w:val="5"/>
          </w:tcPr>
          <w:p w14:paraId="066866D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Calcination of dolomite not calcined</w:t>
            </w:r>
          </w:p>
        </w:tc>
        <w:tc>
          <w:tcPr>
            <w:tcW w:w="2974" w:type="dxa"/>
            <w:gridSpan w:val="4"/>
          </w:tcPr>
          <w:p w14:paraId="6E3E2111" w14:textId="77777777" w:rsidR="00D81926" w:rsidRPr="00F500C6" w:rsidRDefault="00D81926" w:rsidP="00A61C6D">
            <w:pPr>
              <w:rPr>
                <w:rFonts w:ascii="Times New Roman" w:hAnsi="Times New Roman" w:cs="Times New Roman"/>
                <w:color w:val="231F20"/>
                <w:sz w:val="23"/>
                <w:szCs w:val="23"/>
              </w:rPr>
            </w:pPr>
          </w:p>
        </w:tc>
      </w:tr>
      <w:tr w:rsidR="00D81926" w:rsidRPr="00F500C6" w14:paraId="176AE091" w14:textId="77777777" w:rsidTr="7EB40D94">
        <w:trPr>
          <w:gridAfter w:val="1"/>
          <w:wAfter w:w="61" w:type="dxa"/>
          <w:trHeight w:val="20"/>
        </w:trPr>
        <w:tc>
          <w:tcPr>
            <w:tcW w:w="1327" w:type="dxa"/>
            <w:gridSpan w:val="3"/>
          </w:tcPr>
          <w:p w14:paraId="47DF805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2519</w:t>
            </w:r>
          </w:p>
        </w:tc>
        <w:tc>
          <w:tcPr>
            <w:tcW w:w="2687" w:type="dxa"/>
            <w:gridSpan w:val="4"/>
          </w:tcPr>
          <w:p w14:paraId="644A7E3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Crushed natural magnesium carbonate (magnesite), in hermetically-sealed containers, and magnesium oxide, whether or not pure, </w:t>
            </w:r>
            <w:r w:rsidRPr="00DC29AB">
              <w:rPr>
                <w:rFonts w:ascii="Times New Roman" w:hAnsi="Times New Roman" w:cs="Times New Roman"/>
                <w:color w:val="231F20"/>
                <w:sz w:val="23"/>
                <w:szCs w:val="23"/>
              </w:rPr>
              <w:lastRenderedPageBreak/>
              <w:t>other than fused magnesia or dead-burned (sintered)</w:t>
            </w:r>
            <w:r w:rsidRPr="006105D1">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magnesia</w:t>
            </w:r>
          </w:p>
        </w:tc>
        <w:tc>
          <w:tcPr>
            <w:tcW w:w="2907" w:type="dxa"/>
            <w:gridSpan w:val="4"/>
          </w:tcPr>
          <w:p w14:paraId="18D9C9B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in which all the materials used are classified within a heading other than that of the product However, natural magnesium carbonate </w:t>
            </w:r>
            <w:r w:rsidRPr="001C3B59">
              <w:rPr>
                <w:rFonts w:ascii="Times New Roman" w:hAnsi="Times New Roman" w:cs="Times New Roman"/>
                <w:color w:val="231F20"/>
                <w:sz w:val="23"/>
                <w:szCs w:val="23"/>
              </w:rPr>
              <w:lastRenderedPageBreak/>
              <w:t>(magnesite) may be used</w:t>
            </w:r>
          </w:p>
        </w:tc>
        <w:tc>
          <w:tcPr>
            <w:tcW w:w="2987" w:type="dxa"/>
            <w:gridSpan w:val="5"/>
          </w:tcPr>
          <w:p w14:paraId="761B7BD7" w14:textId="77777777" w:rsidR="00D81926" w:rsidRPr="00F500C6" w:rsidRDefault="00D81926" w:rsidP="00A61C6D">
            <w:pPr>
              <w:rPr>
                <w:rFonts w:ascii="Times New Roman" w:hAnsi="Times New Roman" w:cs="Times New Roman"/>
                <w:color w:val="231F20"/>
                <w:sz w:val="23"/>
                <w:szCs w:val="23"/>
              </w:rPr>
            </w:pPr>
          </w:p>
        </w:tc>
      </w:tr>
      <w:tr w:rsidR="00D81926" w:rsidRPr="00F500C6" w14:paraId="66944EE0" w14:textId="77777777" w:rsidTr="7EB40D94">
        <w:trPr>
          <w:gridAfter w:val="1"/>
          <w:wAfter w:w="61" w:type="dxa"/>
          <w:trHeight w:val="20"/>
        </w:trPr>
        <w:tc>
          <w:tcPr>
            <w:tcW w:w="1327" w:type="dxa"/>
            <w:gridSpan w:val="3"/>
          </w:tcPr>
          <w:p w14:paraId="7A35DF1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2520</w:t>
            </w:r>
          </w:p>
        </w:tc>
        <w:tc>
          <w:tcPr>
            <w:tcW w:w="2687" w:type="dxa"/>
            <w:gridSpan w:val="4"/>
          </w:tcPr>
          <w:p w14:paraId="7FBC229C"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Plasters specially prepared for dentistry</w:t>
            </w:r>
          </w:p>
        </w:tc>
        <w:tc>
          <w:tcPr>
            <w:tcW w:w="2907" w:type="dxa"/>
            <w:gridSpan w:val="4"/>
          </w:tcPr>
          <w:p w14:paraId="6F88AFC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987" w:type="dxa"/>
            <w:gridSpan w:val="5"/>
          </w:tcPr>
          <w:p w14:paraId="69CC8843" w14:textId="77777777" w:rsidR="00D81926" w:rsidRPr="00F500C6" w:rsidRDefault="00D81926" w:rsidP="00A61C6D">
            <w:pPr>
              <w:rPr>
                <w:rFonts w:ascii="Times New Roman" w:hAnsi="Times New Roman" w:cs="Times New Roman"/>
                <w:color w:val="231F20"/>
                <w:sz w:val="23"/>
                <w:szCs w:val="23"/>
              </w:rPr>
            </w:pPr>
          </w:p>
        </w:tc>
      </w:tr>
      <w:tr w:rsidR="00D81926" w:rsidRPr="00F500C6" w14:paraId="603DAC39" w14:textId="77777777" w:rsidTr="7EB40D94">
        <w:trPr>
          <w:gridAfter w:val="1"/>
          <w:wAfter w:w="61" w:type="dxa"/>
          <w:trHeight w:val="20"/>
        </w:trPr>
        <w:tc>
          <w:tcPr>
            <w:tcW w:w="1327" w:type="dxa"/>
            <w:gridSpan w:val="3"/>
          </w:tcPr>
          <w:p w14:paraId="62A2CDB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2524</w:t>
            </w:r>
          </w:p>
        </w:tc>
        <w:tc>
          <w:tcPr>
            <w:tcW w:w="2687" w:type="dxa"/>
            <w:gridSpan w:val="4"/>
          </w:tcPr>
          <w:p w14:paraId="1ABB370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Natural asbestos fibres</w:t>
            </w:r>
          </w:p>
        </w:tc>
        <w:tc>
          <w:tcPr>
            <w:tcW w:w="2907" w:type="dxa"/>
            <w:gridSpan w:val="4"/>
          </w:tcPr>
          <w:p w14:paraId="1B3BEFCD"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asbestos concentrate</w:t>
            </w:r>
          </w:p>
        </w:tc>
        <w:tc>
          <w:tcPr>
            <w:tcW w:w="2987" w:type="dxa"/>
            <w:gridSpan w:val="5"/>
          </w:tcPr>
          <w:p w14:paraId="656B4B89" w14:textId="77777777" w:rsidR="00D81926" w:rsidRPr="00F500C6" w:rsidRDefault="00D81926" w:rsidP="00A61C6D">
            <w:pPr>
              <w:rPr>
                <w:rFonts w:ascii="Times New Roman" w:hAnsi="Times New Roman" w:cs="Times New Roman"/>
                <w:color w:val="231F20"/>
                <w:sz w:val="23"/>
                <w:szCs w:val="23"/>
              </w:rPr>
            </w:pPr>
          </w:p>
        </w:tc>
      </w:tr>
      <w:tr w:rsidR="00D81926" w:rsidRPr="00F500C6" w14:paraId="544EB7ED" w14:textId="77777777" w:rsidTr="7EB40D94">
        <w:trPr>
          <w:gridAfter w:val="1"/>
          <w:wAfter w:w="61" w:type="dxa"/>
          <w:trHeight w:val="20"/>
        </w:trPr>
        <w:tc>
          <w:tcPr>
            <w:tcW w:w="1327" w:type="dxa"/>
            <w:gridSpan w:val="3"/>
          </w:tcPr>
          <w:p w14:paraId="3904DE4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2525</w:t>
            </w:r>
          </w:p>
        </w:tc>
        <w:tc>
          <w:tcPr>
            <w:tcW w:w="2687" w:type="dxa"/>
            <w:gridSpan w:val="4"/>
          </w:tcPr>
          <w:p w14:paraId="0AD0F06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Mica powder</w:t>
            </w:r>
          </w:p>
        </w:tc>
        <w:tc>
          <w:tcPr>
            <w:tcW w:w="2907" w:type="dxa"/>
            <w:gridSpan w:val="4"/>
          </w:tcPr>
          <w:p w14:paraId="0CA3CE14"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Grinding of mica or mica waste</w:t>
            </w:r>
          </w:p>
        </w:tc>
        <w:tc>
          <w:tcPr>
            <w:tcW w:w="2987" w:type="dxa"/>
            <w:gridSpan w:val="5"/>
          </w:tcPr>
          <w:p w14:paraId="03259841" w14:textId="77777777" w:rsidR="00D81926" w:rsidRPr="00F500C6" w:rsidRDefault="00D81926" w:rsidP="00A61C6D">
            <w:pPr>
              <w:rPr>
                <w:rFonts w:ascii="Times New Roman" w:hAnsi="Times New Roman" w:cs="Times New Roman"/>
                <w:color w:val="231F20"/>
                <w:sz w:val="23"/>
                <w:szCs w:val="23"/>
              </w:rPr>
            </w:pPr>
          </w:p>
        </w:tc>
      </w:tr>
      <w:tr w:rsidR="00D81926" w:rsidRPr="00F500C6" w14:paraId="43263297" w14:textId="77777777" w:rsidTr="7EB40D94">
        <w:trPr>
          <w:gridAfter w:val="1"/>
          <w:wAfter w:w="61" w:type="dxa"/>
          <w:trHeight w:val="20"/>
        </w:trPr>
        <w:tc>
          <w:tcPr>
            <w:tcW w:w="1327" w:type="dxa"/>
            <w:gridSpan w:val="3"/>
          </w:tcPr>
          <w:p w14:paraId="6AF2CF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2530</w:t>
            </w:r>
          </w:p>
        </w:tc>
        <w:tc>
          <w:tcPr>
            <w:tcW w:w="2687" w:type="dxa"/>
            <w:gridSpan w:val="4"/>
          </w:tcPr>
          <w:p w14:paraId="000C484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Earth colours, calcined or powdered</w:t>
            </w:r>
          </w:p>
        </w:tc>
        <w:tc>
          <w:tcPr>
            <w:tcW w:w="2907" w:type="dxa"/>
            <w:gridSpan w:val="4"/>
          </w:tcPr>
          <w:p w14:paraId="723E01A4"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Calcination or grinding of earth colours</w:t>
            </w:r>
          </w:p>
        </w:tc>
        <w:tc>
          <w:tcPr>
            <w:tcW w:w="2987" w:type="dxa"/>
            <w:gridSpan w:val="5"/>
          </w:tcPr>
          <w:p w14:paraId="4FD1EAB6" w14:textId="77777777" w:rsidR="00D81926" w:rsidRPr="00F500C6" w:rsidRDefault="00D81926" w:rsidP="00A61C6D">
            <w:pPr>
              <w:rPr>
                <w:rFonts w:ascii="Times New Roman" w:hAnsi="Times New Roman" w:cs="Times New Roman"/>
                <w:color w:val="231F20"/>
                <w:sz w:val="23"/>
                <w:szCs w:val="23"/>
              </w:rPr>
            </w:pPr>
          </w:p>
        </w:tc>
      </w:tr>
      <w:tr w:rsidR="00D81926" w:rsidRPr="00F500C6" w14:paraId="1AD315CB" w14:textId="77777777" w:rsidTr="7EB40D94">
        <w:trPr>
          <w:gridAfter w:val="1"/>
          <w:wAfter w:w="61" w:type="dxa"/>
          <w:trHeight w:val="20"/>
        </w:trPr>
        <w:tc>
          <w:tcPr>
            <w:tcW w:w="1327" w:type="dxa"/>
            <w:gridSpan w:val="3"/>
          </w:tcPr>
          <w:p w14:paraId="2B6FA8F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26</w:t>
            </w:r>
          </w:p>
        </w:tc>
        <w:tc>
          <w:tcPr>
            <w:tcW w:w="2687" w:type="dxa"/>
            <w:gridSpan w:val="4"/>
          </w:tcPr>
          <w:p w14:paraId="75B1EAF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Ores, slag and ash</w:t>
            </w:r>
          </w:p>
        </w:tc>
        <w:tc>
          <w:tcPr>
            <w:tcW w:w="2907" w:type="dxa"/>
            <w:gridSpan w:val="4"/>
          </w:tcPr>
          <w:p w14:paraId="458FDA66"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3ABA5EC9" w14:textId="77777777" w:rsidR="00D81926" w:rsidRPr="00F500C6" w:rsidRDefault="00D81926" w:rsidP="00A61C6D">
            <w:pPr>
              <w:rPr>
                <w:rFonts w:ascii="Times New Roman" w:hAnsi="Times New Roman" w:cs="Times New Roman"/>
                <w:color w:val="231F20"/>
                <w:sz w:val="23"/>
                <w:szCs w:val="23"/>
              </w:rPr>
            </w:pPr>
          </w:p>
        </w:tc>
      </w:tr>
      <w:tr w:rsidR="00D81926" w:rsidRPr="00F500C6" w14:paraId="5AAE56F1" w14:textId="77777777" w:rsidTr="7EB40D94">
        <w:trPr>
          <w:gridAfter w:val="1"/>
          <w:wAfter w:w="61" w:type="dxa"/>
          <w:trHeight w:val="20"/>
        </w:trPr>
        <w:tc>
          <w:tcPr>
            <w:tcW w:w="1327" w:type="dxa"/>
            <w:gridSpan w:val="3"/>
          </w:tcPr>
          <w:p w14:paraId="2EF7DF3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27</w:t>
            </w:r>
          </w:p>
        </w:tc>
        <w:tc>
          <w:tcPr>
            <w:tcW w:w="2687" w:type="dxa"/>
            <w:gridSpan w:val="4"/>
          </w:tcPr>
          <w:p w14:paraId="763C26D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Mineral fuels, mineral oils and products of their distillation; bituminous substances; mineral waxes; except</w:t>
            </w:r>
            <w:r w:rsidRPr="006105D1">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for:</w:t>
            </w:r>
          </w:p>
        </w:tc>
        <w:tc>
          <w:tcPr>
            <w:tcW w:w="2907" w:type="dxa"/>
            <w:gridSpan w:val="4"/>
          </w:tcPr>
          <w:p w14:paraId="7CAACD5C"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987" w:type="dxa"/>
            <w:gridSpan w:val="5"/>
          </w:tcPr>
          <w:p w14:paraId="3F9538BC" w14:textId="77777777" w:rsidR="00D81926" w:rsidRPr="00F500C6" w:rsidRDefault="00D81926" w:rsidP="00A61C6D">
            <w:pPr>
              <w:rPr>
                <w:rFonts w:ascii="Times New Roman" w:hAnsi="Times New Roman" w:cs="Times New Roman"/>
                <w:color w:val="231F20"/>
                <w:sz w:val="23"/>
                <w:szCs w:val="23"/>
              </w:rPr>
            </w:pPr>
          </w:p>
        </w:tc>
      </w:tr>
      <w:tr w:rsidR="00D81926" w:rsidRPr="00F500C6" w14:paraId="04A22249" w14:textId="77777777" w:rsidTr="7EB40D94">
        <w:trPr>
          <w:gridAfter w:val="1"/>
          <w:wAfter w:w="61" w:type="dxa"/>
          <w:trHeight w:val="20"/>
        </w:trPr>
        <w:tc>
          <w:tcPr>
            <w:tcW w:w="1327" w:type="dxa"/>
            <w:gridSpan w:val="3"/>
          </w:tcPr>
          <w:p w14:paraId="6D4A42C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2707</w:t>
            </w:r>
          </w:p>
        </w:tc>
        <w:tc>
          <w:tcPr>
            <w:tcW w:w="2687" w:type="dxa"/>
            <w:gridSpan w:val="4"/>
          </w:tcPr>
          <w:p w14:paraId="54F197D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Oils in which the weight of the aromatic constituents exceeds that of the non-aromatic constituents, being oils similar to mineral oils obtained by distillation of high temperature coal tar, of which more than 65 % by volume distils at a temperature of up to 250 oC (including mixtures of petroleum spirit and benzole), for use as power or heating fuels</w:t>
            </w:r>
          </w:p>
        </w:tc>
        <w:tc>
          <w:tcPr>
            <w:tcW w:w="2907" w:type="dxa"/>
            <w:gridSpan w:val="4"/>
          </w:tcPr>
          <w:p w14:paraId="535B56E4"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(a)</w:t>
            </w:r>
          </w:p>
        </w:tc>
        <w:tc>
          <w:tcPr>
            <w:tcW w:w="2987" w:type="dxa"/>
            <w:gridSpan w:val="5"/>
          </w:tcPr>
          <w:p w14:paraId="72215AB7"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F500C6" w14:paraId="19BA43E6" w14:textId="77777777" w:rsidTr="7EB40D94">
        <w:trPr>
          <w:gridAfter w:val="1"/>
          <w:wAfter w:w="61" w:type="dxa"/>
          <w:trHeight w:val="20"/>
        </w:trPr>
        <w:tc>
          <w:tcPr>
            <w:tcW w:w="1327" w:type="dxa"/>
            <w:gridSpan w:val="3"/>
          </w:tcPr>
          <w:p w14:paraId="5B09EB1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2709</w:t>
            </w:r>
          </w:p>
        </w:tc>
        <w:tc>
          <w:tcPr>
            <w:tcW w:w="2687" w:type="dxa"/>
            <w:gridSpan w:val="4"/>
          </w:tcPr>
          <w:p w14:paraId="268D91E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Crude oils obtained from bituminous minerals</w:t>
            </w:r>
          </w:p>
        </w:tc>
        <w:tc>
          <w:tcPr>
            <w:tcW w:w="2907" w:type="dxa"/>
            <w:gridSpan w:val="4"/>
          </w:tcPr>
          <w:p w14:paraId="202300A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Destructive distillation of bituminous materials</w:t>
            </w:r>
          </w:p>
        </w:tc>
        <w:tc>
          <w:tcPr>
            <w:tcW w:w="2987" w:type="dxa"/>
            <w:gridSpan w:val="5"/>
          </w:tcPr>
          <w:p w14:paraId="79DC767B" w14:textId="77777777" w:rsidR="00D81926" w:rsidRPr="00F500C6" w:rsidRDefault="00D81926" w:rsidP="00A61C6D">
            <w:pPr>
              <w:rPr>
                <w:rFonts w:ascii="Times New Roman" w:hAnsi="Times New Roman" w:cs="Times New Roman"/>
                <w:color w:val="231F20"/>
                <w:sz w:val="23"/>
                <w:szCs w:val="23"/>
              </w:rPr>
            </w:pPr>
          </w:p>
        </w:tc>
      </w:tr>
      <w:tr w:rsidR="00D81926" w:rsidRPr="00F500C6" w14:paraId="7B4751C0" w14:textId="77777777" w:rsidTr="7EB40D94">
        <w:trPr>
          <w:gridAfter w:val="1"/>
          <w:wAfter w:w="61" w:type="dxa"/>
          <w:trHeight w:val="20"/>
        </w:trPr>
        <w:tc>
          <w:tcPr>
            <w:tcW w:w="1327" w:type="dxa"/>
            <w:gridSpan w:val="3"/>
          </w:tcPr>
          <w:p w14:paraId="19CB81B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2710</w:t>
            </w:r>
          </w:p>
        </w:tc>
        <w:tc>
          <w:tcPr>
            <w:tcW w:w="2687" w:type="dxa"/>
            <w:gridSpan w:val="4"/>
          </w:tcPr>
          <w:p w14:paraId="2F3CBF1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907" w:type="dxa"/>
            <w:gridSpan w:val="4"/>
          </w:tcPr>
          <w:p w14:paraId="487BE59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(b)</w:t>
            </w:r>
          </w:p>
        </w:tc>
        <w:tc>
          <w:tcPr>
            <w:tcW w:w="2987" w:type="dxa"/>
            <w:gridSpan w:val="5"/>
          </w:tcPr>
          <w:p w14:paraId="5423C4F2"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F500C6" w14:paraId="65796AFA" w14:textId="77777777" w:rsidTr="7EB40D94">
        <w:trPr>
          <w:gridAfter w:val="1"/>
          <w:wAfter w:w="61" w:type="dxa"/>
          <w:trHeight w:val="20"/>
        </w:trPr>
        <w:tc>
          <w:tcPr>
            <w:tcW w:w="1327" w:type="dxa"/>
            <w:gridSpan w:val="3"/>
          </w:tcPr>
          <w:p w14:paraId="7A182AC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2711</w:t>
            </w:r>
          </w:p>
        </w:tc>
        <w:tc>
          <w:tcPr>
            <w:tcW w:w="2687" w:type="dxa"/>
            <w:gridSpan w:val="4"/>
          </w:tcPr>
          <w:p w14:paraId="0C2E3A9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Petroleum gases and other gaseous hydrocarbons</w:t>
            </w:r>
          </w:p>
        </w:tc>
        <w:tc>
          <w:tcPr>
            <w:tcW w:w="2907" w:type="dxa"/>
            <w:gridSpan w:val="4"/>
          </w:tcPr>
          <w:p w14:paraId="64895C2F"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(b)</w:t>
            </w:r>
          </w:p>
        </w:tc>
        <w:tc>
          <w:tcPr>
            <w:tcW w:w="2987" w:type="dxa"/>
            <w:gridSpan w:val="5"/>
          </w:tcPr>
          <w:p w14:paraId="04A267EC"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t>
            </w:r>
            <w:r w:rsidRPr="00F500C6">
              <w:rPr>
                <w:rFonts w:ascii="Times New Roman" w:hAnsi="Times New Roman" w:cs="Times New Roman"/>
                <w:color w:val="231F20"/>
                <w:sz w:val="23"/>
                <w:szCs w:val="23"/>
              </w:rPr>
              <w:lastRenderedPageBreak/>
              <w:t>works price of the product</w:t>
            </w:r>
          </w:p>
        </w:tc>
      </w:tr>
      <w:tr w:rsidR="00D81926" w:rsidRPr="003C5329" w14:paraId="0B25E869" w14:textId="77777777" w:rsidTr="7EB40D94">
        <w:trPr>
          <w:gridAfter w:val="1"/>
          <w:wAfter w:w="61" w:type="dxa"/>
          <w:trHeight w:val="20"/>
        </w:trPr>
        <w:tc>
          <w:tcPr>
            <w:tcW w:w="1327" w:type="dxa"/>
            <w:gridSpan w:val="3"/>
          </w:tcPr>
          <w:p w14:paraId="7E09D30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2712</w:t>
            </w:r>
          </w:p>
        </w:tc>
        <w:tc>
          <w:tcPr>
            <w:tcW w:w="2687" w:type="dxa"/>
            <w:gridSpan w:val="4"/>
          </w:tcPr>
          <w:p w14:paraId="59F1CE6B"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Petroleum jelly; paraffin wax, microcrystalline petroleum wax, slack wax, ozokerite, lignite wax, peat wax, other mineral waxes and similar products obtained by synthesis or by other processes, whether or not</w:t>
            </w:r>
            <w:r w:rsidRPr="006105D1">
              <w:rPr>
                <w:rFonts w:ascii="Times New Roman" w:hAnsi="Times New Roman" w:cs="Times New Roman"/>
                <w:color w:val="231F20"/>
                <w:sz w:val="23"/>
                <w:szCs w:val="23"/>
              </w:rPr>
              <w:t xml:space="preserve"> </w:t>
            </w:r>
            <w:r w:rsidRPr="003C5329">
              <w:rPr>
                <w:rFonts w:ascii="Times New Roman" w:hAnsi="Times New Roman" w:cs="Times New Roman"/>
                <w:color w:val="231F20"/>
                <w:sz w:val="23"/>
                <w:szCs w:val="23"/>
              </w:rPr>
              <w:t>coloured</w:t>
            </w:r>
          </w:p>
        </w:tc>
        <w:tc>
          <w:tcPr>
            <w:tcW w:w="2920" w:type="dxa"/>
            <w:gridSpan w:val="5"/>
          </w:tcPr>
          <w:p w14:paraId="2C88CA1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(b)</w:t>
            </w:r>
          </w:p>
        </w:tc>
        <w:tc>
          <w:tcPr>
            <w:tcW w:w="2974" w:type="dxa"/>
            <w:gridSpan w:val="4"/>
          </w:tcPr>
          <w:p w14:paraId="16BDD1CA"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3C5329" w14:paraId="395C4B80" w14:textId="77777777" w:rsidTr="7EB40D94">
        <w:trPr>
          <w:gridAfter w:val="1"/>
          <w:wAfter w:w="61" w:type="dxa"/>
          <w:trHeight w:val="20"/>
        </w:trPr>
        <w:tc>
          <w:tcPr>
            <w:tcW w:w="1327" w:type="dxa"/>
            <w:gridSpan w:val="3"/>
          </w:tcPr>
          <w:p w14:paraId="4851B63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2713</w:t>
            </w:r>
          </w:p>
        </w:tc>
        <w:tc>
          <w:tcPr>
            <w:tcW w:w="2687" w:type="dxa"/>
            <w:gridSpan w:val="4"/>
          </w:tcPr>
          <w:p w14:paraId="01C782E5"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Petroleum coke, petroleum bitumen and other residues of petroleum oils or of oils obtained from bituminous materials</w:t>
            </w:r>
          </w:p>
        </w:tc>
        <w:tc>
          <w:tcPr>
            <w:tcW w:w="2920" w:type="dxa"/>
            <w:gridSpan w:val="5"/>
          </w:tcPr>
          <w:p w14:paraId="5DF53FC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Operations of refining and/or one or more specific process </w:t>
            </w:r>
            <w:r w:rsidRPr="00F500C6">
              <w:rPr>
                <w:rFonts w:ascii="Times New Roman" w:hAnsi="Times New Roman" w:cs="Times New Roman"/>
                <w:color w:val="231F20"/>
                <w:sz w:val="23"/>
                <w:szCs w:val="23"/>
              </w:rPr>
              <w:t>(es) (a)</w:t>
            </w:r>
          </w:p>
        </w:tc>
        <w:tc>
          <w:tcPr>
            <w:tcW w:w="2974" w:type="dxa"/>
            <w:gridSpan w:val="4"/>
          </w:tcPr>
          <w:p w14:paraId="249D15DB"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3C5329" w14:paraId="2E72748F" w14:textId="77777777" w:rsidTr="7EB40D94">
        <w:trPr>
          <w:gridAfter w:val="1"/>
          <w:wAfter w:w="61" w:type="dxa"/>
          <w:trHeight w:val="20"/>
        </w:trPr>
        <w:tc>
          <w:tcPr>
            <w:tcW w:w="1327" w:type="dxa"/>
            <w:gridSpan w:val="3"/>
          </w:tcPr>
          <w:p w14:paraId="24C9384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2714</w:t>
            </w:r>
          </w:p>
        </w:tc>
        <w:tc>
          <w:tcPr>
            <w:tcW w:w="2687" w:type="dxa"/>
            <w:gridSpan w:val="4"/>
          </w:tcPr>
          <w:p w14:paraId="5680E045"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Bitumen and asphalt, natural; bituminous or oil shale and tar sands; asphaltites and asphaltic rocks</w:t>
            </w:r>
          </w:p>
        </w:tc>
        <w:tc>
          <w:tcPr>
            <w:tcW w:w="2920" w:type="dxa"/>
            <w:gridSpan w:val="5"/>
          </w:tcPr>
          <w:p w14:paraId="2928A72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(a)</w:t>
            </w:r>
          </w:p>
        </w:tc>
        <w:tc>
          <w:tcPr>
            <w:tcW w:w="2974" w:type="dxa"/>
            <w:gridSpan w:val="4"/>
          </w:tcPr>
          <w:p w14:paraId="17A19F8C"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3C5329" w14:paraId="702B4699" w14:textId="77777777" w:rsidTr="7EB40D94">
        <w:trPr>
          <w:gridAfter w:val="1"/>
          <w:wAfter w:w="61" w:type="dxa"/>
          <w:trHeight w:val="20"/>
        </w:trPr>
        <w:tc>
          <w:tcPr>
            <w:tcW w:w="1327" w:type="dxa"/>
            <w:gridSpan w:val="3"/>
          </w:tcPr>
          <w:p w14:paraId="77EE5C5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2715</w:t>
            </w:r>
          </w:p>
        </w:tc>
        <w:tc>
          <w:tcPr>
            <w:tcW w:w="2687" w:type="dxa"/>
            <w:gridSpan w:val="4"/>
          </w:tcPr>
          <w:p w14:paraId="0E59D0B3"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Bituminous mixtures based on natural asphalt, on natural bitumen, on petroleum bitumen, on mineral tar or on mineral tar pitch (for example, bituminous mastics, cut-backs)</w:t>
            </w:r>
          </w:p>
        </w:tc>
        <w:tc>
          <w:tcPr>
            <w:tcW w:w="2920" w:type="dxa"/>
            <w:gridSpan w:val="5"/>
          </w:tcPr>
          <w:p w14:paraId="26A81B0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(a)</w:t>
            </w:r>
          </w:p>
        </w:tc>
        <w:tc>
          <w:tcPr>
            <w:tcW w:w="2974" w:type="dxa"/>
            <w:gridSpan w:val="4"/>
          </w:tcPr>
          <w:p w14:paraId="1A209CC7"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w w:val="105"/>
                <w:sz w:val="23"/>
                <w:szCs w:val="23"/>
              </w:rPr>
              <w:t>Other operations than those referred to in column (3) in which all the materials used are classified within a heading</w:t>
            </w:r>
            <w:r w:rsidRPr="00FF1C13">
              <w:rPr>
                <w:rFonts w:ascii="Times New Roman" w:hAnsi="Times New Roman" w:cs="Times New Roman"/>
                <w:color w:val="231F20"/>
                <w:spacing w:val="-29"/>
                <w:w w:val="105"/>
                <w:sz w:val="23"/>
                <w:szCs w:val="23"/>
              </w:rPr>
              <w:t xml:space="preserve"> </w:t>
            </w:r>
            <w:r w:rsidRPr="00FF1C13">
              <w:rPr>
                <w:rFonts w:ascii="Times New Roman" w:hAnsi="Times New Roman" w:cs="Times New Roman"/>
                <w:color w:val="231F20"/>
                <w:w w:val="105"/>
                <w:sz w:val="23"/>
                <w:szCs w:val="23"/>
              </w:rPr>
              <w:t>other than that of the product. However, materials classified within the same heading may be used provided their value does not exceed 50 % of the ex-works price of the</w:t>
            </w:r>
            <w:r w:rsidRPr="00FF1C13">
              <w:rPr>
                <w:rFonts w:ascii="Times New Roman" w:hAnsi="Times New Roman" w:cs="Times New Roman"/>
                <w:color w:val="231F20"/>
                <w:spacing w:val="26"/>
                <w:w w:val="105"/>
                <w:sz w:val="23"/>
                <w:szCs w:val="23"/>
              </w:rPr>
              <w:t xml:space="preserve"> </w:t>
            </w:r>
            <w:r w:rsidRPr="00FF1C13">
              <w:rPr>
                <w:rFonts w:ascii="Times New Roman" w:hAnsi="Times New Roman" w:cs="Times New Roman"/>
                <w:color w:val="231F20"/>
                <w:w w:val="105"/>
                <w:sz w:val="23"/>
                <w:szCs w:val="23"/>
              </w:rPr>
              <w:t>product</w:t>
            </w:r>
          </w:p>
        </w:tc>
      </w:tr>
      <w:tr w:rsidR="00D81926" w:rsidRPr="003C5329" w14:paraId="65D85C5F" w14:textId="77777777" w:rsidTr="7EB40D94">
        <w:trPr>
          <w:gridAfter w:val="1"/>
          <w:wAfter w:w="61" w:type="dxa"/>
          <w:trHeight w:val="20"/>
        </w:trPr>
        <w:tc>
          <w:tcPr>
            <w:tcW w:w="1327" w:type="dxa"/>
            <w:gridSpan w:val="3"/>
          </w:tcPr>
          <w:p w14:paraId="474040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28</w:t>
            </w:r>
          </w:p>
        </w:tc>
        <w:tc>
          <w:tcPr>
            <w:tcW w:w="2687" w:type="dxa"/>
            <w:gridSpan w:val="4"/>
          </w:tcPr>
          <w:p w14:paraId="06EF0F28" w14:textId="77777777" w:rsidR="00D81926" w:rsidRPr="006105D1" w:rsidRDefault="00D81926" w:rsidP="00A61C6D">
            <w:pPr>
              <w:pStyle w:val="TableParagraph"/>
              <w:rPr>
                <w:rFonts w:ascii="Times New Roman" w:hAnsi="Times New Roman" w:cs="Times New Roman"/>
                <w:color w:val="231F20"/>
                <w:sz w:val="23"/>
                <w:szCs w:val="23"/>
              </w:rPr>
            </w:pPr>
            <w:r w:rsidRPr="003C5329">
              <w:rPr>
                <w:rFonts w:ascii="Times New Roman" w:hAnsi="Times New Roman" w:cs="Times New Roman"/>
                <w:color w:val="231F20"/>
                <w:sz w:val="23"/>
                <w:szCs w:val="23"/>
              </w:rPr>
              <w:t>Inorganic chemicals; organic or inorganic compounds of precious metals, of rare-earth metals, of radioactive elements or of isotopes; except for:</w:t>
            </w:r>
          </w:p>
        </w:tc>
        <w:tc>
          <w:tcPr>
            <w:tcW w:w="2920" w:type="dxa"/>
            <w:gridSpan w:val="5"/>
          </w:tcPr>
          <w:p w14:paraId="1C2534D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974" w:type="dxa"/>
            <w:gridSpan w:val="4"/>
          </w:tcPr>
          <w:p w14:paraId="5A68141C"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50535B58" w14:textId="77777777" w:rsidTr="7EB40D94">
        <w:trPr>
          <w:gridAfter w:val="1"/>
          <w:wAfter w:w="61" w:type="dxa"/>
          <w:trHeight w:val="20"/>
        </w:trPr>
        <w:tc>
          <w:tcPr>
            <w:tcW w:w="1327" w:type="dxa"/>
            <w:gridSpan w:val="3"/>
          </w:tcPr>
          <w:p w14:paraId="385C9F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2805</w:t>
            </w:r>
          </w:p>
        </w:tc>
        <w:tc>
          <w:tcPr>
            <w:tcW w:w="2687" w:type="dxa"/>
            <w:gridSpan w:val="4"/>
          </w:tcPr>
          <w:p w14:paraId="545CD63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‘Mischmetall’</w:t>
            </w:r>
          </w:p>
        </w:tc>
        <w:tc>
          <w:tcPr>
            <w:tcW w:w="2920" w:type="dxa"/>
            <w:gridSpan w:val="5"/>
          </w:tcPr>
          <w:p w14:paraId="0891D51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by electrolytic or thermal treatment in which the value of all the materials used does not exceed 50 % of the ex-works price of the product</w:t>
            </w:r>
          </w:p>
        </w:tc>
        <w:tc>
          <w:tcPr>
            <w:tcW w:w="2974" w:type="dxa"/>
            <w:gridSpan w:val="4"/>
          </w:tcPr>
          <w:p w14:paraId="5DA9A608" w14:textId="77777777" w:rsidR="00D81926" w:rsidRPr="00FF1C13" w:rsidRDefault="00D81926" w:rsidP="00A61C6D">
            <w:pPr>
              <w:rPr>
                <w:rFonts w:ascii="Times New Roman" w:hAnsi="Times New Roman" w:cs="Times New Roman"/>
                <w:sz w:val="23"/>
                <w:szCs w:val="23"/>
              </w:rPr>
            </w:pPr>
          </w:p>
        </w:tc>
      </w:tr>
      <w:tr w:rsidR="00D81926" w:rsidRPr="003C5329" w14:paraId="612F5314" w14:textId="77777777" w:rsidTr="7EB40D94">
        <w:trPr>
          <w:gridAfter w:val="1"/>
          <w:wAfter w:w="61" w:type="dxa"/>
          <w:trHeight w:val="20"/>
        </w:trPr>
        <w:tc>
          <w:tcPr>
            <w:tcW w:w="1327" w:type="dxa"/>
            <w:gridSpan w:val="3"/>
          </w:tcPr>
          <w:p w14:paraId="28E4220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2811</w:t>
            </w:r>
          </w:p>
        </w:tc>
        <w:tc>
          <w:tcPr>
            <w:tcW w:w="2687" w:type="dxa"/>
            <w:gridSpan w:val="4"/>
          </w:tcPr>
          <w:p w14:paraId="52FA1EF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Sulphur trioxide</w:t>
            </w:r>
          </w:p>
        </w:tc>
        <w:tc>
          <w:tcPr>
            <w:tcW w:w="2920" w:type="dxa"/>
            <w:gridSpan w:val="5"/>
          </w:tcPr>
          <w:p w14:paraId="6082BAF3"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sulphur dioxide</w:t>
            </w:r>
          </w:p>
        </w:tc>
        <w:tc>
          <w:tcPr>
            <w:tcW w:w="2974" w:type="dxa"/>
            <w:gridSpan w:val="4"/>
          </w:tcPr>
          <w:p w14:paraId="124AF896"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11FC7819" w14:textId="77777777" w:rsidTr="7EB40D94">
        <w:trPr>
          <w:gridAfter w:val="1"/>
          <w:wAfter w:w="61" w:type="dxa"/>
          <w:trHeight w:val="20"/>
        </w:trPr>
        <w:tc>
          <w:tcPr>
            <w:tcW w:w="1327" w:type="dxa"/>
            <w:gridSpan w:val="3"/>
          </w:tcPr>
          <w:p w14:paraId="6F93162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2833</w:t>
            </w:r>
          </w:p>
        </w:tc>
        <w:tc>
          <w:tcPr>
            <w:tcW w:w="2687" w:type="dxa"/>
            <w:gridSpan w:val="4"/>
          </w:tcPr>
          <w:p w14:paraId="78C4F775"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Aluminium sulphate</w:t>
            </w:r>
          </w:p>
        </w:tc>
        <w:tc>
          <w:tcPr>
            <w:tcW w:w="2920" w:type="dxa"/>
            <w:gridSpan w:val="5"/>
          </w:tcPr>
          <w:p w14:paraId="37562CE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974" w:type="dxa"/>
            <w:gridSpan w:val="4"/>
          </w:tcPr>
          <w:p w14:paraId="00066FD2" w14:textId="77777777" w:rsidR="00D81926" w:rsidRPr="00FF1C13" w:rsidRDefault="00D81926" w:rsidP="00A61C6D">
            <w:pPr>
              <w:rPr>
                <w:rFonts w:ascii="Times New Roman" w:hAnsi="Times New Roman" w:cs="Times New Roman"/>
                <w:sz w:val="23"/>
                <w:szCs w:val="23"/>
              </w:rPr>
            </w:pPr>
          </w:p>
        </w:tc>
      </w:tr>
      <w:tr w:rsidR="00D81926" w:rsidRPr="003C5329" w14:paraId="10627C58" w14:textId="77777777" w:rsidTr="7EB40D94">
        <w:trPr>
          <w:gridAfter w:val="1"/>
          <w:wAfter w:w="61" w:type="dxa"/>
          <w:trHeight w:val="20"/>
        </w:trPr>
        <w:tc>
          <w:tcPr>
            <w:tcW w:w="1327" w:type="dxa"/>
            <w:gridSpan w:val="3"/>
          </w:tcPr>
          <w:p w14:paraId="1D98226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2840</w:t>
            </w:r>
          </w:p>
        </w:tc>
        <w:tc>
          <w:tcPr>
            <w:tcW w:w="2687" w:type="dxa"/>
            <w:gridSpan w:val="4"/>
          </w:tcPr>
          <w:p w14:paraId="706C062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Sodium perborate</w:t>
            </w:r>
          </w:p>
        </w:tc>
        <w:tc>
          <w:tcPr>
            <w:tcW w:w="2920" w:type="dxa"/>
            <w:gridSpan w:val="5"/>
          </w:tcPr>
          <w:p w14:paraId="7B34D3CA" w14:textId="77777777" w:rsidR="00D81926" w:rsidRPr="00F500C6" w:rsidRDefault="00D81926" w:rsidP="00A61C6D">
            <w:pPr>
              <w:pStyle w:val="TableParagraph"/>
              <w:rPr>
                <w:rFonts w:ascii="Times New Roman" w:hAnsi="Times New Roman" w:cs="Times New Roman"/>
                <w:color w:val="231F20"/>
                <w:sz w:val="23"/>
                <w:szCs w:val="23"/>
              </w:rPr>
            </w:pPr>
            <w:r w:rsidRPr="00F500C6">
              <w:rPr>
                <w:rFonts w:ascii="Times New Roman" w:hAnsi="Times New Roman" w:cs="Times New Roman"/>
                <w:color w:val="231F20"/>
                <w:sz w:val="23"/>
                <w:szCs w:val="23"/>
              </w:rPr>
              <w:t>Manufacture from disodium tetraborate pentahydrate</w:t>
            </w:r>
          </w:p>
        </w:tc>
        <w:tc>
          <w:tcPr>
            <w:tcW w:w="2974" w:type="dxa"/>
            <w:gridSpan w:val="4"/>
          </w:tcPr>
          <w:p w14:paraId="34ADF37B"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16D25417" w14:textId="77777777" w:rsidTr="7EB40D94">
        <w:trPr>
          <w:gridAfter w:val="1"/>
          <w:wAfter w:w="61" w:type="dxa"/>
          <w:trHeight w:val="20"/>
        </w:trPr>
        <w:tc>
          <w:tcPr>
            <w:tcW w:w="1327" w:type="dxa"/>
            <w:gridSpan w:val="3"/>
          </w:tcPr>
          <w:p w14:paraId="2D48FA7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29</w:t>
            </w:r>
          </w:p>
        </w:tc>
        <w:tc>
          <w:tcPr>
            <w:tcW w:w="2687" w:type="dxa"/>
            <w:gridSpan w:val="4"/>
          </w:tcPr>
          <w:p w14:paraId="63BD471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Organic chemicals; except for:</w:t>
            </w:r>
          </w:p>
        </w:tc>
        <w:tc>
          <w:tcPr>
            <w:tcW w:w="2907" w:type="dxa"/>
            <w:gridSpan w:val="4"/>
          </w:tcPr>
          <w:p w14:paraId="6F5C854E"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987" w:type="dxa"/>
            <w:gridSpan w:val="5"/>
          </w:tcPr>
          <w:p w14:paraId="4B7306A2"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39E99C22" w14:textId="77777777" w:rsidTr="7EB40D94">
        <w:trPr>
          <w:gridAfter w:val="1"/>
          <w:wAfter w:w="61" w:type="dxa"/>
          <w:trHeight w:val="20"/>
        </w:trPr>
        <w:tc>
          <w:tcPr>
            <w:tcW w:w="1327" w:type="dxa"/>
            <w:gridSpan w:val="3"/>
          </w:tcPr>
          <w:p w14:paraId="1DF0A4A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2901</w:t>
            </w:r>
          </w:p>
        </w:tc>
        <w:tc>
          <w:tcPr>
            <w:tcW w:w="2687" w:type="dxa"/>
            <w:gridSpan w:val="4"/>
          </w:tcPr>
          <w:p w14:paraId="33E9CAFA"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Acyclic hydrocarbons for use as power or heating fuels</w:t>
            </w:r>
          </w:p>
        </w:tc>
        <w:tc>
          <w:tcPr>
            <w:tcW w:w="2907" w:type="dxa"/>
            <w:gridSpan w:val="4"/>
          </w:tcPr>
          <w:p w14:paraId="2B1C9BA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Operations of refining and/or one or more specific process </w:t>
            </w:r>
            <w:r w:rsidRPr="00F500C6">
              <w:rPr>
                <w:rFonts w:ascii="Times New Roman" w:hAnsi="Times New Roman" w:cs="Times New Roman"/>
                <w:color w:val="231F20"/>
                <w:sz w:val="23"/>
                <w:szCs w:val="23"/>
              </w:rPr>
              <w:t>(es) (a)</w:t>
            </w:r>
          </w:p>
        </w:tc>
        <w:tc>
          <w:tcPr>
            <w:tcW w:w="2987" w:type="dxa"/>
            <w:gridSpan w:val="5"/>
          </w:tcPr>
          <w:p w14:paraId="038C56C6"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w w:val="105"/>
                <w:sz w:val="23"/>
                <w:szCs w:val="23"/>
              </w:rPr>
              <w:t>Other operations than those referred to in column (3) in which all the materials used are classified within a heading</w:t>
            </w:r>
            <w:r w:rsidRPr="00FF1C13">
              <w:rPr>
                <w:rFonts w:ascii="Times New Roman" w:hAnsi="Times New Roman" w:cs="Times New Roman"/>
                <w:color w:val="231F20"/>
                <w:spacing w:val="-29"/>
                <w:w w:val="105"/>
                <w:sz w:val="23"/>
                <w:szCs w:val="23"/>
              </w:rPr>
              <w:t xml:space="preserve"> </w:t>
            </w:r>
            <w:r w:rsidRPr="00FF1C13">
              <w:rPr>
                <w:rFonts w:ascii="Times New Roman" w:hAnsi="Times New Roman" w:cs="Times New Roman"/>
                <w:color w:val="231F20"/>
                <w:w w:val="105"/>
                <w:sz w:val="23"/>
                <w:szCs w:val="23"/>
              </w:rPr>
              <w:t>other than that of the product. However, materials classified within the same heading may be used provided their value does not exceed 50 % of the ex-works price of the</w:t>
            </w:r>
            <w:r w:rsidRPr="00FF1C13">
              <w:rPr>
                <w:rFonts w:ascii="Times New Roman" w:hAnsi="Times New Roman" w:cs="Times New Roman"/>
                <w:color w:val="231F20"/>
                <w:spacing w:val="26"/>
                <w:w w:val="105"/>
                <w:sz w:val="23"/>
                <w:szCs w:val="23"/>
              </w:rPr>
              <w:t xml:space="preserve"> </w:t>
            </w:r>
            <w:r w:rsidRPr="00FF1C13">
              <w:rPr>
                <w:rFonts w:ascii="Times New Roman" w:hAnsi="Times New Roman" w:cs="Times New Roman"/>
                <w:color w:val="231F20"/>
                <w:w w:val="105"/>
                <w:sz w:val="23"/>
                <w:szCs w:val="23"/>
              </w:rPr>
              <w:t>product</w:t>
            </w:r>
          </w:p>
        </w:tc>
      </w:tr>
      <w:tr w:rsidR="00D81926" w:rsidRPr="003C5329" w14:paraId="20237CC0" w14:textId="77777777" w:rsidTr="7EB40D94">
        <w:trPr>
          <w:gridAfter w:val="1"/>
          <w:wAfter w:w="61" w:type="dxa"/>
          <w:trHeight w:val="20"/>
        </w:trPr>
        <w:tc>
          <w:tcPr>
            <w:tcW w:w="1327" w:type="dxa"/>
            <w:gridSpan w:val="3"/>
          </w:tcPr>
          <w:p w14:paraId="521792A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2902</w:t>
            </w:r>
          </w:p>
        </w:tc>
        <w:tc>
          <w:tcPr>
            <w:tcW w:w="2687" w:type="dxa"/>
            <w:gridSpan w:val="4"/>
          </w:tcPr>
          <w:p w14:paraId="6D61E36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Cyclanes and cyclenes (other than azulenes), benzene, toluene, xylenes, for use as power or heating fuels</w:t>
            </w:r>
          </w:p>
        </w:tc>
        <w:tc>
          <w:tcPr>
            <w:tcW w:w="2907" w:type="dxa"/>
            <w:gridSpan w:val="4"/>
          </w:tcPr>
          <w:p w14:paraId="5F5D3B2F"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(a)</w:t>
            </w:r>
          </w:p>
        </w:tc>
        <w:tc>
          <w:tcPr>
            <w:tcW w:w="2987" w:type="dxa"/>
            <w:gridSpan w:val="5"/>
          </w:tcPr>
          <w:p w14:paraId="16B45B69"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w w:val="105"/>
                <w:sz w:val="23"/>
                <w:szCs w:val="23"/>
              </w:rPr>
              <w:t>Other operations than those referred to in column (3) in which all the materials used are classified within a heading</w:t>
            </w:r>
            <w:r w:rsidRPr="00FF1C13">
              <w:rPr>
                <w:rFonts w:ascii="Times New Roman" w:hAnsi="Times New Roman" w:cs="Times New Roman"/>
                <w:color w:val="231F20"/>
                <w:spacing w:val="-29"/>
                <w:w w:val="105"/>
                <w:sz w:val="23"/>
                <w:szCs w:val="23"/>
              </w:rPr>
              <w:t xml:space="preserve"> </w:t>
            </w:r>
            <w:r w:rsidRPr="00FF1C13">
              <w:rPr>
                <w:rFonts w:ascii="Times New Roman" w:hAnsi="Times New Roman" w:cs="Times New Roman"/>
                <w:color w:val="231F20"/>
                <w:w w:val="105"/>
                <w:sz w:val="23"/>
                <w:szCs w:val="23"/>
              </w:rPr>
              <w:t>other than that of the product. However, materials classified within the same heading may be used provided their value does not exceed 50 % of the ex-works price of the</w:t>
            </w:r>
            <w:r w:rsidRPr="00FF1C13">
              <w:rPr>
                <w:rFonts w:ascii="Times New Roman" w:hAnsi="Times New Roman" w:cs="Times New Roman"/>
                <w:color w:val="231F20"/>
                <w:spacing w:val="26"/>
                <w:w w:val="105"/>
                <w:sz w:val="23"/>
                <w:szCs w:val="23"/>
              </w:rPr>
              <w:t xml:space="preserve"> </w:t>
            </w:r>
            <w:r w:rsidRPr="00FF1C13">
              <w:rPr>
                <w:rFonts w:ascii="Times New Roman" w:hAnsi="Times New Roman" w:cs="Times New Roman"/>
                <w:color w:val="231F20"/>
                <w:w w:val="105"/>
                <w:sz w:val="23"/>
                <w:szCs w:val="23"/>
              </w:rPr>
              <w:t>product</w:t>
            </w:r>
          </w:p>
        </w:tc>
      </w:tr>
      <w:tr w:rsidR="00D81926" w:rsidRPr="003C5329" w14:paraId="0C4A698C" w14:textId="77777777" w:rsidTr="7EB40D94">
        <w:trPr>
          <w:gridAfter w:val="1"/>
          <w:wAfter w:w="61" w:type="dxa"/>
          <w:trHeight w:val="20"/>
        </w:trPr>
        <w:tc>
          <w:tcPr>
            <w:tcW w:w="1327" w:type="dxa"/>
            <w:gridSpan w:val="3"/>
          </w:tcPr>
          <w:p w14:paraId="0C758EA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2905</w:t>
            </w:r>
          </w:p>
        </w:tc>
        <w:tc>
          <w:tcPr>
            <w:tcW w:w="2687" w:type="dxa"/>
            <w:gridSpan w:val="4"/>
          </w:tcPr>
          <w:p w14:paraId="14EF037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Metal alcoholates of alcohols of this heading and of</w:t>
            </w:r>
            <w:r w:rsidRPr="006105D1">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ethanol</w:t>
            </w:r>
          </w:p>
        </w:tc>
        <w:tc>
          <w:tcPr>
            <w:tcW w:w="2907" w:type="dxa"/>
            <w:gridSpan w:val="4"/>
          </w:tcPr>
          <w:p w14:paraId="306417A3"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2905. However, metal alcoholates of this heading may be used, provided their value does not exceed 20 % of the ex-works price of the product</w:t>
            </w:r>
          </w:p>
        </w:tc>
        <w:tc>
          <w:tcPr>
            <w:tcW w:w="2987" w:type="dxa"/>
            <w:gridSpan w:val="5"/>
          </w:tcPr>
          <w:p w14:paraId="0AEB9F49"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3FC775F9" w14:textId="77777777" w:rsidTr="7EB40D94">
        <w:trPr>
          <w:gridAfter w:val="1"/>
          <w:wAfter w:w="61" w:type="dxa"/>
          <w:trHeight w:val="20"/>
        </w:trPr>
        <w:tc>
          <w:tcPr>
            <w:tcW w:w="1327" w:type="dxa"/>
            <w:gridSpan w:val="3"/>
          </w:tcPr>
          <w:p w14:paraId="1DBFD1E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2915</w:t>
            </w:r>
          </w:p>
        </w:tc>
        <w:tc>
          <w:tcPr>
            <w:tcW w:w="2687" w:type="dxa"/>
            <w:gridSpan w:val="4"/>
          </w:tcPr>
          <w:p w14:paraId="62E4BE5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Saturated acyclic monocarboxylic acids and their anhydrides, halides, peroxides and peroxyacids; their halogenated, sulphonated, nitrated or nitrosated derivatives</w:t>
            </w:r>
          </w:p>
        </w:tc>
        <w:tc>
          <w:tcPr>
            <w:tcW w:w="2907" w:type="dxa"/>
            <w:gridSpan w:val="4"/>
          </w:tcPr>
          <w:p w14:paraId="7C681D7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However, the value of all the materials of headings Nos 2915 and 2916 used may not exceed 20 % of the ex-works price of the product</w:t>
            </w:r>
          </w:p>
        </w:tc>
        <w:tc>
          <w:tcPr>
            <w:tcW w:w="2987" w:type="dxa"/>
            <w:gridSpan w:val="5"/>
          </w:tcPr>
          <w:p w14:paraId="413F986D"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748BAB8A" w14:textId="77777777" w:rsidTr="7EB40D94">
        <w:trPr>
          <w:gridAfter w:val="1"/>
          <w:wAfter w:w="61" w:type="dxa"/>
          <w:trHeight w:val="20"/>
        </w:trPr>
        <w:tc>
          <w:tcPr>
            <w:tcW w:w="1327" w:type="dxa"/>
            <w:gridSpan w:val="3"/>
          </w:tcPr>
          <w:p w14:paraId="6205AC4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2932</w:t>
            </w:r>
          </w:p>
        </w:tc>
        <w:tc>
          <w:tcPr>
            <w:tcW w:w="2687" w:type="dxa"/>
            <w:gridSpan w:val="4"/>
          </w:tcPr>
          <w:p w14:paraId="0EAEB29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Internal ethers and their halogenated, sulphonated, nitrated or nitrosated derivatives</w:t>
            </w:r>
          </w:p>
        </w:tc>
        <w:tc>
          <w:tcPr>
            <w:tcW w:w="2907" w:type="dxa"/>
            <w:gridSpan w:val="4"/>
          </w:tcPr>
          <w:p w14:paraId="5F06881F"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However, the value of all the materials of heading No 2909 used may not exceed 20 % of the ex-works price of the</w:t>
            </w:r>
            <w:r w:rsidRPr="00F500C6">
              <w:rPr>
                <w:rFonts w:ascii="Times New Roman" w:hAnsi="Times New Roman" w:cs="Times New Roman"/>
                <w:color w:val="231F20"/>
                <w:sz w:val="23"/>
                <w:szCs w:val="23"/>
              </w:rPr>
              <w:t xml:space="preserve"> </w:t>
            </w:r>
            <w:r w:rsidRPr="001C3B59">
              <w:rPr>
                <w:rFonts w:ascii="Times New Roman" w:hAnsi="Times New Roman" w:cs="Times New Roman"/>
                <w:color w:val="231F20"/>
                <w:sz w:val="23"/>
                <w:szCs w:val="23"/>
              </w:rPr>
              <w:t>product</w:t>
            </w:r>
          </w:p>
        </w:tc>
        <w:tc>
          <w:tcPr>
            <w:tcW w:w="2987" w:type="dxa"/>
            <w:gridSpan w:val="5"/>
          </w:tcPr>
          <w:p w14:paraId="18A106B9"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7F51CB2A" w14:textId="77777777" w:rsidTr="7EB40D94">
        <w:trPr>
          <w:gridAfter w:val="1"/>
          <w:wAfter w:w="61" w:type="dxa"/>
          <w:trHeight w:val="20"/>
        </w:trPr>
        <w:tc>
          <w:tcPr>
            <w:tcW w:w="1327" w:type="dxa"/>
            <w:gridSpan w:val="3"/>
          </w:tcPr>
          <w:p w14:paraId="2D40C02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81844C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Cyclic acetals and </w:t>
            </w:r>
            <w:r w:rsidRPr="00CE6E22">
              <w:rPr>
                <w:rFonts w:ascii="Times New Roman" w:hAnsi="Times New Roman" w:cs="Times New Roman"/>
                <w:color w:val="231F20"/>
                <w:w w:val="105"/>
                <w:sz w:val="23"/>
                <w:szCs w:val="23"/>
              </w:rPr>
              <w:lastRenderedPageBreak/>
              <w:t>internal hemiacetals and their halogenated, sulphonated, nitrated or nitrosated derivatives</w:t>
            </w:r>
          </w:p>
        </w:tc>
        <w:tc>
          <w:tcPr>
            <w:tcW w:w="2907" w:type="dxa"/>
            <w:gridSpan w:val="4"/>
          </w:tcPr>
          <w:p w14:paraId="46125683"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from materials of </w:t>
            </w:r>
            <w:r w:rsidRPr="001C3B59">
              <w:rPr>
                <w:rFonts w:ascii="Times New Roman" w:hAnsi="Times New Roman" w:cs="Times New Roman"/>
                <w:color w:val="231F20"/>
                <w:sz w:val="23"/>
                <w:szCs w:val="23"/>
              </w:rPr>
              <w:lastRenderedPageBreak/>
              <w:t>any heading</w:t>
            </w:r>
          </w:p>
        </w:tc>
        <w:tc>
          <w:tcPr>
            <w:tcW w:w="2987" w:type="dxa"/>
            <w:gridSpan w:val="5"/>
          </w:tcPr>
          <w:p w14:paraId="488DB47C"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w:t>
            </w:r>
            <w:r w:rsidRPr="00FF1C13">
              <w:rPr>
                <w:rFonts w:ascii="Times New Roman" w:hAnsi="Times New Roman" w:cs="Times New Roman"/>
                <w:color w:val="231F20"/>
                <w:sz w:val="23"/>
                <w:szCs w:val="23"/>
              </w:rPr>
              <w:lastRenderedPageBreak/>
              <w:t>of all the materials used does not exceed 40 % of the ex-works price of the product</w:t>
            </w:r>
          </w:p>
        </w:tc>
      </w:tr>
      <w:tr w:rsidR="00D81926" w:rsidRPr="003C5329" w14:paraId="1CB2B3E4" w14:textId="77777777" w:rsidTr="7EB40D94">
        <w:trPr>
          <w:gridAfter w:val="1"/>
          <w:wAfter w:w="61" w:type="dxa"/>
          <w:trHeight w:val="20"/>
        </w:trPr>
        <w:tc>
          <w:tcPr>
            <w:tcW w:w="1327" w:type="dxa"/>
            <w:gridSpan w:val="3"/>
          </w:tcPr>
          <w:p w14:paraId="7FEC0D7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2933</w:t>
            </w:r>
          </w:p>
        </w:tc>
        <w:tc>
          <w:tcPr>
            <w:tcW w:w="2687" w:type="dxa"/>
            <w:gridSpan w:val="4"/>
          </w:tcPr>
          <w:p w14:paraId="1DCD1D7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Heterocyclic compounds with nitrogen hetero-atom(s) only</w:t>
            </w:r>
          </w:p>
        </w:tc>
        <w:tc>
          <w:tcPr>
            <w:tcW w:w="2907" w:type="dxa"/>
            <w:gridSpan w:val="4"/>
          </w:tcPr>
          <w:p w14:paraId="60EF4D1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However, the value of all the materials of headings Nos 2932 and 2933 used may not exceed 20 % of the ex-works price of the product</w:t>
            </w:r>
          </w:p>
        </w:tc>
        <w:tc>
          <w:tcPr>
            <w:tcW w:w="2987" w:type="dxa"/>
            <w:gridSpan w:val="5"/>
          </w:tcPr>
          <w:p w14:paraId="576D71C7"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59F1C5C5" w14:textId="77777777" w:rsidTr="7EB40D94">
        <w:trPr>
          <w:gridBefore w:val="2"/>
          <w:wBefore w:w="131" w:type="dxa"/>
          <w:trHeight w:val="20"/>
        </w:trPr>
        <w:tc>
          <w:tcPr>
            <w:tcW w:w="1327" w:type="dxa"/>
            <w:gridSpan w:val="3"/>
          </w:tcPr>
          <w:p w14:paraId="0EABE81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2934</w:t>
            </w:r>
          </w:p>
        </w:tc>
        <w:tc>
          <w:tcPr>
            <w:tcW w:w="2833" w:type="dxa"/>
            <w:gridSpan w:val="3"/>
          </w:tcPr>
          <w:p w14:paraId="73F30E38"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Nucleic acids and their salts; other heterocyclic compounds</w:t>
            </w:r>
          </w:p>
        </w:tc>
        <w:tc>
          <w:tcPr>
            <w:tcW w:w="2834" w:type="dxa"/>
            <w:gridSpan w:val="5"/>
          </w:tcPr>
          <w:p w14:paraId="4E757B12"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from materials of any heading. However, the value of all the materials of headings Nos 2932, 2933 and 2934 used may not exceed 20 % of the ex-works price of the product</w:t>
            </w:r>
          </w:p>
        </w:tc>
        <w:tc>
          <w:tcPr>
            <w:tcW w:w="2844" w:type="dxa"/>
            <w:gridSpan w:val="4"/>
          </w:tcPr>
          <w:p w14:paraId="0BFF3DC7"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3C5329" w14:paraId="3FFBA9A9" w14:textId="77777777" w:rsidTr="7EB40D94">
        <w:trPr>
          <w:gridBefore w:val="2"/>
          <w:wBefore w:w="131" w:type="dxa"/>
          <w:trHeight w:val="20"/>
        </w:trPr>
        <w:tc>
          <w:tcPr>
            <w:tcW w:w="1327" w:type="dxa"/>
            <w:gridSpan w:val="3"/>
          </w:tcPr>
          <w:p w14:paraId="2B3D058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30</w:t>
            </w:r>
          </w:p>
        </w:tc>
        <w:tc>
          <w:tcPr>
            <w:tcW w:w="2833" w:type="dxa"/>
            <w:gridSpan w:val="3"/>
          </w:tcPr>
          <w:p w14:paraId="5F0A32FB" w14:textId="77777777" w:rsidR="00D81926" w:rsidRPr="006105D1"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Pharmaceutical products; except for:</w:t>
            </w:r>
          </w:p>
        </w:tc>
        <w:tc>
          <w:tcPr>
            <w:tcW w:w="2834" w:type="dxa"/>
            <w:gridSpan w:val="5"/>
          </w:tcPr>
          <w:p w14:paraId="2552BBB3"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4" w:type="dxa"/>
            <w:gridSpan w:val="4"/>
          </w:tcPr>
          <w:p w14:paraId="71F786CF" w14:textId="77777777" w:rsidR="00D81926" w:rsidRPr="00FF1C13" w:rsidRDefault="00D81926" w:rsidP="00A61C6D">
            <w:pPr>
              <w:rPr>
                <w:rFonts w:ascii="Times New Roman" w:hAnsi="Times New Roman" w:cs="Times New Roman"/>
                <w:sz w:val="23"/>
                <w:szCs w:val="23"/>
              </w:rPr>
            </w:pPr>
          </w:p>
        </w:tc>
      </w:tr>
      <w:tr w:rsidR="00D81926" w:rsidRPr="003C5329" w14:paraId="4AD58CE4" w14:textId="77777777" w:rsidTr="7EB40D94">
        <w:trPr>
          <w:gridBefore w:val="2"/>
          <w:wBefore w:w="131" w:type="dxa"/>
          <w:trHeight w:val="20"/>
        </w:trPr>
        <w:tc>
          <w:tcPr>
            <w:tcW w:w="1327" w:type="dxa"/>
            <w:gridSpan w:val="3"/>
          </w:tcPr>
          <w:p w14:paraId="34A898F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3002</w:t>
            </w:r>
          </w:p>
        </w:tc>
        <w:tc>
          <w:tcPr>
            <w:tcW w:w="2833" w:type="dxa"/>
            <w:gridSpan w:val="3"/>
          </w:tcPr>
          <w:p w14:paraId="43018DD4" w14:textId="77777777" w:rsidR="00D81926" w:rsidRPr="001C3B59"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34" w:type="dxa"/>
            <w:gridSpan w:val="5"/>
          </w:tcPr>
          <w:p w14:paraId="2DAAE425" w14:textId="77777777" w:rsidR="00D81926" w:rsidRPr="001C3B59" w:rsidRDefault="00D81926" w:rsidP="00A61C6D">
            <w:pPr>
              <w:rPr>
                <w:rFonts w:ascii="Times New Roman" w:hAnsi="Times New Roman" w:cs="Times New Roman"/>
                <w:sz w:val="23"/>
                <w:szCs w:val="23"/>
              </w:rPr>
            </w:pPr>
          </w:p>
        </w:tc>
        <w:tc>
          <w:tcPr>
            <w:tcW w:w="2844" w:type="dxa"/>
            <w:gridSpan w:val="4"/>
          </w:tcPr>
          <w:p w14:paraId="0FFF2906" w14:textId="77777777" w:rsidR="00D81926" w:rsidRPr="00FF1C13" w:rsidRDefault="00D81926" w:rsidP="00A61C6D">
            <w:pPr>
              <w:rPr>
                <w:rFonts w:ascii="Times New Roman" w:hAnsi="Times New Roman" w:cs="Times New Roman"/>
                <w:sz w:val="23"/>
                <w:szCs w:val="23"/>
              </w:rPr>
            </w:pPr>
          </w:p>
        </w:tc>
      </w:tr>
      <w:tr w:rsidR="00D81926" w:rsidRPr="003C5329" w14:paraId="5661A8A6" w14:textId="77777777" w:rsidTr="7EB40D94">
        <w:trPr>
          <w:gridBefore w:val="2"/>
          <w:wBefore w:w="131" w:type="dxa"/>
          <w:trHeight w:val="20"/>
        </w:trPr>
        <w:tc>
          <w:tcPr>
            <w:tcW w:w="1327" w:type="dxa"/>
            <w:gridSpan w:val="3"/>
          </w:tcPr>
          <w:p w14:paraId="7D8AEC21" w14:textId="77777777" w:rsidR="00D81926" w:rsidRPr="00B25CA2" w:rsidRDefault="00D81926" w:rsidP="00A61C6D">
            <w:pPr>
              <w:pStyle w:val="TableParagraph"/>
              <w:rPr>
                <w:rFonts w:ascii="Times New Roman" w:hAnsi="Times New Roman" w:cs="Times New Roman"/>
                <w:color w:val="231F20"/>
                <w:sz w:val="23"/>
                <w:szCs w:val="23"/>
              </w:rPr>
            </w:pPr>
          </w:p>
        </w:tc>
        <w:tc>
          <w:tcPr>
            <w:tcW w:w="2833" w:type="dxa"/>
            <w:gridSpan w:val="3"/>
          </w:tcPr>
          <w:p w14:paraId="55919E0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Products consisting of two or more constituents which have been mixed together for therapeutic or prophylactic uses or unmixed products for these uses, put up in measured doses or in forms or packings for retail sale</w:t>
            </w:r>
          </w:p>
        </w:tc>
        <w:tc>
          <w:tcPr>
            <w:tcW w:w="2834" w:type="dxa"/>
            <w:gridSpan w:val="5"/>
          </w:tcPr>
          <w:p w14:paraId="4E677B7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3002. The materials of this description may also be used, provided their value does not exceed 20 % of the ex-works price of the product</w:t>
            </w:r>
          </w:p>
        </w:tc>
        <w:tc>
          <w:tcPr>
            <w:tcW w:w="2844" w:type="dxa"/>
            <w:gridSpan w:val="4"/>
          </w:tcPr>
          <w:p w14:paraId="72F905D5" w14:textId="77777777" w:rsidR="00D81926" w:rsidRPr="00FF1C13" w:rsidRDefault="00D81926" w:rsidP="00A61C6D">
            <w:pPr>
              <w:rPr>
                <w:rFonts w:ascii="Times New Roman" w:hAnsi="Times New Roman" w:cs="Times New Roman"/>
                <w:sz w:val="23"/>
                <w:szCs w:val="23"/>
              </w:rPr>
            </w:pPr>
          </w:p>
        </w:tc>
      </w:tr>
      <w:tr w:rsidR="00D81926" w:rsidRPr="003C5329" w14:paraId="6AFA4933" w14:textId="77777777" w:rsidTr="7EB40D94">
        <w:trPr>
          <w:gridBefore w:val="2"/>
          <w:wBefore w:w="131" w:type="dxa"/>
          <w:trHeight w:val="20"/>
        </w:trPr>
        <w:tc>
          <w:tcPr>
            <w:tcW w:w="1327" w:type="dxa"/>
            <w:gridSpan w:val="3"/>
          </w:tcPr>
          <w:p w14:paraId="7B8FD446" w14:textId="77777777" w:rsidR="00D81926" w:rsidRPr="00B25CA2" w:rsidRDefault="00D81926" w:rsidP="00A61C6D">
            <w:pPr>
              <w:pStyle w:val="TableParagraph"/>
              <w:rPr>
                <w:rFonts w:ascii="Times New Roman" w:hAnsi="Times New Roman" w:cs="Times New Roman"/>
                <w:color w:val="231F20"/>
                <w:sz w:val="23"/>
                <w:szCs w:val="23"/>
              </w:rPr>
            </w:pPr>
          </w:p>
        </w:tc>
        <w:tc>
          <w:tcPr>
            <w:tcW w:w="2833" w:type="dxa"/>
            <w:gridSpan w:val="3"/>
          </w:tcPr>
          <w:p w14:paraId="57CF77D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34" w:type="dxa"/>
            <w:gridSpan w:val="5"/>
          </w:tcPr>
          <w:p w14:paraId="4D346677" w14:textId="77777777" w:rsidR="00D81926" w:rsidRPr="00F500C6" w:rsidRDefault="00D81926" w:rsidP="00A61C6D">
            <w:pPr>
              <w:pStyle w:val="TableParagraph"/>
              <w:rPr>
                <w:rFonts w:ascii="Times New Roman" w:hAnsi="Times New Roman" w:cs="Times New Roman"/>
                <w:color w:val="231F20"/>
                <w:sz w:val="23"/>
                <w:szCs w:val="23"/>
              </w:rPr>
            </w:pPr>
          </w:p>
        </w:tc>
        <w:tc>
          <w:tcPr>
            <w:tcW w:w="2844" w:type="dxa"/>
            <w:gridSpan w:val="4"/>
          </w:tcPr>
          <w:p w14:paraId="6E4BBF64" w14:textId="77777777" w:rsidR="00D81926" w:rsidRPr="00FF1C13" w:rsidRDefault="00D81926" w:rsidP="00A61C6D">
            <w:pPr>
              <w:rPr>
                <w:rFonts w:ascii="Times New Roman" w:hAnsi="Times New Roman" w:cs="Times New Roman"/>
                <w:sz w:val="23"/>
                <w:szCs w:val="23"/>
              </w:rPr>
            </w:pPr>
          </w:p>
        </w:tc>
      </w:tr>
      <w:tr w:rsidR="00D81926" w:rsidRPr="003C5329" w14:paraId="7EA18B5C" w14:textId="77777777" w:rsidTr="7EB40D94">
        <w:trPr>
          <w:gridBefore w:val="2"/>
          <w:wBefore w:w="131" w:type="dxa"/>
          <w:trHeight w:val="20"/>
        </w:trPr>
        <w:tc>
          <w:tcPr>
            <w:tcW w:w="1327" w:type="dxa"/>
            <w:gridSpan w:val="3"/>
          </w:tcPr>
          <w:p w14:paraId="1ED71CB2" w14:textId="77777777" w:rsidR="00D81926" w:rsidRPr="00B25CA2" w:rsidRDefault="00D81926" w:rsidP="00A61C6D">
            <w:pPr>
              <w:pStyle w:val="TableParagraph"/>
              <w:rPr>
                <w:rFonts w:ascii="Times New Roman" w:hAnsi="Times New Roman" w:cs="Times New Roman"/>
                <w:color w:val="231F20"/>
                <w:sz w:val="23"/>
                <w:szCs w:val="23"/>
              </w:rPr>
            </w:pPr>
          </w:p>
        </w:tc>
        <w:tc>
          <w:tcPr>
            <w:tcW w:w="2833" w:type="dxa"/>
            <w:gridSpan w:val="3"/>
          </w:tcPr>
          <w:p w14:paraId="3D74932F" w14:textId="77777777" w:rsidR="00D81926" w:rsidRPr="00616884"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616884">
              <w:rPr>
                <w:rFonts w:ascii="Times New Roman" w:hAnsi="Times New Roman" w:cs="Times New Roman"/>
                <w:color w:val="231F20"/>
                <w:w w:val="105"/>
                <w:sz w:val="23"/>
                <w:szCs w:val="23"/>
              </w:rPr>
              <w:t>human blood</w:t>
            </w:r>
          </w:p>
        </w:tc>
        <w:tc>
          <w:tcPr>
            <w:tcW w:w="2834" w:type="dxa"/>
            <w:gridSpan w:val="5"/>
          </w:tcPr>
          <w:p w14:paraId="3C3F469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3002. The materials of this description may also be used, provided their value does not exceed 20 % of the ex-works price of the product</w:t>
            </w:r>
          </w:p>
        </w:tc>
        <w:tc>
          <w:tcPr>
            <w:tcW w:w="2844" w:type="dxa"/>
            <w:gridSpan w:val="4"/>
          </w:tcPr>
          <w:p w14:paraId="62840ADC" w14:textId="77777777" w:rsidR="00D81926" w:rsidRPr="00FF1C13" w:rsidRDefault="00D81926" w:rsidP="00A61C6D">
            <w:pPr>
              <w:rPr>
                <w:rFonts w:ascii="Times New Roman" w:hAnsi="Times New Roman" w:cs="Times New Roman"/>
                <w:sz w:val="23"/>
                <w:szCs w:val="23"/>
              </w:rPr>
            </w:pPr>
          </w:p>
        </w:tc>
      </w:tr>
      <w:tr w:rsidR="00D81926" w:rsidRPr="003C5329" w14:paraId="7481F843" w14:textId="77777777" w:rsidTr="7EB40D94">
        <w:trPr>
          <w:gridBefore w:val="2"/>
          <w:wBefore w:w="131" w:type="dxa"/>
          <w:trHeight w:val="20"/>
        </w:trPr>
        <w:tc>
          <w:tcPr>
            <w:tcW w:w="1327" w:type="dxa"/>
            <w:gridSpan w:val="3"/>
          </w:tcPr>
          <w:p w14:paraId="166C48C7" w14:textId="77777777" w:rsidR="00D81926" w:rsidRPr="00B25CA2" w:rsidRDefault="00D81926" w:rsidP="00A61C6D">
            <w:pPr>
              <w:pStyle w:val="TableParagraph"/>
              <w:rPr>
                <w:rFonts w:ascii="Times New Roman" w:hAnsi="Times New Roman" w:cs="Times New Roman"/>
                <w:color w:val="231F20"/>
                <w:sz w:val="23"/>
                <w:szCs w:val="23"/>
              </w:rPr>
            </w:pPr>
          </w:p>
        </w:tc>
        <w:tc>
          <w:tcPr>
            <w:tcW w:w="2833" w:type="dxa"/>
            <w:gridSpan w:val="3"/>
          </w:tcPr>
          <w:p w14:paraId="5330B39D" w14:textId="77777777" w:rsidR="00D81926" w:rsidRPr="00616884"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616884">
              <w:rPr>
                <w:rFonts w:ascii="Times New Roman" w:hAnsi="Times New Roman" w:cs="Times New Roman"/>
                <w:color w:val="231F20"/>
                <w:w w:val="105"/>
                <w:sz w:val="23"/>
                <w:szCs w:val="23"/>
              </w:rPr>
              <w:t xml:space="preserve">animal blood prepared </w:t>
            </w:r>
            <w:r w:rsidRPr="00616884">
              <w:rPr>
                <w:rFonts w:ascii="Times New Roman" w:hAnsi="Times New Roman" w:cs="Times New Roman"/>
                <w:color w:val="231F20"/>
                <w:w w:val="105"/>
                <w:sz w:val="23"/>
                <w:szCs w:val="23"/>
              </w:rPr>
              <w:lastRenderedPageBreak/>
              <w:t>for therapeutic or prophylactic uses</w:t>
            </w:r>
          </w:p>
        </w:tc>
        <w:tc>
          <w:tcPr>
            <w:tcW w:w="2834" w:type="dxa"/>
            <w:gridSpan w:val="5"/>
          </w:tcPr>
          <w:p w14:paraId="0E67662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from materials </w:t>
            </w:r>
            <w:r w:rsidRPr="001C3B59">
              <w:rPr>
                <w:rFonts w:ascii="Times New Roman" w:hAnsi="Times New Roman" w:cs="Times New Roman"/>
                <w:color w:val="231F20"/>
                <w:sz w:val="23"/>
                <w:szCs w:val="23"/>
              </w:rPr>
              <w:lastRenderedPageBreak/>
              <w:t>of any heading, including other materials of heading No 3002. The materials of this description may also be used, provided their value does not exceed 20 % of the ex-works price of the product</w:t>
            </w:r>
          </w:p>
        </w:tc>
        <w:tc>
          <w:tcPr>
            <w:tcW w:w="2844" w:type="dxa"/>
            <w:gridSpan w:val="4"/>
          </w:tcPr>
          <w:p w14:paraId="2FC6B106" w14:textId="77777777" w:rsidR="00D81926" w:rsidRPr="00FF1C13" w:rsidRDefault="00D81926" w:rsidP="00A61C6D">
            <w:pPr>
              <w:rPr>
                <w:rFonts w:ascii="Times New Roman" w:hAnsi="Times New Roman" w:cs="Times New Roman"/>
                <w:sz w:val="23"/>
                <w:szCs w:val="23"/>
              </w:rPr>
            </w:pPr>
          </w:p>
        </w:tc>
      </w:tr>
      <w:tr w:rsidR="00D81926" w:rsidRPr="003C5329" w14:paraId="065D99C2" w14:textId="77777777" w:rsidTr="7EB40D94">
        <w:trPr>
          <w:gridBefore w:val="2"/>
          <w:wBefore w:w="131" w:type="dxa"/>
          <w:trHeight w:val="20"/>
        </w:trPr>
        <w:tc>
          <w:tcPr>
            <w:tcW w:w="1327" w:type="dxa"/>
            <w:gridSpan w:val="3"/>
          </w:tcPr>
          <w:p w14:paraId="391E0E50" w14:textId="77777777" w:rsidR="00D81926" w:rsidRPr="00B25CA2" w:rsidRDefault="00D81926" w:rsidP="00A61C6D">
            <w:pPr>
              <w:pStyle w:val="TableParagraph"/>
              <w:rPr>
                <w:rFonts w:ascii="Times New Roman" w:hAnsi="Times New Roman" w:cs="Times New Roman"/>
                <w:color w:val="231F20"/>
                <w:sz w:val="23"/>
                <w:szCs w:val="23"/>
              </w:rPr>
            </w:pPr>
          </w:p>
        </w:tc>
        <w:tc>
          <w:tcPr>
            <w:tcW w:w="2833" w:type="dxa"/>
            <w:gridSpan w:val="3"/>
          </w:tcPr>
          <w:p w14:paraId="5117E329" w14:textId="77777777" w:rsidR="00D81926" w:rsidRPr="00616884"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616884">
              <w:rPr>
                <w:rFonts w:ascii="Times New Roman" w:hAnsi="Times New Roman" w:cs="Times New Roman"/>
                <w:color w:val="231F20"/>
                <w:w w:val="105"/>
                <w:sz w:val="23"/>
                <w:szCs w:val="23"/>
              </w:rPr>
              <w:t>blood fractions other than antisera, haemoglobin, blood globulins and serum globulins</w:t>
            </w:r>
          </w:p>
        </w:tc>
        <w:tc>
          <w:tcPr>
            <w:tcW w:w="2834" w:type="dxa"/>
            <w:gridSpan w:val="5"/>
          </w:tcPr>
          <w:p w14:paraId="1C727C68"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3002. The materials of this description may also be used, provided their value does not exceed 20 % of the ex-works price of the product</w:t>
            </w:r>
          </w:p>
        </w:tc>
        <w:tc>
          <w:tcPr>
            <w:tcW w:w="2844" w:type="dxa"/>
            <w:gridSpan w:val="4"/>
          </w:tcPr>
          <w:p w14:paraId="6F1B5375" w14:textId="77777777" w:rsidR="00D81926" w:rsidRPr="00FF1C13" w:rsidRDefault="00D81926" w:rsidP="00A61C6D">
            <w:pPr>
              <w:rPr>
                <w:rFonts w:ascii="Times New Roman" w:hAnsi="Times New Roman" w:cs="Times New Roman"/>
                <w:sz w:val="23"/>
                <w:szCs w:val="23"/>
              </w:rPr>
            </w:pPr>
          </w:p>
        </w:tc>
      </w:tr>
      <w:tr w:rsidR="00D81926" w:rsidRPr="00FF1C13" w14:paraId="215DA6B9" w14:textId="77777777" w:rsidTr="7EB40D94">
        <w:trPr>
          <w:gridAfter w:val="1"/>
          <w:wAfter w:w="61" w:type="dxa"/>
          <w:trHeight w:val="20"/>
        </w:trPr>
        <w:tc>
          <w:tcPr>
            <w:tcW w:w="1327" w:type="dxa"/>
            <w:gridSpan w:val="3"/>
          </w:tcPr>
          <w:p w14:paraId="4FE04A7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A95B0C3" w14:textId="77777777" w:rsidR="00D81926" w:rsidRPr="00616884"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616884">
              <w:rPr>
                <w:rFonts w:ascii="Times New Roman" w:hAnsi="Times New Roman" w:cs="Times New Roman"/>
                <w:color w:val="231F20"/>
                <w:w w:val="105"/>
                <w:sz w:val="23"/>
                <w:szCs w:val="23"/>
              </w:rPr>
              <w:t>haemoglobin, blood globulins and serum globulins</w:t>
            </w:r>
          </w:p>
        </w:tc>
        <w:tc>
          <w:tcPr>
            <w:tcW w:w="2900" w:type="dxa"/>
            <w:gridSpan w:val="3"/>
          </w:tcPr>
          <w:p w14:paraId="0BAB1A82"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3002. The materials of this description may also be used, provided their value does not exceed 20 % of the ex-works price of the product</w:t>
            </w:r>
          </w:p>
        </w:tc>
        <w:tc>
          <w:tcPr>
            <w:tcW w:w="2994" w:type="dxa"/>
            <w:gridSpan w:val="6"/>
          </w:tcPr>
          <w:p w14:paraId="3E24B5C2" w14:textId="77777777" w:rsidR="00D81926" w:rsidRPr="00FF1C13" w:rsidRDefault="00D81926" w:rsidP="00A61C6D">
            <w:pPr>
              <w:rPr>
                <w:rFonts w:ascii="Times New Roman" w:hAnsi="Times New Roman" w:cs="Times New Roman"/>
                <w:sz w:val="23"/>
                <w:szCs w:val="23"/>
              </w:rPr>
            </w:pPr>
          </w:p>
        </w:tc>
      </w:tr>
      <w:tr w:rsidR="00D81926" w:rsidRPr="00FF1C13" w14:paraId="0743E53B" w14:textId="77777777" w:rsidTr="7EB40D94">
        <w:trPr>
          <w:gridAfter w:val="1"/>
          <w:wAfter w:w="61" w:type="dxa"/>
          <w:trHeight w:val="20"/>
        </w:trPr>
        <w:tc>
          <w:tcPr>
            <w:tcW w:w="1327" w:type="dxa"/>
            <w:gridSpan w:val="3"/>
          </w:tcPr>
          <w:p w14:paraId="20D1D97B"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D910818" w14:textId="77777777" w:rsidR="00D81926" w:rsidRPr="00616884"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616884">
              <w:rPr>
                <w:rFonts w:ascii="Times New Roman" w:hAnsi="Times New Roman" w:cs="Times New Roman"/>
                <w:color w:val="231F20"/>
                <w:w w:val="105"/>
                <w:sz w:val="23"/>
                <w:szCs w:val="23"/>
              </w:rPr>
              <w:t>other</w:t>
            </w:r>
          </w:p>
        </w:tc>
        <w:tc>
          <w:tcPr>
            <w:tcW w:w="2900" w:type="dxa"/>
            <w:gridSpan w:val="3"/>
          </w:tcPr>
          <w:p w14:paraId="2FF0545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3002. The materials of this description may also be used, provided their value does not exceed 20 % of the ex-works price of the product</w:t>
            </w:r>
          </w:p>
        </w:tc>
        <w:tc>
          <w:tcPr>
            <w:tcW w:w="2994" w:type="dxa"/>
            <w:gridSpan w:val="6"/>
          </w:tcPr>
          <w:p w14:paraId="31E05C5B" w14:textId="77777777" w:rsidR="00D81926" w:rsidRPr="00FF1C13" w:rsidRDefault="00D81926" w:rsidP="00A61C6D">
            <w:pPr>
              <w:rPr>
                <w:rFonts w:ascii="Times New Roman" w:hAnsi="Times New Roman" w:cs="Times New Roman"/>
                <w:sz w:val="23"/>
                <w:szCs w:val="23"/>
              </w:rPr>
            </w:pPr>
          </w:p>
        </w:tc>
      </w:tr>
      <w:tr w:rsidR="00D81926" w:rsidRPr="00FF1C13" w14:paraId="4D04AB85" w14:textId="77777777" w:rsidTr="7EB40D94">
        <w:trPr>
          <w:gridAfter w:val="1"/>
          <w:wAfter w:w="61" w:type="dxa"/>
          <w:trHeight w:val="20"/>
        </w:trPr>
        <w:tc>
          <w:tcPr>
            <w:tcW w:w="1327" w:type="dxa"/>
            <w:gridSpan w:val="3"/>
          </w:tcPr>
          <w:p w14:paraId="52BDB79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3003 and 3004</w:t>
            </w:r>
          </w:p>
        </w:tc>
        <w:tc>
          <w:tcPr>
            <w:tcW w:w="2687" w:type="dxa"/>
            <w:gridSpan w:val="4"/>
          </w:tcPr>
          <w:p w14:paraId="5337F2D1" w14:textId="77777777" w:rsidR="00D81926" w:rsidRPr="003C5329" w:rsidRDefault="00D81926" w:rsidP="00A61C6D">
            <w:pPr>
              <w:pStyle w:val="TableParagraph"/>
              <w:rPr>
                <w:rFonts w:ascii="Times New Roman" w:hAnsi="Times New Roman" w:cs="Times New Roman"/>
                <w:sz w:val="23"/>
                <w:szCs w:val="23"/>
              </w:rPr>
            </w:pPr>
            <w:r w:rsidRPr="003C5329">
              <w:rPr>
                <w:rFonts w:ascii="Times New Roman" w:hAnsi="Times New Roman" w:cs="Times New Roman"/>
                <w:color w:val="231F20"/>
                <w:sz w:val="23"/>
                <w:szCs w:val="23"/>
              </w:rPr>
              <w:t xml:space="preserve">Medicaments (excluding goods of heading No 3002, 3005 or </w:t>
            </w:r>
            <w:r w:rsidRPr="006105D1">
              <w:rPr>
                <w:rFonts w:ascii="Times New Roman" w:hAnsi="Times New Roman" w:cs="Times New Roman"/>
                <w:color w:val="231F20"/>
                <w:sz w:val="23"/>
                <w:szCs w:val="23"/>
              </w:rPr>
              <w:t>3006):</w:t>
            </w:r>
          </w:p>
        </w:tc>
        <w:tc>
          <w:tcPr>
            <w:tcW w:w="2900" w:type="dxa"/>
            <w:gridSpan w:val="3"/>
          </w:tcPr>
          <w:p w14:paraId="246B1E29" w14:textId="77777777" w:rsidR="00D81926" w:rsidRPr="00F500C6" w:rsidRDefault="00D81926" w:rsidP="00A61C6D">
            <w:pPr>
              <w:pStyle w:val="TableParagraph"/>
              <w:rPr>
                <w:rFonts w:ascii="Times New Roman" w:hAnsi="Times New Roman" w:cs="Times New Roman"/>
                <w:color w:val="231F20"/>
                <w:sz w:val="23"/>
                <w:szCs w:val="23"/>
              </w:rPr>
            </w:pPr>
          </w:p>
        </w:tc>
        <w:tc>
          <w:tcPr>
            <w:tcW w:w="2994" w:type="dxa"/>
            <w:gridSpan w:val="6"/>
          </w:tcPr>
          <w:p w14:paraId="3C70C364" w14:textId="77777777" w:rsidR="00D81926" w:rsidRPr="00FF1C13" w:rsidRDefault="00D81926" w:rsidP="00A61C6D">
            <w:pPr>
              <w:rPr>
                <w:rFonts w:ascii="Times New Roman" w:hAnsi="Times New Roman" w:cs="Times New Roman"/>
                <w:sz w:val="23"/>
                <w:szCs w:val="23"/>
              </w:rPr>
            </w:pPr>
          </w:p>
        </w:tc>
      </w:tr>
      <w:tr w:rsidR="00D81926" w:rsidRPr="00FF1C13" w14:paraId="7F4C19F1" w14:textId="77777777" w:rsidTr="7EB40D94">
        <w:trPr>
          <w:gridAfter w:val="1"/>
          <w:wAfter w:w="61" w:type="dxa"/>
          <w:trHeight w:val="20"/>
        </w:trPr>
        <w:tc>
          <w:tcPr>
            <w:tcW w:w="1327" w:type="dxa"/>
            <w:gridSpan w:val="3"/>
          </w:tcPr>
          <w:p w14:paraId="4734DF23"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261290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Obtained from amikacin of heading No 2941</w:t>
            </w:r>
          </w:p>
        </w:tc>
        <w:tc>
          <w:tcPr>
            <w:tcW w:w="2900" w:type="dxa"/>
            <w:gridSpan w:val="3"/>
          </w:tcPr>
          <w:p w14:paraId="747050FA"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tcW w:w="2994" w:type="dxa"/>
            <w:gridSpan w:val="6"/>
          </w:tcPr>
          <w:p w14:paraId="13DF79B0" w14:textId="77777777" w:rsidR="00D81926" w:rsidRPr="00FF1C13" w:rsidRDefault="00D81926" w:rsidP="00A61C6D">
            <w:pPr>
              <w:rPr>
                <w:rFonts w:ascii="Times New Roman" w:hAnsi="Times New Roman" w:cs="Times New Roman"/>
                <w:sz w:val="23"/>
                <w:szCs w:val="23"/>
              </w:rPr>
            </w:pPr>
          </w:p>
        </w:tc>
      </w:tr>
      <w:tr w:rsidR="00D81926" w:rsidRPr="00FF1C13" w14:paraId="2BB98BC8" w14:textId="77777777" w:rsidTr="7EB40D94">
        <w:trPr>
          <w:gridAfter w:val="1"/>
          <w:wAfter w:w="61" w:type="dxa"/>
          <w:trHeight w:val="20"/>
        </w:trPr>
        <w:tc>
          <w:tcPr>
            <w:tcW w:w="1327" w:type="dxa"/>
            <w:gridSpan w:val="3"/>
          </w:tcPr>
          <w:p w14:paraId="258C3DEB"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030348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00" w:type="dxa"/>
            <w:gridSpan w:val="3"/>
          </w:tcPr>
          <w:p w14:paraId="245B851F"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660EAF9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w:t>
            </w:r>
          </w:p>
          <w:p w14:paraId="5C72BF3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product.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However,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 of heading No 3003 or 3004 may be used provided their value, taken together,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20</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 ex-works price of the product;</w:t>
            </w:r>
          </w:p>
          <w:p w14:paraId="391F9EBE"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994" w:type="dxa"/>
            <w:gridSpan w:val="6"/>
          </w:tcPr>
          <w:p w14:paraId="0D19A41C" w14:textId="77777777" w:rsidR="00D81926" w:rsidRPr="00FF1C13" w:rsidRDefault="00D81926" w:rsidP="00A61C6D">
            <w:pPr>
              <w:rPr>
                <w:rFonts w:ascii="Times New Roman" w:hAnsi="Times New Roman" w:cs="Times New Roman"/>
                <w:sz w:val="23"/>
                <w:szCs w:val="23"/>
              </w:rPr>
            </w:pPr>
          </w:p>
        </w:tc>
      </w:tr>
      <w:tr w:rsidR="00D81926" w:rsidRPr="00FF1C13" w14:paraId="52E6BB0B" w14:textId="77777777" w:rsidTr="7EB40D94">
        <w:trPr>
          <w:gridAfter w:val="1"/>
          <w:wAfter w:w="61" w:type="dxa"/>
          <w:trHeight w:val="20"/>
        </w:trPr>
        <w:tc>
          <w:tcPr>
            <w:tcW w:w="1327" w:type="dxa"/>
            <w:gridSpan w:val="3"/>
          </w:tcPr>
          <w:p w14:paraId="083447A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Chapter 31</w:t>
            </w:r>
          </w:p>
        </w:tc>
        <w:tc>
          <w:tcPr>
            <w:tcW w:w="2687" w:type="dxa"/>
            <w:gridSpan w:val="4"/>
          </w:tcPr>
          <w:p w14:paraId="58AEB7C0" w14:textId="77777777" w:rsidR="00D81926" w:rsidRPr="003C5329" w:rsidRDefault="00D81926" w:rsidP="00A61C6D">
            <w:pPr>
              <w:pStyle w:val="TableParagraph"/>
              <w:rPr>
                <w:rFonts w:ascii="Times New Roman" w:hAnsi="Times New Roman" w:cs="Times New Roman"/>
                <w:sz w:val="23"/>
                <w:szCs w:val="23"/>
              </w:rPr>
            </w:pPr>
            <w:r w:rsidRPr="003C5329">
              <w:rPr>
                <w:rFonts w:ascii="Times New Roman" w:hAnsi="Times New Roman" w:cs="Times New Roman"/>
                <w:color w:val="231F20"/>
                <w:sz w:val="23"/>
                <w:szCs w:val="23"/>
              </w:rPr>
              <w:t>Fertilisers; except for:</w:t>
            </w:r>
          </w:p>
        </w:tc>
        <w:tc>
          <w:tcPr>
            <w:tcW w:w="2900" w:type="dxa"/>
            <w:gridSpan w:val="3"/>
          </w:tcPr>
          <w:p w14:paraId="41CC1CE9"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994" w:type="dxa"/>
            <w:gridSpan w:val="6"/>
          </w:tcPr>
          <w:p w14:paraId="4E7E0085"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6DD9B362" w14:textId="77777777" w:rsidTr="7EB40D94">
        <w:trPr>
          <w:gridAfter w:val="1"/>
          <w:wAfter w:w="61" w:type="dxa"/>
          <w:trHeight w:val="20"/>
        </w:trPr>
        <w:tc>
          <w:tcPr>
            <w:tcW w:w="1327" w:type="dxa"/>
            <w:gridSpan w:val="3"/>
          </w:tcPr>
          <w:p w14:paraId="78A26ED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3105</w:t>
            </w:r>
          </w:p>
        </w:tc>
        <w:tc>
          <w:tcPr>
            <w:tcW w:w="2687" w:type="dxa"/>
            <w:gridSpan w:val="4"/>
          </w:tcPr>
          <w:p w14:paraId="0A82D96B" w14:textId="77777777" w:rsidR="00D81926" w:rsidRPr="003C5329" w:rsidRDefault="00D81926" w:rsidP="00A61C6D">
            <w:pPr>
              <w:pStyle w:val="TableParagraph"/>
              <w:rPr>
                <w:rFonts w:ascii="Times New Roman" w:hAnsi="Times New Roman" w:cs="Times New Roman"/>
                <w:sz w:val="23"/>
                <w:szCs w:val="23"/>
              </w:rPr>
            </w:pPr>
            <w:r w:rsidRPr="003C5329">
              <w:rPr>
                <w:rFonts w:ascii="Times New Roman" w:hAnsi="Times New Roman" w:cs="Times New Roman"/>
                <w:color w:val="231F20"/>
                <w:w w:val="105"/>
                <w:sz w:val="23"/>
                <w:szCs w:val="23"/>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8DB910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3C5329">
              <w:rPr>
                <w:rFonts w:ascii="Times New Roman" w:hAnsi="Times New Roman" w:cs="Times New Roman"/>
                <w:color w:val="231F20"/>
                <w:w w:val="105"/>
                <w:sz w:val="23"/>
                <w:szCs w:val="23"/>
              </w:rPr>
              <w:t>sodium</w:t>
            </w:r>
            <w:r w:rsidRPr="00CE6E22">
              <w:rPr>
                <w:rFonts w:ascii="Times New Roman" w:hAnsi="Times New Roman" w:cs="Times New Roman"/>
                <w:color w:val="231F20"/>
                <w:w w:val="105"/>
                <w:sz w:val="23"/>
                <w:szCs w:val="23"/>
              </w:rPr>
              <w:t xml:space="preserve"> </w:t>
            </w:r>
            <w:r w:rsidRPr="003C5329">
              <w:rPr>
                <w:rFonts w:ascii="Times New Roman" w:hAnsi="Times New Roman" w:cs="Times New Roman"/>
                <w:color w:val="231F20"/>
                <w:w w:val="105"/>
                <w:sz w:val="23"/>
                <w:szCs w:val="23"/>
              </w:rPr>
              <w:t>nitrate</w:t>
            </w:r>
          </w:p>
          <w:p w14:paraId="7A58558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calcium cyanamide</w:t>
            </w:r>
          </w:p>
          <w:p w14:paraId="29D5B93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3C5329">
              <w:rPr>
                <w:rFonts w:ascii="Times New Roman" w:hAnsi="Times New Roman" w:cs="Times New Roman"/>
                <w:color w:val="231F20"/>
                <w:w w:val="105"/>
                <w:sz w:val="23"/>
                <w:szCs w:val="23"/>
              </w:rPr>
              <w:t>potassium</w:t>
            </w:r>
            <w:r w:rsidRPr="00CE6E22">
              <w:rPr>
                <w:rFonts w:ascii="Times New Roman" w:hAnsi="Times New Roman" w:cs="Times New Roman"/>
                <w:color w:val="231F20"/>
                <w:w w:val="105"/>
                <w:sz w:val="23"/>
                <w:szCs w:val="23"/>
              </w:rPr>
              <w:t xml:space="preserve"> </w:t>
            </w:r>
            <w:r w:rsidRPr="003C5329">
              <w:rPr>
                <w:rFonts w:ascii="Times New Roman" w:hAnsi="Times New Roman" w:cs="Times New Roman"/>
                <w:color w:val="231F20"/>
                <w:w w:val="105"/>
                <w:sz w:val="23"/>
                <w:szCs w:val="23"/>
              </w:rPr>
              <w:t>sulphate</w:t>
            </w:r>
          </w:p>
          <w:p w14:paraId="072E599B" w14:textId="77777777" w:rsidR="00D81926" w:rsidRPr="003C532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3C5329">
              <w:rPr>
                <w:rFonts w:ascii="Times New Roman" w:hAnsi="Times New Roman" w:cs="Times New Roman"/>
                <w:color w:val="231F20"/>
                <w:w w:val="105"/>
                <w:sz w:val="23"/>
                <w:szCs w:val="23"/>
              </w:rPr>
              <w:t>magnesium potassium</w:t>
            </w:r>
            <w:r w:rsidRPr="00CE6E22">
              <w:rPr>
                <w:rFonts w:ascii="Times New Roman" w:hAnsi="Times New Roman" w:cs="Times New Roman"/>
                <w:color w:val="231F20"/>
                <w:w w:val="105"/>
                <w:sz w:val="23"/>
                <w:szCs w:val="23"/>
              </w:rPr>
              <w:t xml:space="preserve"> </w:t>
            </w:r>
            <w:r w:rsidRPr="003C5329">
              <w:rPr>
                <w:rFonts w:ascii="Times New Roman" w:hAnsi="Times New Roman" w:cs="Times New Roman"/>
                <w:color w:val="231F20"/>
                <w:w w:val="105"/>
                <w:sz w:val="23"/>
                <w:szCs w:val="23"/>
              </w:rPr>
              <w:t>sulphate</w:t>
            </w:r>
          </w:p>
        </w:tc>
        <w:tc>
          <w:tcPr>
            <w:tcW w:w="2900" w:type="dxa"/>
            <w:gridSpan w:val="3"/>
          </w:tcPr>
          <w:p w14:paraId="183049C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F8A3EA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w:t>
            </w:r>
          </w:p>
          <w:p w14:paraId="4592D98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product. However, materials classified within the same heading may be used provided their value does not exceed 20 % of the ex-works price of the product;</w:t>
            </w:r>
          </w:p>
          <w:p w14:paraId="2DAFB462"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994" w:type="dxa"/>
            <w:gridSpan w:val="6"/>
          </w:tcPr>
          <w:p w14:paraId="48A7F11D"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326B7041" w14:textId="77777777" w:rsidTr="7EB40D94">
        <w:trPr>
          <w:gridAfter w:val="3"/>
          <w:wAfter w:w="264" w:type="dxa"/>
          <w:trHeight w:val="20"/>
        </w:trPr>
        <w:tc>
          <w:tcPr>
            <w:tcW w:w="1327" w:type="dxa"/>
            <w:gridSpan w:val="3"/>
          </w:tcPr>
          <w:p w14:paraId="53C3AC3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32</w:t>
            </w:r>
          </w:p>
        </w:tc>
        <w:tc>
          <w:tcPr>
            <w:tcW w:w="2687" w:type="dxa"/>
            <w:gridSpan w:val="4"/>
          </w:tcPr>
          <w:p w14:paraId="14B380E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Tanning or dyeing extracts; tannins and their derivatives; dyes, pigments and other colouring matter; paints and varnishes; putty and other mastics; inks; except for:</w:t>
            </w:r>
          </w:p>
        </w:tc>
        <w:tc>
          <w:tcPr>
            <w:tcW w:w="2845" w:type="dxa"/>
            <w:gridSpan w:val="2"/>
          </w:tcPr>
          <w:p w14:paraId="456497C6"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3F1F64D1"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0D3D13D4" w14:textId="77777777" w:rsidTr="7EB40D94">
        <w:trPr>
          <w:gridAfter w:val="3"/>
          <w:wAfter w:w="264" w:type="dxa"/>
          <w:trHeight w:val="20"/>
        </w:trPr>
        <w:tc>
          <w:tcPr>
            <w:tcW w:w="1327" w:type="dxa"/>
            <w:gridSpan w:val="3"/>
          </w:tcPr>
          <w:p w14:paraId="5EBE4EA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3201</w:t>
            </w:r>
          </w:p>
        </w:tc>
        <w:tc>
          <w:tcPr>
            <w:tcW w:w="2687" w:type="dxa"/>
            <w:gridSpan w:val="4"/>
          </w:tcPr>
          <w:p w14:paraId="45DBF26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Tannins and their salts, ethers, esters and other derivatives</w:t>
            </w:r>
          </w:p>
        </w:tc>
        <w:tc>
          <w:tcPr>
            <w:tcW w:w="2845" w:type="dxa"/>
            <w:gridSpan w:val="2"/>
          </w:tcPr>
          <w:p w14:paraId="21EF0075"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tanning extracts of vegetable origin</w:t>
            </w:r>
          </w:p>
        </w:tc>
        <w:tc>
          <w:tcPr>
            <w:tcW w:w="2846" w:type="dxa"/>
            <w:gridSpan w:val="5"/>
          </w:tcPr>
          <w:p w14:paraId="68F15454"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2C30D8F2" w14:textId="77777777" w:rsidTr="7EB40D94">
        <w:trPr>
          <w:gridAfter w:val="3"/>
          <w:wAfter w:w="264" w:type="dxa"/>
          <w:trHeight w:val="20"/>
        </w:trPr>
        <w:tc>
          <w:tcPr>
            <w:tcW w:w="1327" w:type="dxa"/>
            <w:gridSpan w:val="3"/>
          </w:tcPr>
          <w:p w14:paraId="7B2E626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3205</w:t>
            </w:r>
          </w:p>
        </w:tc>
        <w:tc>
          <w:tcPr>
            <w:tcW w:w="2687" w:type="dxa"/>
            <w:gridSpan w:val="4"/>
          </w:tcPr>
          <w:p w14:paraId="3D82516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Colour lakes; preparations as specified in Note 3 to this Chapter based on colour lakes (c)</w:t>
            </w:r>
          </w:p>
        </w:tc>
        <w:tc>
          <w:tcPr>
            <w:tcW w:w="2845" w:type="dxa"/>
            <w:gridSpan w:val="2"/>
          </w:tcPr>
          <w:p w14:paraId="4B79AE9D" w14:textId="77777777" w:rsidR="00D8192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 headings Nos 3203, 3204 and 3205.</w:t>
            </w:r>
          </w:p>
          <w:p w14:paraId="162CA0D8" w14:textId="77777777" w:rsidR="00D81926" w:rsidRPr="00F500C6" w:rsidRDefault="00D81926" w:rsidP="00A61C6D">
            <w:pPr>
              <w:pStyle w:val="TableParagraph"/>
              <w:rPr>
                <w:rFonts w:ascii="Times New Roman" w:hAnsi="Times New Roman" w:cs="Times New Roman"/>
                <w:color w:val="231F20"/>
                <w:sz w:val="23"/>
                <w:szCs w:val="23"/>
              </w:rPr>
            </w:pPr>
          </w:p>
          <w:p w14:paraId="49232FD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However, materials from heading No 3205 may be used provided their value does not exceed 20 % of the ex-works price of the product</w:t>
            </w:r>
          </w:p>
        </w:tc>
        <w:tc>
          <w:tcPr>
            <w:tcW w:w="2846" w:type="dxa"/>
            <w:gridSpan w:val="5"/>
          </w:tcPr>
          <w:p w14:paraId="65EF6634"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3B860A69" w14:textId="77777777" w:rsidTr="7EB40D94">
        <w:trPr>
          <w:gridAfter w:val="3"/>
          <w:wAfter w:w="264" w:type="dxa"/>
          <w:trHeight w:val="20"/>
        </w:trPr>
        <w:tc>
          <w:tcPr>
            <w:tcW w:w="1327" w:type="dxa"/>
            <w:gridSpan w:val="3"/>
          </w:tcPr>
          <w:p w14:paraId="68FF7FA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33</w:t>
            </w:r>
          </w:p>
        </w:tc>
        <w:tc>
          <w:tcPr>
            <w:tcW w:w="2687" w:type="dxa"/>
            <w:gridSpan w:val="4"/>
          </w:tcPr>
          <w:p w14:paraId="2CD0E4F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Essential oils and resinoids; perfumery, cosmetic or toilet preparations; except for:</w:t>
            </w:r>
          </w:p>
        </w:tc>
        <w:tc>
          <w:tcPr>
            <w:tcW w:w="2845" w:type="dxa"/>
            <w:gridSpan w:val="2"/>
          </w:tcPr>
          <w:p w14:paraId="64EB98A9"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3D4C848E"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1A976BAC" w14:textId="77777777" w:rsidTr="7EB40D94">
        <w:trPr>
          <w:gridAfter w:val="3"/>
          <w:wAfter w:w="264" w:type="dxa"/>
          <w:trHeight w:val="20"/>
        </w:trPr>
        <w:tc>
          <w:tcPr>
            <w:tcW w:w="1327" w:type="dxa"/>
            <w:gridSpan w:val="3"/>
          </w:tcPr>
          <w:p w14:paraId="204A3B4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3301</w:t>
            </w:r>
          </w:p>
        </w:tc>
        <w:tc>
          <w:tcPr>
            <w:tcW w:w="2687" w:type="dxa"/>
            <w:gridSpan w:val="4"/>
          </w:tcPr>
          <w:p w14:paraId="5AD10A8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 xml:space="preserve">Essential oils (terpeneless or not), including concretes and absolutes; resinoids; </w:t>
            </w:r>
            <w:r w:rsidRPr="006105D1">
              <w:rPr>
                <w:rFonts w:ascii="Times New Roman" w:hAnsi="Times New Roman" w:cs="Times New Roman"/>
                <w:color w:val="231F20"/>
                <w:sz w:val="23"/>
                <w:szCs w:val="23"/>
              </w:rPr>
              <w:lastRenderedPageBreak/>
              <w:t xml:space="preserve">extracted oleoresins; concentrates of essential oils in fats, in fixed oils, in waxes or the like, obtained by enfleurage or maceration; terpenic by-products of the deterpenation of essential oils; aqueous distillates and aqueous solutions of </w:t>
            </w:r>
            <w:r w:rsidRPr="00DC29AB">
              <w:rPr>
                <w:rFonts w:ascii="Times New Roman" w:hAnsi="Times New Roman" w:cs="Times New Roman"/>
                <w:color w:val="231F20"/>
                <w:sz w:val="23"/>
                <w:szCs w:val="23"/>
              </w:rPr>
              <w:t>essential oils</w:t>
            </w:r>
          </w:p>
        </w:tc>
        <w:tc>
          <w:tcPr>
            <w:tcW w:w="2845" w:type="dxa"/>
            <w:gridSpan w:val="2"/>
          </w:tcPr>
          <w:p w14:paraId="208DC0ED"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from materials of any heading, including mater</w:t>
            </w:r>
            <w:r w:rsidRPr="00F500C6">
              <w:rPr>
                <w:rFonts w:ascii="Times New Roman" w:hAnsi="Times New Roman" w:cs="Times New Roman"/>
                <w:color w:val="231F20"/>
                <w:sz w:val="23"/>
                <w:szCs w:val="23"/>
              </w:rPr>
              <w:t>ials</w:t>
            </w:r>
            <w:r w:rsidRPr="001C3B59">
              <w:rPr>
                <w:rFonts w:ascii="Times New Roman" w:hAnsi="Times New Roman" w:cs="Times New Roman"/>
                <w:color w:val="231F20"/>
                <w:sz w:val="23"/>
                <w:szCs w:val="23"/>
              </w:rPr>
              <w:t xml:space="preserve"> </w:t>
            </w:r>
            <w:r w:rsidRPr="00F500C6">
              <w:rPr>
                <w:rFonts w:ascii="Times New Roman" w:hAnsi="Times New Roman" w:cs="Times New Roman"/>
                <w:color w:val="231F20"/>
                <w:sz w:val="23"/>
                <w:szCs w:val="23"/>
              </w:rPr>
              <w:t>of</w:t>
            </w:r>
            <w:r w:rsidRPr="001C3B59">
              <w:rPr>
                <w:rFonts w:ascii="Times New Roman" w:hAnsi="Times New Roman" w:cs="Times New Roman"/>
                <w:color w:val="231F20"/>
                <w:sz w:val="23"/>
                <w:szCs w:val="23"/>
              </w:rPr>
              <w:t xml:space="preserve"> a </w:t>
            </w:r>
            <w:r w:rsidRPr="00F500C6">
              <w:rPr>
                <w:rFonts w:ascii="Times New Roman" w:hAnsi="Times New Roman" w:cs="Times New Roman"/>
                <w:color w:val="231F20"/>
                <w:sz w:val="23"/>
                <w:szCs w:val="23"/>
              </w:rPr>
              <w:t>different</w:t>
            </w:r>
            <w:r w:rsidRPr="001C3B59">
              <w:rPr>
                <w:rFonts w:ascii="Times New Roman" w:hAnsi="Times New Roman" w:cs="Times New Roman"/>
                <w:color w:val="231F20"/>
                <w:sz w:val="23"/>
                <w:szCs w:val="23"/>
              </w:rPr>
              <w:t xml:space="preserve"> </w:t>
            </w:r>
            <w:r w:rsidRPr="00F500C6">
              <w:rPr>
                <w:rFonts w:ascii="Times New Roman" w:hAnsi="Times New Roman" w:cs="Times New Roman"/>
                <w:color w:val="231F20"/>
                <w:sz w:val="23"/>
                <w:szCs w:val="23"/>
              </w:rPr>
              <w:lastRenderedPageBreak/>
              <w:t>‘group’</w:t>
            </w:r>
            <w:r w:rsidRPr="001C3B59">
              <w:rPr>
                <w:rFonts w:ascii="Times New Roman" w:hAnsi="Times New Roman" w:cs="Times New Roman"/>
                <w:color w:val="231F20"/>
                <w:sz w:val="23"/>
                <w:szCs w:val="23"/>
              </w:rPr>
              <w:t xml:space="preserve"> </w:t>
            </w:r>
            <w:r w:rsidRPr="00F500C6">
              <w:rPr>
                <w:rFonts w:ascii="Times New Roman" w:hAnsi="Times New Roman" w:cs="Times New Roman"/>
                <w:color w:val="231F20"/>
                <w:sz w:val="23"/>
                <w:szCs w:val="23"/>
              </w:rPr>
              <w:t xml:space="preserve">(d) in </w:t>
            </w:r>
            <w:r w:rsidRPr="001C3B59">
              <w:rPr>
                <w:rFonts w:ascii="Times New Roman" w:hAnsi="Times New Roman" w:cs="Times New Roman"/>
                <w:color w:val="231F20"/>
                <w:sz w:val="23"/>
                <w:szCs w:val="23"/>
              </w:rPr>
              <w:t>this heading. However, materials of the same group may be used, provided their value does not exceed 20 % of the ex-works price of the product</w:t>
            </w:r>
          </w:p>
        </w:tc>
        <w:tc>
          <w:tcPr>
            <w:tcW w:w="2846" w:type="dxa"/>
            <w:gridSpan w:val="5"/>
          </w:tcPr>
          <w:p w14:paraId="792EFC71"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of all the materials used does not exceed 40 % of the </w:t>
            </w:r>
            <w:r w:rsidRPr="00FF1C13">
              <w:rPr>
                <w:rFonts w:ascii="Times New Roman" w:hAnsi="Times New Roman" w:cs="Times New Roman"/>
                <w:color w:val="231F20"/>
                <w:sz w:val="23"/>
                <w:szCs w:val="23"/>
              </w:rPr>
              <w:lastRenderedPageBreak/>
              <w:t>ex-works price of the product</w:t>
            </w:r>
          </w:p>
        </w:tc>
      </w:tr>
      <w:tr w:rsidR="00D81926" w:rsidRPr="00FF1C13" w14:paraId="34D54703" w14:textId="77777777" w:rsidTr="7EB40D94">
        <w:trPr>
          <w:gridAfter w:val="3"/>
          <w:wAfter w:w="264" w:type="dxa"/>
          <w:trHeight w:val="20"/>
        </w:trPr>
        <w:tc>
          <w:tcPr>
            <w:tcW w:w="1327" w:type="dxa"/>
            <w:gridSpan w:val="3"/>
          </w:tcPr>
          <w:p w14:paraId="3E0A594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Chapter 34</w:t>
            </w:r>
          </w:p>
        </w:tc>
        <w:tc>
          <w:tcPr>
            <w:tcW w:w="2687" w:type="dxa"/>
            <w:gridSpan w:val="4"/>
          </w:tcPr>
          <w:p w14:paraId="2E0F268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Soap, organic surface-active agents, washing preparations, lubricating preparations, artificial waxes, prepared waxes, polishing or scouring preparations, candles and similar articles, modelling pastes, </w:t>
            </w:r>
            <w:r w:rsidRPr="006105D1">
              <w:rPr>
                <w:rFonts w:ascii="Times New Roman" w:hAnsi="Times New Roman" w:cs="Times New Roman"/>
                <w:color w:val="231F20"/>
                <w:sz w:val="23"/>
                <w:szCs w:val="23"/>
              </w:rPr>
              <w:t>‘dental</w:t>
            </w:r>
            <w:r w:rsidRPr="00DC29AB">
              <w:rPr>
                <w:rFonts w:ascii="Times New Roman" w:hAnsi="Times New Roman" w:cs="Times New Roman"/>
                <w:color w:val="231F20"/>
                <w:sz w:val="23"/>
                <w:szCs w:val="23"/>
              </w:rPr>
              <w:t xml:space="preserve"> </w:t>
            </w:r>
            <w:r w:rsidRPr="006105D1">
              <w:rPr>
                <w:rFonts w:ascii="Times New Roman" w:hAnsi="Times New Roman" w:cs="Times New Roman"/>
                <w:color w:val="231F20"/>
                <w:sz w:val="23"/>
                <w:szCs w:val="23"/>
              </w:rPr>
              <w:t>waxes’</w:t>
            </w:r>
            <w:r w:rsidRPr="00DC29AB">
              <w:rPr>
                <w:rFonts w:ascii="Times New Roman" w:hAnsi="Times New Roman" w:cs="Times New Roman"/>
                <w:color w:val="231F20"/>
                <w:sz w:val="23"/>
                <w:szCs w:val="23"/>
              </w:rPr>
              <w:t xml:space="preserve"> </w:t>
            </w:r>
            <w:r w:rsidRPr="006105D1">
              <w:rPr>
                <w:rFonts w:ascii="Times New Roman" w:hAnsi="Times New Roman" w:cs="Times New Roman"/>
                <w:color w:val="231F20"/>
                <w:sz w:val="23"/>
                <w:szCs w:val="23"/>
              </w:rPr>
              <w:t>and</w:t>
            </w:r>
            <w:r w:rsidRPr="00DC29AB">
              <w:rPr>
                <w:rFonts w:ascii="Times New Roman" w:hAnsi="Times New Roman" w:cs="Times New Roman"/>
                <w:color w:val="231F20"/>
                <w:sz w:val="23"/>
                <w:szCs w:val="23"/>
              </w:rPr>
              <w:t xml:space="preserve"> </w:t>
            </w:r>
            <w:r w:rsidRPr="006105D1">
              <w:rPr>
                <w:rFonts w:ascii="Times New Roman" w:hAnsi="Times New Roman" w:cs="Times New Roman"/>
                <w:color w:val="231F20"/>
                <w:sz w:val="23"/>
                <w:szCs w:val="23"/>
              </w:rPr>
              <w:t xml:space="preserve">dental </w:t>
            </w:r>
            <w:r w:rsidRPr="00DC29AB">
              <w:rPr>
                <w:rFonts w:ascii="Times New Roman" w:hAnsi="Times New Roman" w:cs="Times New Roman"/>
                <w:color w:val="231F20"/>
                <w:sz w:val="23"/>
                <w:szCs w:val="23"/>
              </w:rPr>
              <w:t>preparations with a basis of plaster; except for:</w:t>
            </w:r>
          </w:p>
        </w:tc>
        <w:tc>
          <w:tcPr>
            <w:tcW w:w="2845" w:type="dxa"/>
            <w:gridSpan w:val="2"/>
          </w:tcPr>
          <w:p w14:paraId="1645AB96"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09D46938"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6CC57095" w14:textId="77777777" w:rsidTr="7EB40D94">
        <w:trPr>
          <w:gridAfter w:val="3"/>
          <w:wAfter w:w="264" w:type="dxa"/>
          <w:trHeight w:val="20"/>
        </w:trPr>
        <w:tc>
          <w:tcPr>
            <w:tcW w:w="1327" w:type="dxa"/>
            <w:gridSpan w:val="3"/>
          </w:tcPr>
          <w:p w14:paraId="7512045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3403</w:t>
            </w:r>
          </w:p>
        </w:tc>
        <w:tc>
          <w:tcPr>
            <w:tcW w:w="2687" w:type="dxa"/>
            <w:gridSpan w:val="4"/>
          </w:tcPr>
          <w:p w14:paraId="4F3E98E3"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Lubricating preparations containing petroleum oils or oils obtained from bituminous minerals, provided they represent less than 70 % by weight</w:t>
            </w:r>
          </w:p>
        </w:tc>
        <w:tc>
          <w:tcPr>
            <w:tcW w:w="2845" w:type="dxa"/>
            <w:gridSpan w:val="2"/>
          </w:tcPr>
          <w:p w14:paraId="2F7C175B"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Operations of refining and/or one or more specific proc</w:t>
            </w:r>
            <w:r w:rsidRPr="00F500C6">
              <w:rPr>
                <w:rFonts w:ascii="Times New Roman" w:hAnsi="Times New Roman" w:cs="Times New Roman"/>
                <w:color w:val="231F20"/>
                <w:sz w:val="23"/>
                <w:szCs w:val="23"/>
              </w:rPr>
              <w:t>ess(es) (a)</w:t>
            </w:r>
          </w:p>
        </w:tc>
        <w:tc>
          <w:tcPr>
            <w:tcW w:w="2846" w:type="dxa"/>
            <w:gridSpan w:val="5"/>
          </w:tcPr>
          <w:p w14:paraId="4698BE3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D81926" w:rsidRPr="006105D1" w14:paraId="3EBD72E5" w14:textId="77777777" w:rsidTr="7EB40D94">
        <w:trPr>
          <w:gridAfter w:val="3"/>
          <w:wAfter w:w="264" w:type="dxa"/>
          <w:trHeight w:val="20"/>
        </w:trPr>
        <w:tc>
          <w:tcPr>
            <w:tcW w:w="1327" w:type="dxa"/>
            <w:gridSpan w:val="3"/>
          </w:tcPr>
          <w:p w14:paraId="6D7CFDF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3404</w:t>
            </w:r>
          </w:p>
        </w:tc>
        <w:tc>
          <w:tcPr>
            <w:tcW w:w="2687" w:type="dxa"/>
            <w:gridSpan w:val="4"/>
          </w:tcPr>
          <w:p w14:paraId="6F27ADB1"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Artificial waxes and prepared waxes:</w:t>
            </w:r>
          </w:p>
        </w:tc>
        <w:tc>
          <w:tcPr>
            <w:tcW w:w="2845" w:type="dxa"/>
            <w:gridSpan w:val="2"/>
          </w:tcPr>
          <w:p w14:paraId="603F4BB8" w14:textId="77777777" w:rsidR="00D81926" w:rsidRPr="00F500C6" w:rsidRDefault="00D81926" w:rsidP="00A61C6D">
            <w:pPr>
              <w:pStyle w:val="TableParagraph"/>
              <w:rPr>
                <w:rFonts w:ascii="Times New Roman" w:hAnsi="Times New Roman" w:cs="Times New Roman"/>
                <w:color w:val="231F20"/>
                <w:sz w:val="23"/>
                <w:szCs w:val="23"/>
              </w:rPr>
            </w:pPr>
          </w:p>
        </w:tc>
        <w:tc>
          <w:tcPr>
            <w:tcW w:w="2846" w:type="dxa"/>
            <w:gridSpan w:val="5"/>
          </w:tcPr>
          <w:p w14:paraId="7748CBC0" w14:textId="77777777" w:rsidR="00D81926" w:rsidRPr="00F500C6" w:rsidRDefault="00D81926" w:rsidP="00A61C6D">
            <w:pPr>
              <w:pStyle w:val="TableParagraph"/>
              <w:rPr>
                <w:rFonts w:ascii="Times New Roman" w:hAnsi="Times New Roman" w:cs="Times New Roman"/>
                <w:color w:val="231F20"/>
                <w:sz w:val="23"/>
                <w:szCs w:val="23"/>
              </w:rPr>
            </w:pPr>
          </w:p>
        </w:tc>
      </w:tr>
      <w:tr w:rsidR="00D81926" w:rsidRPr="006105D1" w14:paraId="5747ED2E" w14:textId="77777777" w:rsidTr="7EB40D94">
        <w:trPr>
          <w:gridAfter w:val="3"/>
          <w:wAfter w:w="264" w:type="dxa"/>
          <w:trHeight w:val="20"/>
        </w:trPr>
        <w:tc>
          <w:tcPr>
            <w:tcW w:w="1327" w:type="dxa"/>
            <w:gridSpan w:val="3"/>
          </w:tcPr>
          <w:p w14:paraId="04ED95A2"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992248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With a basis of paraffin, petroleum waxes, waxes obtained from bituminous minerals, slack wax or scale wax</w:t>
            </w:r>
          </w:p>
        </w:tc>
        <w:tc>
          <w:tcPr>
            <w:tcW w:w="2845" w:type="dxa"/>
            <w:gridSpan w:val="2"/>
          </w:tcPr>
          <w:p w14:paraId="6690C747"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846" w:type="dxa"/>
            <w:gridSpan w:val="5"/>
          </w:tcPr>
          <w:p w14:paraId="5B39E661" w14:textId="77777777" w:rsidR="00D81926" w:rsidRPr="00F500C6" w:rsidRDefault="00D81926" w:rsidP="00A61C6D">
            <w:pPr>
              <w:pStyle w:val="TableParagraph"/>
              <w:rPr>
                <w:rFonts w:ascii="Times New Roman" w:hAnsi="Times New Roman" w:cs="Times New Roman"/>
                <w:color w:val="231F20"/>
                <w:sz w:val="23"/>
                <w:szCs w:val="23"/>
              </w:rPr>
            </w:pPr>
          </w:p>
        </w:tc>
      </w:tr>
      <w:tr w:rsidR="00D81926" w:rsidRPr="006105D1" w14:paraId="47F7488B" w14:textId="77777777" w:rsidTr="7EB40D94">
        <w:trPr>
          <w:gridAfter w:val="3"/>
          <w:wAfter w:w="264" w:type="dxa"/>
          <w:trHeight w:val="20"/>
        </w:trPr>
        <w:tc>
          <w:tcPr>
            <w:tcW w:w="1327" w:type="dxa"/>
            <w:gridSpan w:val="3"/>
          </w:tcPr>
          <w:p w14:paraId="7D62E4A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5EB174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36E84686"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w:t>
            </w:r>
          </w:p>
          <w:p w14:paraId="07E64CB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hydrogenated oils having the character of waxes of heading No 1516;</w:t>
            </w:r>
          </w:p>
          <w:p w14:paraId="2919A74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fatty acids not chemically defined or industrial fatty alcohols having the character of waxes of heading</w:t>
            </w:r>
          </w:p>
          <w:p w14:paraId="58331B5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No 3823;</w:t>
            </w:r>
          </w:p>
          <w:p w14:paraId="3BADD76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materials of heading No 3404</w:t>
            </w:r>
          </w:p>
          <w:p w14:paraId="172DD76D" w14:textId="77777777" w:rsidR="00D81926" w:rsidRPr="00F500C6" w:rsidRDefault="00D81926" w:rsidP="00A61C6D">
            <w:pPr>
              <w:pStyle w:val="TableParagraph"/>
              <w:rPr>
                <w:rFonts w:ascii="Times New Roman" w:hAnsi="Times New Roman" w:cs="Times New Roman"/>
                <w:color w:val="231F20"/>
                <w:sz w:val="23"/>
                <w:szCs w:val="23"/>
              </w:rPr>
            </w:pPr>
          </w:p>
          <w:p w14:paraId="54AE22E0" w14:textId="77777777" w:rsidR="00D81926" w:rsidRPr="00F500C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However, these materials may be used provided their value does not exceed 20 % of the ex-works price of the product.</w:t>
            </w:r>
          </w:p>
        </w:tc>
        <w:tc>
          <w:tcPr>
            <w:tcW w:w="2846" w:type="dxa"/>
            <w:gridSpan w:val="5"/>
          </w:tcPr>
          <w:p w14:paraId="377CC0A5"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5B269B3C" w14:textId="77777777" w:rsidTr="7EB40D94">
        <w:trPr>
          <w:gridAfter w:val="3"/>
          <w:wAfter w:w="264" w:type="dxa"/>
          <w:trHeight w:val="20"/>
        </w:trPr>
        <w:tc>
          <w:tcPr>
            <w:tcW w:w="1327" w:type="dxa"/>
            <w:gridSpan w:val="3"/>
          </w:tcPr>
          <w:p w14:paraId="74A6C4B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Chapter 35</w:t>
            </w:r>
          </w:p>
        </w:tc>
        <w:tc>
          <w:tcPr>
            <w:tcW w:w="2687" w:type="dxa"/>
            <w:gridSpan w:val="4"/>
          </w:tcPr>
          <w:p w14:paraId="3CD5F14E"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Albuminoidal substances; modified starches; glues; enzymes; except for:</w:t>
            </w:r>
          </w:p>
        </w:tc>
        <w:tc>
          <w:tcPr>
            <w:tcW w:w="2845" w:type="dxa"/>
            <w:gridSpan w:val="2"/>
          </w:tcPr>
          <w:p w14:paraId="7697202A"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1EB9DB81"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2E67F593" w14:textId="77777777" w:rsidTr="7EB40D94">
        <w:trPr>
          <w:gridAfter w:val="3"/>
          <w:wAfter w:w="264" w:type="dxa"/>
          <w:trHeight w:val="20"/>
        </w:trPr>
        <w:tc>
          <w:tcPr>
            <w:tcW w:w="1327" w:type="dxa"/>
            <w:gridSpan w:val="3"/>
          </w:tcPr>
          <w:p w14:paraId="731E2F8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3505</w:t>
            </w:r>
          </w:p>
        </w:tc>
        <w:tc>
          <w:tcPr>
            <w:tcW w:w="2687" w:type="dxa"/>
            <w:gridSpan w:val="4"/>
          </w:tcPr>
          <w:p w14:paraId="68131D7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Dextrins and other modified starches (for example, pregelatinised or esterified starches); glues based on starches, or on dextrins or other modified starches:</w:t>
            </w:r>
          </w:p>
        </w:tc>
        <w:tc>
          <w:tcPr>
            <w:tcW w:w="2845" w:type="dxa"/>
            <w:gridSpan w:val="2"/>
          </w:tcPr>
          <w:p w14:paraId="405F72EB"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28C87CC9" w14:textId="77777777" w:rsidR="00D81926" w:rsidRPr="00FF1C13" w:rsidRDefault="00D81926" w:rsidP="00A61C6D">
            <w:pPr>
              <w:rPr>
                <w:rFonts w:ascii="Times New Roman" w:hAnsi="Times New Roman" w:cs="Times New Roman"/>
                <w:sz w:val="23"/>
                <w:szCs w:val="23"/>
              </w:rPr>
            </w:pPr>
          </w:p>
        </w:tc>
      </w:tr>
      <w:tr w:rsidR="00D81926" w:rsidRPr="00FF1C13" w14:paraId="2F44B3C4" w14:textId="77777777" w:rsidTr="7EB40D94">
        <w:trPr>
          <w:gridAfter w:val="3"/>
          <w:wAfter w:w="264" w:type="dxa"/>
          <w:trHeight w:val="20"/>
        </w:trPr>
        <w:tc>
          <w:tcPr>
            <w:tcW w:w="1327" w:type="dxa"/>
            <w:gridSpan w:val="3"/>
          </w:tcPr>
          <w:p w14:paraId="6544D7F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D1E67E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Starch ethers and esters</w:t>
            </w:r>
          </w:p>
        </w:tc>
        <w:tc>
          <w:tcPr>
            <w:tcW w:w="2845" w:type="dxa"/>
            <w:gridSpan w:val="2"/>
          </w:tcPr>
          <w:p w14:paraId="32854A89"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3505</w:t>
            </w:r>
          </w:p>
        </w:tc>
        <w:tc>
          <w:tcPr>
            <w:tcW w:w="2846" w:type="dxa"/>
            <w:gridSpan w:val="5"/>
          </w:tcPr>
          <w:p w14:paraId="3E892B08"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0B9F2FD2" w14:textId="77777777" w:rsidTr="7EB40D94">
        <w:trPr>
          <w:gridAfter w:val="3"/>
          <w:wAfter w:w="264" w:type="dxa"/>
          <w:trHeight w:val="20"/>
        </w:trPr>
        <w:tc>
          <w:tcPr>
            <w:tcW w:w="1327" w:type="dxa"/>
            <w:gridSpan w:val="3"/>
          </w:tcPr>
          <w:p w14:paraId="79B1223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B7AAB2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4C04540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 those of heading No 1108</w:t>
            </w:r>
          </w:p>
        </w:tc>
        <w:tc>
          <w:tcPr>
            <w:tcW w:w="2846" w:type="dxa"/>
            <w:gridSpan w:val="5"/>
          </w:tcPr>
          <w:p w14:paraId="5D18631D"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41F8A6B9" w14:textId="77777777" w:rsidTr="7EB40D94">
        <w:trPr>
          <w:gridAfter w:val="3"/>
          <w:wAfter w:w="264" w:type="dxa"/>
          <w:trHeight w:val="20"/>
        </w:trPr>
        <w:tc>
          <w:tcPr>
            <w:tcW w:w="1327" w:type="dxa"/>
            <w:gridSpan w:val="3"/>
          </w:tcPr>
          <w:p w14:paraId="74FA4E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3507</w:t>
            </w:r>
          </w:p>
        </w:tc>
        <w:tc>
          <w:tcPr>
            <w:tcW w:w="2687" w:type="dxa"/>
            <w:gridSpan w:val="4"/>
          </w:tcPr>
          <w:p w14:paraId="419F7BD9"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Prepared enzymes not elsewhere specified or included</w:t>
            </w:r>
          </w:p>
        </w:tc>
        <w:tc>
          <w:tcPr>
            <w:tcW w:w="2845" w:type="dxa"/>
            <w:gridSpan w:val="2"/>
          </w:tcPr>
          <w:p w14:paraId="1E5EFBF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3CF5EFAD" w14:textId="77777777" w:rsidR="00D81926" w:rsidRPr="006105D1" w:rsidRDefault="00D81926" w:rsidP="00A61C6D">
            <w:pPr>
              <w:pStyle w:val="TableParagraph"/>
              <w:rPr>
                <w:rFonts w:ascii="Times New Roman" w:hAnsi="Times New Roman" w:cs="Times New Roman"/>
                <w:color w:val="231F20"/>
                <w:sz w:val="23"/>
                <w:szCs w:val="23"/>
              </w:rPr>
            </w:pPr>
          </w:p>
        </w:tc>
      </w:tr>
      <w:tr w:rsidR="00D81926" w:rsidRPr="00FF1C13" w14:paraId="4AC7608E" w14:textId="77777777" w:rsidTr="7EB40D94">
        <w:trPr>
          <w:gridAfter w:val="3"/>
          <w:wAfter w:w="264" w:type="dxa"/>
          <w:trHeight w:val="20"/>
        </w:trPr>
        <w:tc>
          <w:tcPr>
            <w:tcW w:w="1327" w:type="dxa"/>
            <w:gridSpan w:val="3"/>
          </w:tcPr>
          <w:p w14:paraId="7B20F01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36</w:t>
            </w:r>
          </w:p>
        </w:tc>
        <w:tc>
          <w:tcPr>
            <w:tcW w:w="2687" w:type="dxa"/>
            <w:gridSpan w:val="4"/>
          </w:tcPr>
          <w:p w14:paraId="39A8210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Explosives; pyrotechnic prod</w:t>
            </w:r>
            <w:r w:rsidRPr="006105D1">
              <w:rPr>
                <w:rFonts w:ascii="Times New Roman" w:hAnsi="Times New Roman" w:cs="Times New Roman"/>
                <w:color w:val="231F20"/>
                <w:sz w:val="23"/>
                <w:szCs w:val="23"/>
              </w:rPr>
              <w:t>ucts; matches; pyrophoric alloys; certain combustible preparations</w:t>
            </w:r>
          </w:p>
        </w:tc>
        <w:tc>
          <w:tcPr>
            <w:tcW w:w="2845" w:type="dxa"/>
            <w:gridSpan w:val="2"/>
          </w:tcPr>
          <w:p w14:paraId="02083F66"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1174D977"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58D4D64C" w14:textId="77777777" w:rsidTr="7EB40D94">
        <w:trPr>
          <w:gridAfter w:val="3"/>
          <w:wAfter w:w="264" w:type="dxa"/>
          <w:trHeight w:val="20"/>
        </w:trPr>
        <w:tc>
          <w:tcPr>
            <w:tcW w:w="1327" w:type="dxa"/>
            <w:gridSpan w:val="3"/>
          </w:tcPr>
          <w:p w14:paraId="5DD00C8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37</w:t>
            </w:r>
          </w:p>
        </w:tc>
        <w:tc>
          <w:tcPr>
            <w:tcW w:w="2687" w:type="dxa"/>
            <w:gridSpan w:val="4"/>
          </w:tcPr>
          <w:p w14:paraId="117CF12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Photographic or cinematographic goods; except for:</w:t>
            </w:r>
          </w:p>
        </w:tc>
        <w:tc>
          <w:tcPr>
            <w:tcW w:w="2845" w:type="dxa"/>
            <w:gridSpan w:val="2"/>
          </w:tcPr>
          <w:p w14:paraId="013B5C4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5D4FC8BD"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71B6807F" w14:textId="77777777" w:rsidTr="7EB40D94">
        <w:trPr>
          <w:gridAfter w:val="3"/>
          <w:wAfter w:w="264" w:type="dxa"/>
          <w:trHeight w:val="20"/>
        </w:trPr>
        <w:tc>
          <w:tcPr>
            <w:tcW w:w="1327" w:type="dxa"/>
            <w:gridSpan w:val="3"/>
          </w:tcPr>
          <w:p w14:paraId="782E0C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3701</w:t>
            </w:r>
          </w:p>
        </w:tc>
        <w:tc>
          <w:tcPr>
            <w:tcW w:w="2687" w:type="dxa"/>
            <w:gridSpan w:val="4"/>
          </w:tcPr>
          <w:p w14:paraId="19A39EF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Photographic plates and film in the flat, sensitised, unexposed, of any material other than paper, paperboard or textiles; instant print film in the flat, sensitised, unexposed, whether or not in packs:</w:t>
            </w:r>
          </w:p>
        </w:tc>
        <w:tc>
          <w:tcPr>
            <w:tcW w:w="2845" w:type="dxa"/>
            <w:gridSpan w:val="2"/>
          </w:tcPr>
          <w:p w14:paraId="35163064"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2F4B2AD2" w14:textId="77777777" w:rsidR="00D81926" w:rsidRPr="006105D1" w:rsidRDefault="00D81926" w:rsidP="00A61C6D">
            <w:pPr>
              <w:pStyle w:val="TableParagraph"/>
              <w:rPr>
                <w:rFonts w:ascii="Times New Roman" w:hAnsi="Times New Roman" w:cs="Times New Roman"/>
                <w:color w:val="231F20"/>
                <w:sz w:val="23"/>
                <w:szCs w:val="23"/>
              </w:rPr>
            </w:pPr>
          </w:p>
        </w:tc>
      </w:tr>
      <w:tr w:rsidR="00D81926" w:rsidRPr="00FF1C13" w14:paraId="30A8A66F" w14:textId="77777777" w:rsidTr="7EB40D94">
        <w:trPr>
          <w:gridAfter w:val="3"/>
          <w:wAfter w:w="264" w:type="dxa"/>
          <w:trHeight w:val="20"/>
        </w:trPr>
        <w:tc>
          <w:tcPr>
            <w:tcW w:w="1327" w:type="dxa"/>
            <w:gridSpan w:val="3"/>
          </w:tcPr>
          <w:p w14:paraId="016C698C"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719D86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Instant print film for colour photography, in packs</w:t>
            </w:r>
          </w:p>
        </w:tc>
        <w:tc>
          <w:tcPr>
            <w:tcW w:w="2845" w:type="dxa"/>
            <w:gridSpan w:val="2"/>
          </w:tcPr>
          <w:p w14:paraId="7590D31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within a heading other than heading Nos 3701 or 3702. However, materials from heading No 3702 may be used </w:t>
            </w:r>
            <w:r w:rsidRPr="001C3B59">
              <w:rPr>
                <w:rFonts w:ascii="Times New Roman" w:hAnsi="Times New Roman" w:cs="Times New Roman"/>
                <w:color w:val="231F20"/>
                <w:sz w:val="23"/>
                <w:szCs w:val="23"/>
              </w:rPr>
              <w:lastRenderedPageBreak/>
              <w:t>provided their value does not exceed 30 % of the ex-works price of the product</w:t>
            </w:r>
          </w:p>
        </w:tc>
        <w:tc>
          <w:tcPr>
            <w:tcW w:w="2846" w:type="dxa"/>
            <w:gridSpan w:val="5"/>
          </w:tcPr>
          <w:p w14:paraId="5000256D"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Manufacture in which the value of all the materials used does not exceed 40 % of the ex-works price of the product</w:t>
            </w:r>
          </w:p>
        </w:tc>
      </w:tr>
      <w:tr w:rsidR="00D81926" w:rsidRPr="00FF1C13" w14:paraId="5B5FA535" w14:textId="77777777" w:rsidTr="7EB40D94">
        <w:trPr>
          <w:gridAfter w:val="3"/>
          <w:wAfter w:w="264" w:type="dxa"/>
          <w:trHeight w:val="20"/>
        </w:trPr>
        <w:tc>
          <w:tcPr>
            <w:tcW w:w="1327" w:type="dxa"/>
            <w:gridSpan w:val="3"/>
          </w:tcPr>
          <w:p w14:paraId="5105B003"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23E4C10" w14:textId="77777777" w:rsidR="00D81926" w:rsidRPr="00CE6E22" w:rsidRDefault="00D81926" w:rsidP="00A61C6D">
            <w:pPr>
              <w:pStyle w:val="TableParagraph"/>
              <w:tabs>
                <w:tab w:val="left" w:pos="284"/>
              </w:tabs>
              <w:ind w:left="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0AF8EE03"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tcW w:w="2846" w:type="dxa"/>
            <w:gridSpan w:val="5"/>
          </w:tcPr>
          <w:p w14:paraId="0ACFA7A9"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74A61922" w14:textId="77777777" w:rsidTr="7EB40D94">
        <w:trPr>
          <w:gridAfter w:val="3"/>
          <w:wAfter w:w="264" w:type="dxa"/>
          <w:trHeight w:val="20"/>
        </w:trPr>
        <w:tc>
          <w:tcPr>
            <w:tcW w:w="1327" w:type="dxa"/>
            <w:gridSpan w:val="3"/>
          </w:tcPr>
          <w:p w14:paraId="7F51BF8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3702</w:t>
            </w:r>
          </w:p>
        </w:tc>
        <w:tc>
          <w:tcPr>
            <w:tcW w:w="2687" w:type="dxa"/>
            <w:gridSpan w:val="4"/>
          </w:tcPr>
          <w:p w14:paraId="7E2DF07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Photographic film in rolls, sensitised, unexposed, of any material other than paper, paperboard or textiles; instant print film in rolls, sensitised, unexposed</w:t>
            </w:r>
          </w:p>
        </w:tc>
        <w:tc>
          <w:tcPr>
            <w:tcW w:w="2845" w:type="dxa"/>
            <w:gridSpan w:val="2"/>
          </w:tcPr>
          <w:p w14:paraId="436DFAB0"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heading Nos 3701 or 3702</w:t>
            </w:r>
          </w:p>
        </w:tc>
        <w:tc>
          <w:tcPr>
            <w:tcW w:w="2846" w:type="dxa"/>
            <w:gridSpan w:val="5"/>
          </w:tcPr>
          <w:p w14:paraId="6D371178"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5CE4A919" w14:textId="77777777" w:rsidTr="7EB40D94">
        <w:trPr>
          <w:gridAfter w:val="3"/>
          <w:wAfter w:w="264" w:type="dxa"/>
          <w:trHeight w:val="20"/>
        </w:trPr>
        <w:tc>
          <w:tcPr>
            <w:tcW w:w="1327" w:type="dxa"/>
            <w:gridSpan w:val="3"/>
          </w:tcPr>
          <w:p w14:paraId="231F26F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3704</w:t>
            </w:r>
          </w:p>
        </w:tc>
        <w:tc>
          <w:tcPr>
            <w:tcW w:w="2687" w:type="dxa"/>
            <w:gridSpan w:val="4"/>
          </w:tcPr>
          <w:p w14:paraId="7D267DB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Photographic plates, film paper, paperboard and textiles, exposed but not developed</w:t>
            </w:r>
          </w:p>
        </w:tc>
        <w:tc>
          <w:tcPr>
            <w:tcW w:w="2845" w:type="dxa"/>
            <w:gridSpan w:val="2"/>
          </w:tcPr>
          <w:p w14:paraId="48B1A0DC"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heading Nos 3701 to 3704</w:t>
            </w:r>
          </w:p>
        </w:tc>
        <w:tc>
          <w:tcPr>
            <w:tcW w:w="2846" w:type="dxa"/>
            <w:gridSpan w:val="5"/>
          </w:tcPr>
          <w:p w14:paraId="6174E792"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4FF5FF48" w14:textId="77777777" w:rsidTr="7EB40D94">
        <w:trPr>
          <w:gridAfter w:val="3"/>
          <w:wAfter w:w="264" w:type="dxa"/>
          <w:trHeight w:val="20"/>
        </w:trPr>
        <w:tc>
          <w:tcPr>
            <w:tcW w:w="1327" w:type="dxa"/>
            <w:gridSpan w:val="3"/>
          </w:tcPr>
          <w:p w14:paraId="4B3814D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38</w:t>
            </w:r>
          </w:p>
        </w:tc>
        <w:tc>
          <w:tcPr>
            <w:tcW w:w="2687" w:type="dxa"/>
            <w:gridSpan w:val="4"/>
          </w:tcPr>
          <w:p w14:paraId="4184B0D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Miscellaneous chemical products; except for:</w:t>
            </w:r>
          </w:p>
        </w:tc>
        <w:tc>
          <w:tcPr>
            <w:tcW w:w="2845" w:type="dxa"/>
            <w:gridSpan w:val="2"/>
          </w:tcPr>
          <w:p w14:paraId="1A80B9B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57616F41"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6A17DA62" w14:textId="77777777" w:rsidTr="7EB40D94">
        <w:trPr>
          <w:gridAfter w:val="3"/>
          <w:wAfter w:w="264" w:type="dxa"/>
          <w:trHeight w:val="20"/>
        </w:trPr>
        <w:tc>
          <w:tcPr>
            <w:tcW w:w="1327" w:type="dxa"/>
            <w:gridSpan w:val="3"/>
          </w:tcPr>
          <w:p w14:paraId="2B4F51D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3801</w:t>
            </w:r>
          </w:p>
        </w:tc>
        <w:tc>
          <w:tcPr>
            <w:tcW w:w="2687" w:type="dxa"/>
            <w:gridSpan w:val="4"/>
          </w:tcPr>
          <w:p w14:paraId="1D04438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Colloidal graphite in suspension in oil and semicolloidal graphite; carbonaceous pastes for electrodes</w:t>
            </w:r>
          </w:p>
        </w:tc>
        <w:tc>
          <w:tcPr>
            <w:tcW w:w="2845" w:type="dxa"/>
            <w:gridSpan w:val="2"/>
          </w:tcPr>
          <w:p w14:paraId="47A0883C"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749743FB" w14:textId="77777777" w:rsidR="00D81926" w:rsidRPr="00FF1C13" w:rsidRDefault="00D81926" w:rsidP="00A61C6D">
            <w:pPr>
              <w:rPr>
                <w:rFonts w:ascii="Times New Roman" w:hAnsi="Times New Roman" w:cs="Times New Roman"/>
                <w:sz w:val="23"/>
                <w:szCs w:val="23"/>
              </w:rPr>
            </w:pPr>
          </w:p>
        </w:tc>
      </w:tr>
      <w:tr w:rsidR="00D81926" w:rsidRPr="00FF1C13" w14:paraId="48AF381F" w14:textId="77777777" w:rsidTr="7EB40D94">
        <w:trPr>
          <w:gridAfter w:val="3"/>
          <w:wAfter w:w="264" w:type="dxa"/>
          <w:trHeight w:val="20"/>
        </w:trPr>
        <w:tc>
          <w:tcPr>
            <w:tcW w:w="1327" w:type="dxa"/>
            <w:gridSpan w:val="3"/>
          </w:tcPr>
          <w:p w14:paraId="3021D88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D7BFD8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Graphite in paste form, being a mixture of more than 30 % by weight of graphite with mineral oils</w:t>
            </w:r>
          </w:p>
        </w:tc>
        <w:tc>
          <w:tcPr>
            <w:tcW w:w="2845" w:type="dxa"/>
            <w:gridSpan w:val="2"/>
          </w:tcPr>
          <w:p w14:paraId="38BAA32D"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of heading No 3403 used does not exceed 20 % of the ex-works price of the product</w:t>
            </w:r>
          </w:p>
        </w:tc>
        <w:tc>
          <w:tcPr>
            <w:tcW w:w="2846" w:type="dxa"/>
            <w:gridSpan w:val="5"/>
          </w:tcPr>
          <w:p w14:paraId="6B12BB7A"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6105D1" w14:paraId="613FB2AE" w14:textId="77777777" w:rsidTr="7EB40D94">
        <w:trPr>
          <w:gridAfter w:val="3"/>
          <w:wAfter w:w="264" w:type="dxa"/>
          <w:trHeight w:val="20"/>
        </w:trPr>
        <w:tc>
          <w:tcPr>
            <w:tcW w:w="1327" w:type="dxa"/>
            <w:gridSpan w:val="3"/>
          </w:tcPr>
          <w:p w14:paraId="0508E06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3803</w:t>
            </w:r>
          </w:p>
        </w:tc>
        <w:tc>
          <w:tcPr>
            <w:tcW w:w="2687" w:type="dxa"/>
            <w:gridSpan w:val="4"/>
          </w:tcPr>
          <w:p w14:paraId="4095421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Refined tall oil</w:t>
            </w:r>
          </w:p>
        </w:tc>
        <w:tc>
          <w:tcPr>
            <w:tcW w:w="2845" w:type="dxa"/>
            <w:gridSpan w:val="2"/>
          </w:tcPr>
          <w:p w14:paraId="3914ECBB"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Refining of crude tall oil</w:t>
            </w:r>
          </w:p>
        </w:tc>
        <w:tc>
          <w:tcPr>
            <w:tcW w:w="2846" w:type="dxa"/>
            <w:gridSpan w:val="5"/>
          </w:tcPr>
          <w:p w14:paraId="72CA9840" w14:textId="77777777" w:rsidR="00D81926" w:rsidRPr="00BA789A"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6105D1" w14:paraId="23DF8EA3" w14:textId="77777777" w:rsidTr="7EB40D94">
        <w:trPr>
          <w:gridAfter w:val="3"/>
          <w:wAfter w:w="264" w:type="dxa"/>
          <w:trHeight w:val="20"/>
        </w:trPr>
        <w:tc>
          <w:tcPr>
            <w:tcW w:w="1327" w:type="dxa"/>
            <w:gridSpan w:val="3"/>
          </w:tcPr>
          <w:p w14:paraId="63B6988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3805</w:t>
            </w:r>
          </w:p>
        </w:tc>
        <w:tc>
          <w:tcPr>
            <w:tcW w:w="2687" w:type="dxa"/>
            <w:gridSpan w:val="4"/>
          </w:tcPr>
          <w:p w14:paraId="6F071CCE"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Spirits of sulphate turpentine, purified</w:t>
            </w:r>
          </w:p>
        </w:tc>
        <w:tc>
          <w:tcPr>
            <w:tcW w:w="2845" w:type="dxa"/>
            <w:gridSpan w:val="2"/>
          </w:tcPr>
          <w:p w14:paraId="7EE904E4"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Purification by distillation or refining of raw spirits of sulphate turpentine</w:t>
            </w:r>
          </w:p>
        </w:tc>
        <w:tc>
          <w:tcPr>
            <w:tcW w:w="2846" w:type="dxa"/>
            <w:gridSpan w:val="5"/>
          </w:tcPr>
          <w:p w14:paraId="4C6D9AFC" w14:textId="77777777" w:rsidR="00D81926" w:rsidRPr="00BA789A"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6105D1" w14:paraId="04EBCA99" w14:textId="77777777" w:rsidTr="7EB40D94">
        <w:trPr>
          <w:gridAfter w:val="3"/>
          <w:wAfter w:w="264" w:type="dxa"/>
          <w:trHeight w:val="20"/>
        </w:trPr>
        <w:tc>
          <w:tcPr>
            <w:tcW w:w="1327" w:type="dxa"/>
            <w:gridSpan w:val="3"/>
          </w:tcPr>
          <w:p w14:paraId="526FDBE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3806</w:t>
            </w:r>
          </w:p>
        </w:tc>
        <w:tc>
          <w:tcPr>
            <w:tcW w:w="2687" w:type="dxa"/>
            <w:gridSpan w:val="4"/>
          </w:tcPr>
          <w:p w14:paraId="285515B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Ester gums</w:t>
            </w:r>
          </w:p>
        </w:tc>
        <w:tc>
          <w:tcPr>
            <w:tcW w:w="2845" w:type="dxa"/>
            <w:gridSpan w:val="2"/>
          </w:tcPr>
          <w:p w14:paraId="632E3E81"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resin acids</w:t>
            </w:r>
          </w:p>
        </w:tc>
        <w:tc>
          <w:tcPr>
            <w:tcW w:w="2846" w:type="dxa"/>
            <w:gridSpan w:val="5"/>
          </w:tcPr>
          <w:p w14:paraId="0020C9D6" w14:textId="77777777" w:rsidR="00D81926" w:rsidRPr="00BA789A"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6105D1" w14:paraId="19133F9B" w14:textId="77777777" w:rsidTr="7EB40D94">
        <w:trPr>
          <w:gridAfter w:val="3"/>
          <w:wAfter w:w="264" w:type="dxa"/>
          <w:trHeight w:val="20"/>
        </w:trPr>
        <w:tc>
          <w:tcPr>
            <w:tcW w:w="1327" w:type="dxa"/>
            <w:gridSpan w:val="3"/>
          </w:tcPr>
          <w:p w14:paraId="64C7F7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3807</w:t>
            </w:r>
          </w:p>
        </w:tc>
        <w:tc>
          <w:tcPr>
            <w:tcW w:w="2687" w:type="dxa"/>
            <w:gridSpan w:val="4"/>
          </w:tcPr>
          <w:p w14:paraId="6669CAAB"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Wood pitch (wood tar pitch)</w:t>
            </w:r>
          </w:p>
        </w:tc>
        <w:tc>
          <w:tcPr>
            <w:tcW w:w="2845" w:type="dxa"/>
            <w:gridSpan w:val="2"/>
          </w:tcPr>
          <w:p w14:paraId="0390DCF0"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Distillation of wood tar</w:t>
            </w:r>
          </w:p>
        </w:tc>
        <w:tc>
          <w:tcPr>
            <w:tcW w:w="2846" w:type="dxa"/>
            <w:gridSpan w:val="5"/>
          </w:tcPr>
          <w:p w14:paraId="67789C5B" w14:textId="77777777" w:rsidR="00D81926" w:rsidRPr="00BA789A"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097EEA97" w14:textId="77777777" w:rsidTr="7EB40D94">
        <w:trPr>
          <w:gridAfter w:val="3"/>
          <w:wAfter w:w="264" w:type="dxa"/>
          <w:trHeight w:val="20"/>
        </w:trPr>
        <w:tc>
          <w:tcPr>
            <w:tcW w:w="1327" w:type="dxa"/>
            <w:gridSpan w:val="3"/>
          </w:tcPr>
          <w:p w14:paraId="127BCA0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3808</w:t>
            </w:r>
          </w:p>
        </w:tc>
        <w:tc>
          <w:tcPr>
            <w:tcW w:w="2687" w:type="dxa"/>
            <w:gridSpan w:val="4"/>
          </w:tcPr>
          <w:p w14:paraId="3202CC5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Insecticides, rodenticides, </w:t>
            </w:r>
            <w:r w:rsidRPr="00DC29AB">
              <w:rPr>
                <w:rFonts w:ascii="Times New Roman" w:hAnsi="Times New Roman" w:cs="Times New Roman"/>
                <w:color w:val="231F20"/>
                <w:sz w:val="23"/>
                <w:szCs w:val="23"/>
              </w:rPr>
              <w:lastRenderedPageBreak/>
              <w:t>fungicides, herbicides, anti-sprouting products and plant</w:t>
            </w:r>
            <w:r>
              <w:rPr>
                <w:rFonts w:ascii="Times New Roman" w:hAnsi="Times New Roman" w:cs="Times New Roman"/>
                <w:color w:val="231F20"/>
                <w:sz w:val="23"/>
                <w:szCs w:val="23"/>
              </w:rPr>
              <w:t>-</w:t>
            </w:r>
            <w:r w:rsidRPr="00DC29AB">
              <w:rPr>
                <w:rFonts w:ascii="Times New Roman" w:hAnsi="Times New Roman" w:cs="Times New Roman"/>
                <w:color w:val="231F20"/>
                <w:sz w:val="23"/>
                <w:szCs w:val="23"/>
              </w:rPr>
              <w:t>growth regulators, disinfectants and similar products, put up in forms or packings for retail sale or as preparations or articles (for example, sulphur-treated bands, wicks and candles, and fly-papers)</w:t>
            </w:r>
          </w:p>
        </w:tc>
        <w:tc>
          <w:tcPr>
            <w:tcW w:w="2845" w:type="dxa"/>
            <w:gridSpan w:val="2"/>
          </w:tcPr>
          <w:p w14:paraId="3065A588"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in which the </w:t>
            </w:r>
            <w:r w:rsidRPr="001C3B59">
              <w:rPr>
                <w:rFonts w:ascii="Times New Roman" w:hAnsi="Times New Roman" w:cs="Times New Roman"/>
                <w:color w:val="231F20"/>
                <w:sz w:val="23"/>
                <w:szCs w:val="23"/>
              </w:rPr>
              <w:lastRenderedPageBreak/>
              <w:t>value of all the materials used does not exceed 50 % of the ex-works price of the products</w:t>
            </w:r>
          </w:p>
        </w:tc>
        <w:tc>
          <w:tcPr>
            <w:tcW w:w="2846" w:type="dxa"/>
            <w:gridSpan w:val="5"/>
          </w:tcPr>
          <w:p w14:paraId="468C2547" w14:textId="77777777" w:rsidR="00D81926" w:rsidRPr="00BA789A" w:rsidRDefault="00D81926" w:rsidP="00A61C6D">
            <w:pPr>
              <w:rPr>
                <w:rFonts w:ascii="Times New Roman" w:hAnsi="Times New Roman" w:cs="Times New Roman"/>
                <w:color w:val="231F20"/>
                <w:sz w:val="23"/>
                <w:szCs w:val="23"/>
              </w:rPr>
            </w:pPr>
          </w:p>
        </w:tc>
      </w:tr>
      <w:tr w:rsidR="00D81926" w:rsidRPr="00FF1C13" w14:paraId="6DAD7BC6" w14:textId="77777777" w:rsidTr="7EB40D94">
        <w:trPr>
          <w:gridAfter w:val="3"/>
          <w:wAfter w:w="264" w:type="dxa"/>
          <w:trHeight w:val="20"/>
        </w:trPr>
        <w:tc>
          <w:tcPr>
            <w:tcW w:w="1327" w:type="dxa"/>
            <w:gridSpan w:val="3"/>
          </w:tcPr>
          <w:p w14:paraId="64FA558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3809</w:t>
            </w:r>
          </w:p>
        </w:tc>
        <w:tc>
          <w:tcPr>
            <w:tcW w:w="2687" w:type="dxa"/>
            <w:gridSpan w:val="4"/>
          </w:tcPr>
          <w:p w14:paraId="72AF2DF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45" w:type="dxa"/>
            <w:gridSpan w:val="2"/>
          </w:tcPr>
          <w:p w14:paraId="458389D1"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products</w:t>
            </w:r>
          </w:p>
        </w:tc>
        <w:tc>
          <w:tcPr>
            <w:tcW w:w="2846" w:type="dxa"/>
            <w:gridSpan w:val="5"/>
          </w:tcPr>
          <w:p w14:paraId="624AE12E" w14:textId="77777777" w:rsidR="00D81926" w:rsidRPr="00BA789A" w:rsidRDefault="00D81926" w:rsidP="00A61C6D">
            <w:pPr>
              <w:rPr>
                <w:rFonts w:ascii="Times New Roman" w:hAnsi="Times New Roman" w:cs="Times New Roman"/>
                <w:color w:val="231F20"/>
                <w:sz w:val="23"/>
                <w:szCs w:val="23"/>
              </w:rPr>
            </w:pPr>
          </w:p>
        </w:tc>
      </w:tr>
      <w:tr w:rsidR="00D81926" w:rsidRPr="00FF1C13" w14:paraId="7107FB89" w14:textId="77777777" w:rsidTr="7EB40D94">
        <w:trPr>
          <w:gridAfter w:val="3"/>
          <w:wAfter w:w="264" w:type="dxa"/>
          <w:trHeight w:val="20"/>
        </w:trPr>
        <w:tc>
          <w:tcPr>
            <w:tcW w:w="1327" w:type="dxa"/>
            <w:gridSpan w:val="3"/>
          </w:tcPr>
          <w:p w14:paraId="3372418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3810</w:t>
            </w:r>
          </w:p>
        </w:tc>
        <w:tc>
          <w:tcPr>
            <w:tcW w:w="2687" w:type="dxa"/>
            <w:gridSpan w:val="4"/>
          </w:tcPr>
          <w:p w14:paraId="4147E55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45" w:type="dxa"/>
            <w:gridSpan w:val="2"/>
          </w:tcPr>
          <w:p w14:paraId="7E359DD4"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products</w:t>
            </w:r>
          </w:p>
        </w:tc>
        <w:tc>
          <w:tcPr>
            <w:tcW w:w="2846" w:type="dxa"/>
            <w:gridSpan w:val="5"/>
          </w:tcPr>
          <w:p w14:paraId="69F4D7CE" w14:textId="77777777" w:rsidR="00D81926" w:rsidRPr="00BA789A" w:rsidRDefault="00D81926" w:rsidP="00A61C6D">
            <w:pPr>
              <w:rPr>
                <w:rFonts w:ascii="Times New Roman" w:hAnsi="Times New Roman" w:cs="Times New Roman"/>
                <w:color w:val="231F20"/>
                <w:sz w:val="23"/>
                <w:szCs w:val="23"/>
              </w:rPr>
            </w:pPr>
          </w:p>
        </w:tc>
      </w:tr>
      <w:tr w:rsidR="00D81926" w:rsidRPr="00FF1C13" w14:paraId="08BFA2CD" w14:textId="77777777" w:rsidTr="7EB40D94">
        <w:trPr>
          <w:gridAfter w:val="3"/>
          <w:wAfter w:w="264" w:type="dxa"/>
          <w:trHeight w:val="20"/>
        </w:trPr>
        <w:tc>
          <w:tcPr>
            <w:tcW w:w="1327" w:type="dxa"/>
            <w:gridSpan w:val="3"/>
          </w:tcPr>
          <w:p w14:paraId="5A49A0B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3811</w:t>
            </w:r>
          </w:p>
        </w:tc>
        <w:tc>
          <w:tcPr>
            <w:tcW w:w="2687" w:type="dxa"/>
            <w:gridSpan w:val="4"/>
          </w:tcPr>
          <w:p w14:paraId="55A786B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Anti-knock preparations, oxidation inhibitors, gum inhibitors, viscosity improvers, anti-corrosive preparations and other prepared additives, for mineral oils (including gasoline) or for other liquids used for the same purposes as mineral oils:</w:t>
            </w:r>
          </w:p>
        </w:tc>
        <w:tc>
          <w:tcPr>
            <w:tcW w:w="2845" w:type="dxa"/>
            <w:gridSpan w:val="2"/>
          </w:tcPr>
          <w:p w14:paraId="16E6F198"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34CF1E06"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FF1C13" w14:paraId="27ED16A9" w14:textId="77777777" w:rsidTr="7EB40D94">
        <w:trPr>
          <w:gridBefore w:val="1"/>
          <w:gridAfter w:val="2"/>
          <w:wBefore w:w="9" w:type="dxa"/>
          <w:wAfter w:w="255" w:type="dxa"/>
          <w:trHeight w:val="20"/>
        </w:trPr>
        <w:tc>
          <w:tcPr>
            <w:tcW w:w="1327" w:type="dxa"/>
            <w:gridSpan w:val="3"/>
          </w:tcPr>
          <w:p w14:paraId="3AD5450D"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22C6CE8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Prepared additives for lubricating oil, containing petroleum oils or oils obtained from bituminous minerals</w:t>
            </w:r>
          </w:p>
        </w:tc>
        <w:tc>
          <w:tcPr>
            <w:tcW w:w="2967" w:type="dxa"/>
            <w:gridSpan w:val="5"/>
          </w:tcPr>
          <w:p w14:paraId="3FECE8FB"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of heading No 3811 used does not exceed 50 % of the ex-works price of the product</w:t>
            </w:r>
          </w:p>
        </w:tc>
        <w:tc>
          <w:tcPr>
            <w:tcW w:w="2793" w:type="dxa"/>
            <w:gridSpan w:val="4"/>
          </w:tcPr>
          <w:p w14:paraId="7EB2AEE9" w14:textId="77777777" w:rsidR="00D81926" w:rsidRPr="00FF1C13" w:rsidRDefault="00D81926" w:rsidP="00A61C6D">
            <w:pPr>
              <w:rPr>
                <w:rFonts w:ascii="Times New Roman" w:hAnsi="Times New Roman" w:cs="Times New Roman"/>
                <w:sz w:val="23"/>
                <w:szCs w:val="23"/>
              </w:rPr>
            </w:pPr>
          </w:p>
        </w:tc>
      </w:tr>
      <w:tr w:rsidR="00D81926" w:rsidRPr="00FF1C13" w14:paraId="74CE05FD" w14:textId="77777777" w:rsidTr="7EB40D94">
        <w:trPr>
          <w:gridBefore w:val="1"/>
          <w:gridAfter w:val="2"/>
          <w:wBefore w:w="9" w:type="dxa"/>
          <w:wAfter w:w="255" w:type="dxa"/>
          <w:trHeight w:val="20"/>
        </w:trPr>
        <w:tc>
          <w:tcPr>
            <w:tcW w:w="1327" w:type="dxa"/>
            <w:gridSpan w:val="3"/>
          </w:tcPr>
          <w:p w14:paraId="4D8B082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69C52AF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4C0F362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7E9D54E0" w14:textId="77777777" w:rsidR="00D81926" w:rsidRPr="00FF1C13" w:rsidRDefault="00D81926" w:rsidP="00A61C6D">
            <w:pPr>
              <w:rPr>
                <w:rFonts w:ascii="Times New Roman" w:hAnsi="Times New Roman" w:cs="Times New Roman"/>
                <w:sz w:val="23"/>
                <w:szCs w:val="23"/>
              </w:rPr>
            </w:pPr>
          </w:p>
        </w:tc>
      </w:tr>
      <w:tr w:rsidR="00D81926" w:rsidRPr="00FF1C13" w14:paraId="4D6D6A0D" w14:textId="77777777" w:rsidTr="7EB40D94">
        <w:trPr>
          <w:gridBefore w:val="1"/>
          <w:gridAfter w:val="2"/>
          <w:wBefore w:w="9" w:type="dxa"/>
          <w:wAfter w:w="255" w:type="dxa"/>
          <w:trHeight w:val="20"/>
        </w:trPr>
        <w:tc>
          <w:tcPr>
            <w:tcW w:w="1327" w:type="dxa"/>
            <w:gridSpan w:val="3"/>
          </w:tcPr>
          <w:p w14:paraId="1EC8BB6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3812</w:t>
            </w:r>
          </w:p>
        </w:tc>
        <w:tc>
          <w:tcPr>
            <w:tcW w:w="2618" w:type="dxa"/>
            <w:gridSpan w:val="2"/>
          </w:tcPr>
          <w:p w14:paraId="15CA98C4"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Prepared rubber accelerators; compound plasticisers for rubber or plastics, not elsewhere specified or included; anti-oxidising preparations and other compound stabilisers for rubber or plastics</w:t>
            </w:r>
          </w:p>
        </w:tc>
        <w:tc>
          <w:tcPr>
            <w:tcW w:w="2967" w:type="dxa"/>
            <w:gridSpan w:val="5"/>
          </w:tcPr>
          <w:p w14:paraId="18536714"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52A635DE" w14:textId="77777777" w:rsidR="00D81926" w:rsidRPr="00FF1C13" w:rsidRDefault="00D81926" w:rsidP="00A61C6D">
            <w:pPr>
              <w:rPr>
                <w:rFonts w:ascii="Times New Roman" w:hAnsi="Times New Roman" w:cs="Times New Roman"/>
                <w:sz w:val="23"/>
                <w:szCs w:val="23"/>
              </w:rPr>
            </w:pPr>
          </w:p>
        </w:tc>
      </w:tr>
      <w:tr w:rsidR="00D81926" w:rsidRPr="00FF1C13" w14:paraId="3E92D551" w14:textId="77777777" w:rsidTr="7EB40D94">
        <w:trPr>
          <w:gridBefore w:val="1"/>
          <w:gridAfter w:val="2"/>
          <w:wBefore w:w="9" w:type="dxa"/>
          <w:wAfter w:w="255" w:type="dxa"/>
          <w:trHeight w:val="20"/>
        </w:trPr>
        <w:tc>
          <w:tcPr>
            <w:tcW w:w="1327" w:type="dxa"/>
            <w:gridSpan w:val="3"/>
          </w:tcPr>
          <w:p w14:paraId="798A5DD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3813</w:t>
            </w:r>
          </w:p>
        </w:tc>
        <w:tc>
          <w:tcPr>
            <w:tcW w:w="2618" w:type="dxa"/>
            <w:gridSpan w:val="2"/>
          </w:tcPr>
          <w:p w14:paraId="4C3F219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Preparations and charges for fire-extinguishers; charged fire-extinguishing grenades</w:t>
            </w:r>
          </w:p>
        </w:tc>
        <w:tc>
          <w:tcPr>
            <w:tcW w:w="2967" w:type="dxa"/>
            <w:gridSpan w:val="5"/>
          </w:tcPr>
          <w:p w14:paraId="2CF8EDC8"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64C6ED84" w14:textId="77777777" w:rsidR="00D81926" w:rsidRPr="00FF1C13" w:rsidRDefault="00D81926" w:rsidP="00A61C6D">
            <w:pPr>
              <w:rPr>
                <w:rFonts w:ascii="Times New Roman" w:hAnsi="Times New Roman" w:cs="Times New Roman"/>
                <w:sz w:val="23"/>
                <w:szCs w:val="23"/>
              </w:rPr>
            </w:pPr>
          </w:p>
        </w:tc>
      </w:tr>
      <w:tr w:rsidR="00D81926" w:rsidRPr="00FF1C13" w14:paraId="2AC27BD2" w14:textId="77777777" w:rsidTr="7EB40D94">
        <w:trPr>
          <w:gridBefore w:val="1"/>
          <w:gridAfter w:val="2"/>
          <w:wBefore w:w="9" w:type="dxa"/>
          <w:wAfter w:w="255" w:type="dxa"/>
          <w:trHeight w:val="20"/>
        </w:trPr>
        <w:tc>
          <w:tcPr>
            <w:tcW w:w="1327" w:type="dxa"/>
            <w:gridSpan w:val="3"/>
          </w:tcPr>
          <w:p w14:paraId="220E61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3814</w:t>
            </w:r>
          </w:p>
        </w:tc>
        <w:tc>
          <w:tcPr>
            <w:tcW w:w="2618" w:type="dxa"/>
            <w:gridSpan w:val="2"/>
          </w:tcPr>
          <w:p w14:paraId="1CC4828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Organic composite solvents and thinners, not elsewhere specified or included; prepared paint or vanish removers</w:t>
            </w:r>
          </w:p>
        </w:tc>
        <w:tc>
          <w:tcPr>
            <w:tcW w:w="2967" w:type="dxa"/>
            <w:gridSpan w:val="5"/>
          </w:tcPr>
          <w:p w14:paraId="39D16158"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30904C0E" w14:textId="77777777" w:rsidR="00D81926" w:rsidRPr="00FF1C13" w:rsidRDefault="00D81926" w:rsidP="00A61C6D">
            <w:pPr>
              <w:rPr>
                <w:rFonts w:ascii="Times New Roman" w:hAnsi="Times New Roman" w:cs="Times New Roman"/>
                <w:sz w:val="23"/>
                <w:szCs w:val="23"/>
              </w:rPr>
            </w:pPr>
          </w:p>
        </w:tc>
      </w:tr>
      <w:tr w:rsidR="00D81926" w:rsidRPr="00FF1C13" w14:paraId="0C1C2593" w14:textId="77777777" w:rsidTr="7EB40D94">
        <w:trPr>
          <w:gridBefore w:val="1"/>
          <w:gridAfter w:val="2"/>
          <w:wBefore w:w="9" w:type="dxa"/>
          <w:wAfter w:w="255" w:type="dxa"/>
          <w:trHeight w:val="20"/>
        </w:trPr>
        <w:tc>
          <w:tcPr>
            <w:tcW w:w="1327" w:type="dxa"/>
            <w:gridSpan w:val="3"/>
          </w:tcPr>
          <w:p w14:paraId="0214ECC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3818</w:t>
            </w:r>
          </w:p>
        </w:tc>
        <w:tc>
          <w:tcPr>
            <w:tcW w:w="2618" w:type="dxa"/>
            <w:gridSpan w:val="2"/>
          </w:tcPr>
          <w:p w14:paraId="77CB43D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Chemical elements doped for use in electronics, in the form of discs, wafers or similar forms; chemical compounds doped for use in electronics</w:t>
            </w:r>
          </w:p>
        </w:tc>
        <w:tc>
          <w:tcPr>
            <w:tcW w:w="2967" w:type="dxa"/>
            <w:gridSpan w:val="5"/>
          </w:tcPr>
          <w:p w14:paraId="4BF64A8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4295E918" w14:textId="77777777" w:rsidR="00D81926" w:rsidRPr="00FF1C13" w:rsidRDefault="00D81926" w:rsidP="00A61C6D">
            <w:pPr>
              <w:rPr>
                <w:rFonts w:ascii="Times New Roman" w:hAnsi="Times New Roman" w:cs="Times New Roman"/>
                <w:sz w:val="23"/>
                <w:szCs w:val="23"/>
              </w:rPr>
            </w:pPr>
          </w:p>
        </w:tc>
      </w:tr>
      <w:tr w:rsidR="00D81926" w:rsidRPr="006105D1" w14:paraId="698FB365" w14:textId="77777777" w:rsidTr="7EB40D94">
        <w:trPr>
          <w:gridBefore w:val="1"/>
          <w:gridAfter w:val="2"/>
          <w:wBefore w:w="9" w:type="dxa"/>
          <w:wAfter w:w="255" w:type="dxa"/>
          <w:trHeight w:val="20"/>
        </w:trPr>
        <w:tc>
          <w:tcPr>
            <w:tcW w:w="1327" w:type="dxa"/>
            <w:gridSpan w:val="3"/>
          </w:tcPr>
          <w:p w14:paraId="2EDA227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3819</w:t>
            </w:r>
          </w:p>
        </w:tc>
        <w:tc>
          <w:tcPr>
            <w:tcW w:w="2618" w:type="dxa"/>
            <w:gridSpan w:val="2"/>
          </w:tcPr>
          <w:p w14:paraId="0167F8B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Hydraulic brake fluids and other prepared liquids for hydraulic transmission, not containing or containing less than 70 % by weight of petroleum oils or oils obtained from bituminous minerals</w:t>
            </w:r>
          </w:p>
        </w:tc>
        <w:tc>
          <w:tcPr>
            <w:tcW w:w="2967" w:type="dxa"/>
            <w:gridSpan w:val="5"/>
          </w:tcPr>
          <w:p w14:paraId="0CBCFF50"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499B6572" w14:textId="77777777" w:rsidR="00D81926" w:rsidRPr="006105D1" w:rsidRDefault="00D81926" w:rsidP="00A61C6D">
            <w:pPr>
              <w:rPr>
                <w:rFonts w:ascii="Times New Roman" w:hAnsi="Times New Roman" w:cs="Times New Roman"/>
                <w:color w:val="231F20"/>
                <w:sz w:val="23"/>
                <w:szCs w:val="23"/>
              </w:rPr>
            </w:pPr>
          </w:p>
        </w:tc>
      </w:tr>
      <w:tr w:rsidR="00D81926" w:rsidRPr="006105D1" w14:paraId="43913F89" w14:textId="77777777" w:rsidTr="7EB40D94">
        <w:trPr>
          <w:gridBefore w:val="1"/>
          <w:gridAfter w:val="2"/>
          <w:wBefore w:w="9" w:type="dxa"/>
          <w:wAfter w:w="255" w:type="dxa"/>
          <w:trHeight w:val="20"/>
        </w:trPr>
        <w:tc>
          <w:tcPr>
            <w:tcW w:w="1327" w:type="dxa"/>
            <w:gridSpan w:val="3"/>
          </w:tcPr>
          <w:p w14:paraId="48E21E4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3820</w:t>
            </w:r>
          </w:p>
        </w:tc>
        <w:tc>
          <w:tcPr>
            <w:tcW w:w="2618" w:type="dxa"/>
            <w:gridSpan w:val="2"/>
          </w:tcPr>
          <w:p w14:paraId="25B07BE9"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Anti-freezing preparations and prepared de-icing fluids</w:t>
            </w:r>
          </w:p>
        </w:tc>
        <w:tc>
          <w:tcPr>
            <w:tcW w:w="2967" w:type="dxa"/>
            <w:gridSpan w:val="5"/>
          </w:tcPr>
          <w:p w14:paraId="7E8E659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37DD65A5" w14:textId="77777777" w:rsidR="00D81926" w:rsidRPr="006105D1" w:rsidRDefault="00D81926" w:rsidP="00A61C6D">
            <w:pPr>
              <w:rPr>
                <w:rFonts w:ascii="Times New Roman" w:hAnsi="Times New Roman" w:cs="Times New Roman"/>
                <w:color w:val="231F20"/>
                <w:sz w:val="23"/>
                <w:szCs w:val="23"/>
              </w:rPr>
            </w:pPr>
          </w:p>
        </w:tc>
      </w:tr>
      <w:tr w:rsidR="00D81926" w:rsidRPr="006105D1" w14:paraId="555536B6" w14:textId="77777777" w:rsidTr="7EB40D94">
        <w:trPr>
          <w:gridBefore w:val="1"/>
          <w:gridAfter w:val="2"/>
          <w:wBefore w:w="9" w:type="dxa"/>
          <w:wAfter w:w="255" w:type="dxa"/>
          <w:trHeight w:val="20"/>
        </w:trPr>
        <w:tc>
          <w:tcPr>
            <w:tcW w:w="1327" w:type="dxa"/>
            <w:gridSpan w:val="3"/>
          </w:tcPr>
          <w:p w14:paraId="363F476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3822</w:t>
            </w:r>
          </w:p>
        </w:tc>
        <w:tc>
          <w:tcPr>
            <w:tcW w:w="2618" w:type="dxa"/>
            <w:gridSpan w:val="2"/>
          </w:tcPr>
          <w:p w14:paraId="34A2418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Diagnostic or laboratory reagents on a backing and prepared diagnostic or laboratory reagents, whether or not on a backing, other than those of heading No 3002 or 3006</w:t>
            </w:r>
          </w:p>
        </w:tc>
        <w:tc>
          <w:tcPr>
            <w:tcW w:w="2967" w:type="dxa"/>
            <w:gridSpan w:val="5"/>
          </w:tcPr>
          <w:p w14:paraId="4FB9E550"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299F0A27" w14:textId="77777777" w:rsidR="00D81926" w:rsidRPr="006105D1" w:rsidRDefault="00D81926" w:rsidP="00A61C6D">
            <w:pPr>
              <w:rPr>
                <w:rFonts w:ascii="Times New Roman" w:hAnsi="Times New Roman" w:cs="Times New Roman"/>
                <w:color w:val="231F20"/>
                <w:sz w:val="23"/>
                <w:szCs w:val="23"/>
              </w:rPr>
            </w:pPr>
          </w:p>
        </w:tc>
      </w:tr>
      <w:tr w:rsidR="00D81926" w:rsidRPr="006105D1" w14:paraId="0E380271" w14:textId="77777777" w:rsidTr="7EB40D94">
        <w:trPr>
          <w:gridAfter w:val="3"/>
          <w:wAfter w:w="264" w:type="dxa"/>
          <w:trHeight w:val="20"/>
        </w:trPr>
        <w:tc>
          <w:tcPr>
            <w:tcW w:w="1327" w:type="dxa"/>
            <w:gridSpan w:val="3"/>
          </w:tcPr>
          <w:p w14:paraId="4120B4F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3823</w:t>
            </w:r>
          </w:p>
        </w:tc>
        <w:tc>
          <w:tcPr>
            <w:tcW w:w="2687" w:type="dxa"/>
            <w:gridSpan w:val="4"/>
          </w:tcPr>
          <w:p w14:paraId="1ECB4132"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Industrial monocarboxylic fatty acids; acid oils from refining; industrial fatty alcohols.</w:t>
            </w:r>
          </w:p>
        </w:tc>
        <w:tc>
          <w:tcPr>
            <w:tcW w:w="2845" w:type="dxa"/>
            <w:gridSpan w:val="2"/>
          </w:tcPr>
          <w:p w14:paraId="7690F05B"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3161C10E"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6105D1" w14:paraId="4B23B441" w14:textId="77777777" w:rsidTr="7EB40D94">
        <w:trPr>
          <w:gridAfter w:val="3"/>
          <w:wAfter w:w="264" w:type="dxa"/>
          <w:trHeight w:val="20"/>
        </w:trPr>
        <w:tc>
          <w:tcPr>
            <w:tcW w:w="1327" w:type="dxa"/>
            <w:gridSpan w:val="3"/>
          </w:tcPr>
          <w:p w14:paraId="15C2600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CEB92A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Industrial monocarboxylic fatty acids, acid oils from refining</w:t>
            </w:r>
          </w:p>
        </w:tc>
        <w:tc>
          <w:tcPr>
            <w:tcW w:w="2845" w:type="dxa"/>
            <w:gridSpan w:val="2"/>
          </w:tcPr>
          <w:p w14:paraId="54654EBB"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4D8A3BC4"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6105D1" w14:paraId="386014CF" w14:textId="77777777" w:rsidTr="7EB40D94">
        <w:trPr>
          <w:gridAfter w:val="3"/>
          <w:wAfter w:w="264" w:type="dxa"/>
          <w:trHeight w:val="20"/>
        </w:trPr>
        <w:tc>
          <w:tcPr>
            <w:tcW w:w="1327" w:type="dxa"/>
            <w:gridSpan w:val="3"/>
          </w:tcPr>
          <w:p w14:paraId="33C70A97"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5EE08B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Industrial fatty alcohols</w:t>
            </w:r>
          </w:p>
        </w:tc>
        <w:tc>
          <w:tcPr>
            <w:tcW w:w="2845" w:type="dxa"/>
            <w:gridSpan w:val="2"/>
          </w:tcPr>
          <w:p w14:paraId="47D02CD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3823</w:t>
            </w:r>
          </w:p>
        </w:tc>
        <w:tc>
          <w:tcPr>
            <w:tcW w:w="2846" w:type="dxa"/>
            <w:gridSpan w:val="5"/>
          </w:tcPr>
          <w:p w14:paraId="18560DE7"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6105D1" w14:paraId="1B141482" w14:textId="77777777" w:rsidTr="7EB40D94">
        <w:trPr>
          <w:gridAfter w:val="3"/>
          <w:wAfter w:w="264" w:type="dxa"/>
          <w:trHeight w:val="20"/>
        </w:trPr>
        <w:tc>
          <w:tcPr>
            <w:tcW w:w="1327" w:type="dxa"/>
            <w:gridSpan w:val="3"/>
          </w:tcPr>
          <w:p w14:paraId="590B246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3824</w:t>
            </w:r>
          </w:p>
        </w:tc>
        <w:tc>
          <w:tcPr>
            <w:tcW w:w="2687" w:type="dxa"/>
            <w:gridSpan w:val="4"/>
          </w:tcPr>
          <w:p w14:paraId="1B7FC5FB" w14:textId="77777777" w:rsidR="00D81926" w:rsidRPr="00DC29AB"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845" w:type="dxa"/>
            <w:gridSpan w:val="2"/>
          </w:tcPr>
          <w:p w14:paraId="0FDAE3C3"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5B605E72"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6105D1" w14:paraId="4338C487" w14:textId="77777777" w:rsidTr="7EB40D94">
        <w:trPr>
          <w:gridAfter w:val="3"/>
          <w:wAfter w:w="264" w:type="dxa"/>
          <w:trHeight w:val="20"/>
        </w:trPr>
        <w:tc>
          <w:tcPr>
            <w:tcW w:w="1327" w:type="dxa"/>
            <w:gridSpan w:val="3"/>
          </w:tcPr>
          <w:p w14:paraId="6C637193"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E09170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The following of this heading</w:t>
            </w:r>
            <w:r>
              <w:rPr>
                <w:rFonts w:ascii="Times New Roman" w:hAnsi="Times New Roman" w:cs="Times New Roman"/>
                <w:color w:val="231F20"/>
                <w:sz w:val="23"/>
                <w:szCs w:val="23"/>
              </w:rPr>
              <w:t>:</w:t>
            </w:r>
          </w:p>
          <w:p w14:paraId="7DC44BE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Prepared binders for foundry moulds or cores based on natural resinous products</w:t>
            </w:r>
          </w:p>
          <w:p w14:paraId="6EA145F1" w14:textId="77777777" w:rsidR="00D81926" w:rsidRPr="00DC29AB"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DC29AB">
              <w:rPr>
                <w:rFonts w:ascii="Times New Roman" w:hAnsi="Times New Roman" w:cs="Times New Roman"/>
                <w:color w:val="231F20"/>
                <w:w w:val="105"/>
                <w:sz w:val="23"/>
                <w:szCs w:val="23"/>
              </w:rPr>
              <w:t>Naphthenic acids, their water insoluble salts and their</w:t>
            </w:r>
            <w:r w:rsidRPr="00CE6E22">
              <w:rPr>
                <w:rFonts w:ascii="Times New Roman" w:hAnsi="Times New Roman" w:cs="Times New Roman"/>
                <w:color w:val="231F20"/>
                <w:w w:val="105"/>
                <w:sz w:val="23"/>
                <w:szCs w:val="23"/>
              </w:rPr>
              <w:t xml:space="preserve"> </w:t>
            </w:r>
            <w:r w:rsidRPr="00DC29AB">
              <w:rPr>
                <w:rFonts w:ascii="Times New Roman" w:hAnsi="Times New Roman" w:cs="Times New Roman"/>
                <w:color w:val="231F20"/>
                <w:w w:val="105"/>
                <w:sz w:val="23"/>
                <w:szCs w:val="23"/>
              </w:rPr>
              <w:t>esters Sorbitol other than that</w:t>
            </w:r>
            <w:r w:rsidRPr="00CE6E22">
              <w:rPr>
                <w:rFonts w:ascii="Times New Roman" w:hAnsi="Times New Roman" w:cs="Times New Roman"/>
                <w:color w:val="231F20"/>
                <w:w w:val="105"/>
                <w:sz w:val="23"/>
                <w:szCs w:val="23"/>
              </w:rPr>
              <w:t xml:space="preserve"> </w:t>
            </w:r>
            <w:r w:rsidRPr="00DC29AB">
              <w:rPr>
                <w:rFonts w:ascii="Times New Roman" w:hAnsi="Times New Roman" w:cs="Times New Roman"/>
                <w:color w:val="231F20"/>
                <w:w w:val="105"/>
                <w:sz w:val="23"/>
                <w:szCs w:val="23"/>
              </w:rPr>
              <w:t>of</w:t>
            </w:r>
            <w:r>
              <w:rPr>
                <w:rFonts w:ascii="Times New Roman" w:hAnsi="Times New Roman" w:cs="Times New Roman"/>
                <w:color w:val="231F20"/>
                <w:w w:val="105"/>
                <w:sz w:val="23"/>
                <w:szCs w:val="23"/>
              </w:rPr>
              <w:t xml:space="preserve"> </w:t>
            </w:r>
            <w:r w:rsidRPr="00DC29AB">
              <w:rPr>
                <w:rFonts w:ascii="Times New Roman" w:hAnsi="Times New Roman" w:cs="Times New Roman"/>
                <w:color w:val="231F20"/>
                <w:w w:val="105"/>
                <w:sz w:val="23"/>
                <w:szCs w:val="23"/>
              </w:rPr>
              <w:t>heading No 2905</w:t>
            </w:r>
          </w:p>
        </w:tc>
        <w:tc>
          <w:tcPr>
            <w:tcW w:w="2845" w:type="dxa"/>
            <w:gridSpan w:val="2"/>
          </w:tcPr>
          <w:p w14:paraId="3C052B28"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846" w:type="dxa"/>
            <w:gridSpan w:val="5"/>
          </w:tcPr>
          <w:p w14:paraId="2D557A12" w14:textId="77777777" w:rsidR="00D81926" w:rsidRPr="00BA789A"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7653A42A" w14:textId="77777777" w:rsidTr="7EB40D94">
        <w:trPr>
          <w:gridAfter w:val="3"/>
          <w:wAfter w:w="264" w:type="dxa"/>
          <w:trHeight w:val="20"/>
        </w:trPr>
        <w:tc>
          <w:tcPr>
            <w:tcW w:w="1327" w:type="dxa"/>
            <w:gridSpan w:val="3"/>
          </w:tcPr>
          <w:p w14:paraId="73D84D8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C230FC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Petroleum sulphonates, excluding petroleum sulphonates of alkali metals, of ammonium or of ethanolamines; thiophenated sulphonic acids of oils obtained from bituminous minerals, and their salts</w:t>
            </w:r>
          </w:p>
          <w:p w14:paraId="7820458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Ion exchangers</w:t>
            </w:r>
          </w:p>
          <w:p w14:paraId="0918A49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Getters for vacuum tubes Alkaline iron oxide for the purification of gas</w:t>
            </w:r>
          </w:p>
          <w:p w14:paraId="116EE63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Ammoniacal gas liquors and spent oxide produced in coal gas purification</w:t>
            </w:r>
          </w:p>
          <w:p w14:paraId="66835A2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Sulphonaphthenic acids, their water insoluble salts and their esters</w:t>
            </w:r>
          </w:p>
          <w:p w14:paraId="582723A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Fusel oil and Dippel's oil Mixtures of salts having different anions</w:t>
            </w:r>
          </w:p>
          <w:p w14:paraId="7090679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Copying pastes with a basis of gelatin, whether or not on a paper or textile backing</w:t>
            </w:r>
          </w:p>
        </w:tc>
        <w:tc>
          <w:tcPr>
            <w:tcW w:w="2845" w:type="dxa"/>
            <w:gridSpan w:val="2"/>
          </w:tcPr>
          <w:p w14:paraId="6EE2A0C2"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073E2665"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FF1C13" w14:paraId="5F9F9D84" w14:textId="77777777" w:rsidTr="7EB40D94">
        <w:trPr>
          <w:gridAfter w:val="3"/>
          <w:wAfter w:w="264" w:type="dxa"/>
          <w:trHeight w:val="20"/>
        </w:trPr>
        <w:tc>
          <w:tcPr>
            <w:tcW w:w="1327" w:type="dxa"/>
            <w:gridSpan w:val="3"/>
          </w:tcPr>
          <w:p w14:paraId="01CDD74C"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50C931C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5187C82F"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61178D96" w14:textId="77777777" w:rsidR="00D81926" w:rsidRPr="00BA789A" w:rsidRDefault="00D81926" w:rsidP="00A61C6D">
            <w:pPr>
              <w:rPr>
                <w:rFonts w:ascii="Times New Roman" w:hAnsi="Times New Roman" w:cs="Times New Roman"/>
                <w:color w:val="231F20"/>
                <w:sz w:val="23"/>
                <w:szCs w:val="23"/>
              </w:rPr>
            </w:pPr>
          </w:p>
        </w:tc>
      </w:tr>
      <w:tr w:rsidR="00D81926" w:rsidRPr="00FF1C13" w14:paraId="4AEAAC7D" w14:textId="77777777" w:rsidTr="7EB40D94">
        <w:trPr>
          <w:gridBefore w:val="1"/>
          <w:gridAfter w:val="2"/>
          <w:wBefore w:w="9" w:type="dxa"/>
          <w:wAfter w:w="255" w:type="dxa"/>
          <w:trHeight w:val="20"/>
        </w:trPr>
        <w:tc>
          <w:tcPr>
            <w:tcW w:w="1327" w:type="dxa"/>
            <w:gridSpan w:val="3"/>
          </w:tcPr>
          <w:p w14:paraId="096AAB9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3901 to 3915</w:t>
            </w:r>
          </w:p>
        </w:tc>
        <w:tc>
          <w:tcPr>
            <w:tcW w:w="2618" w:type="dxa"/>
            <w:gridSpan w:val="2"/>
          </w:tcPr>
          <w:p w14:paraId="5C469DFE" w14:textId="77777777" w:rsidR="00D81926" w:rsidRPr="00DC29AB"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Plastics in primary forms, waste, parings and scrap, of plastic; except for heading Nos ex 3907 and 3912 for which the rules are set out below:</w:t>
            </w:r>
          </w:p>
        </w:tc>
        <w:tc>
          <w:tcPr>
            <w:tcW w:w="2967" w:type="dxa"/>
            <w:gridSpan w:val="5"/>
          </w:tcPr>
          <w:p w14:paraId="1C28120F" w14:textId="77777777" w:rsidR="00D81926" w:rsidRPr="00BA789A" w:rsidRDefault="00D81926" w:rsidP="00A61C6D">
            <w:pPr>
              <w:pStyle w:val="TableParagraph"/>
              <w:rPr>
                <w:rFonts w:ascii="Times New Roman" w:hAnsi="Times New Roman" w:cs="Times New Roman"/>
                <w:color w:val="231F20"/>
                <w:sz w:val="23"/>
                <w:szCs w:val="23"/>
              </w:rPr>
            </w:pPr>
          </w:p>
        </w:tc>
        <w:tc>
          <w:tcPr>
            <w:tcW w:w="2793" w:type="dxa"/>
            <w:gridSpan w:val="4"/>
          </w:tcPr>
          <w:p w14:paraId="48499BCC" w14:textId="77777777" w:rsidR="00D81926" w:rsidRPr="00FF1C13" w:rsidRDefault="00D81926" w:rsidP="00A61C6D">
            <w:pPr>
              <w:rPr>
                <w:rFonts w:ascii="Times New Roman" w:hAnsi="Times New Roman" w:cs="Times New Roman"/>
                <w:sz w:val="23"/>
                <w:szCs w:val="23"/>
              </w:rPr>
            </w:pPr>
          </w:p>
        </w:tc>
      </w:tr>
      <w:tr w:rsidR="00D81926" w:rsidRPr="00FF1C13" w14:paraId="3C91222E" w14:textId="77777777" w:rsidTr="7EB40D94">
        <w:trPr>
          <w:gridBefore w:val="1"/>
          <w:gridAfter w:val="2"/>
          <w:wBefore w:w="9" w:type="dxa"/>
          <w:wAfter w:w="255" w:type="dxa"/>
          <w:trHeight w:val="20"/>
        </w:trPr>
        <w:tc>
          <w:tcPr>
            <w:tcW w:w="1327" w:type="dxa"/>
            <w:gridSpan w:val="3"/>
          </w:tcPr>
          <w:p w14:paraId="27E806E9"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B5DE7C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Addition homopolymerisation products in which a single monomer contributes more than 99 % by weight to the total polymer content</w:t>
            </w:r>
          </w:p>
        </w:tc>
        <w:tc>
          <w:tcPr>
            <w:tcW w:w="2967" w:type="dxa"/>
            <w:gridSpan w:val="5"/>
          </w:tcPr>
          <w:p w14:paraId="2C91433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BCC55D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p w14:paraId="49070B0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i/>
                <w:sz w:val="23"/>
                <w:szCs w:val="23"/>
              </w:rPr>
            </w:pPr>
            <w:r w:rsidRPr="00CE6E22">
              <w:rPr>
                <w:rFonts w:ascii="Times New Roman" w:hAnsi="Times New Roman" w:cs="Times New Roman"/>
                <w:color w:val="231F20"/>
                <w:w w:val="105"/>
                <w:sz w:val="23"/>
                <w:szCs w:val="23"/>
              </w:rPr>
              <w:t>the value of any materials of Chapter 39 used does not exceed 20 % of the ex-works price of the product (e)</w:t>
            </w:r>
          </w:p>
        </w:tc>
        <w:tc>
          <w:tcPr>
            <w:tcW w:w="2793" w:type="dxa"/>
            <w:gridSpan w:val="4"/>
          </w:tcPr>
          <w:p w14:paraId="2E3EDC2B"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6B48BBD1" w14:textId="77777777" w:rsidTr="7EB40D94">
        <w:trPr>
          <w:gridBefore w:val="1"/>
          <w:gridAfter w:val="2"/>
          <w:wBefore w:w="9" w:type="dxa"/>
          <w:wAfter w:w="255" w:type="dxa"/>
          <w:trHeight w:val="20"/>
        </w:trPr>
        <w:tc>
          <w:tcPr>
            <w:tcW w:w="1327" w:type="dxa"/>
            <w:gridSpan w:val="3"/>
          </w:tcPr>
          <w:p w14:paraId="26D9204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2B7BD9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0DF08753"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the value </w:t>
            </w:r>
            <w:r w:rsidRPr="001C3B59">
              <w:rPr>
                <w:rFonts w:ascii="Times New Roman" w:hAnsi="Times New Roman" w:cs="Times New Roman"/>
                <w:color w:val="231F20"/>
                <w:sz w:val="23"/>
                <w:szCs w:val="23"/>
              </w:rPr>
              <w:lastRenderedPageBreak/>
              <w:t xml:space="preserve">of the materials of Chapter 39 used does not exceed 20 % of the ex-works price of the product </w:t>
            </w:r>
            <w:r w:rsidRPr="00BA789A">
              <w:rPr>
                <w:rFonts w:ascii="Times New Roman" w:hAnsi="Times New Roman" w:cs="Times New Roman"/>
                <w:color w:val="231F20"/>
                <w:sz w:val="23"/>
                <w:szCs w:val="23"/>
              </w:rPr>
              <w:t>(e)</w:t>
            </w:r>
          </w:p>
        </w:tc>
        <w:tc>
          <w:tcPr>
            <w:tcW w:w="2793" w:type="dxa"/>
            <w:gridSpan w:val="4"/>
          </w:tcPr>
          <w:p w14:paraId="5F84233D"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w:t>
            </w:r>
            <w:r w:rsidRPr="00FF1C13">
              <w:rPr>
                <w:rFonts w:ascii="Times New Roman" w:hAnsi="Times New Roman" w:cs="Times New Roman"/>
                <w:color w:val="231F20"/>
                <w:sz w:val="23"/>
                <w:szCs w:val="23"/>
              </w:rPr>
              <w:lastRenderedPageBreak/>
              <w:t>value of all the materials used does not exceed 25 % of the ex-works price of the product</w:t>
            </w:r>
          </w:p>
        </w:tc>
      </w:tr>
      <w:tr w:rsidR="00D81926" w:rsidRPr="00FF1C13" w14:paraId="5A3D9EB1" w14:textId="77777777" w:rsidTr="7EB40D94">
        <w:trPr>
          <w:gridBefore w:val="1"/>
          <w:gridAfter w:val="2"/>
          <w:wBefore w:w="9" w:type="dxa"/>
          <w:wAfter w:w="255" w:type="dxa"/>
          <w:trHeight w:val="20"/>
        </w:trPr>
        <w:tc>
          <w:tcPr>
            <w:tcW w:w="1327" w:type="dxa"/>
            <w:gridSpan w:val="3"/>
          </w:tcPr>
          <w:p w14:paraId="605A26E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3907</w:t>
            </w:r>
          </w:p>
        </w:tc>
        <w:tc>
          <w:tcPr>
            <w:tcW w:w="2618" w:type="dxa"/>
            <w:gridSpan w:val="2"/>
          </w:tcPr>
          <w:p w14:paraId="7D934DF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Copolymer, made from polycarbonate and acrylonitrile-butadiene-styrene copolymer (ABS)</w:t>
            </w:r>
          </w:p>
        </w:tc>
        <w:tc>
          <w:tcPr>
            <w:tcW w:w="2967" w:type="dxa"/>
            <w:gridSpan w:val="5"/>
          </w:tcPr>
          <w:p w14:paraId="172426ED"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within a heading other than that of the product. However, materials classified within the same heading may be used provided their value does not exceed 50 % of the ex-works price of the product </w:t>
            </w:r>
            <w:r w:rsidRPr="00BA789A">
              <w:rPr>
                <w:rFonts w:ascii="Times New Roman" w:hAnsi="Times New Roman" w:cs="Times New Roman"/>
                <w:color w:val="231F20"/>
                <w:sz w:val="23"/>
                <w:szCs w:val="23"/>
              </w:rPr>
              <w:t>(e)</w:t>
            </w:r>
          </w:p>
        </w:tc>
        <w:tc>
          <w:tcPr>
            <w:tcW w:w="2793" w:type="dxa"/>
            <w:gridSpan w:val="4"/>
          </w:tcPr>
          <w:p w14:paraId="60F60C2A" w14:textId="77777777" w:rsidR="00D81926" w:rsidRPr="00FF1C13" w:rsidRDefault="00D81926" w:rsidP="00A61C6D">
            <w:pPr>
              <w:rPr>
                <w:rFonts w:ascii="Times New Roman" w:hAnsi="Times New Roman" w:cs="Times New Roman"/>
                <w:sz w:val="23"/>
                <w:szCs w:val="23"/>
              </w:rPr>
            </w:pPr>
          </w:p>
        </w:tc>
      </w:tr>
      <w:tr w:rsidR="00D81926" w:rsidRPr="00FF1C13" w14:paraId="60E21131" w14:textId="77777777" w:rsidTr="7EB40D94">
        <w:trPr>
          <w:gridBefore w:val="1"/>
          <w:gridAfter w:val="2"/>
          <w:wBefore w:w="9" w:type="dxa"/>
          <w:wAfter w:w="255" w:type="dxa"/>
          <w:trHeight w:val="20"/>
        </w:trPr>
        <w:tc>
          <w:tcPr>
            <w:tcW w:w="1327" w:type="dxa"/>
            <w:gridSpan w:val="3"/>
          </w:tcPr>
          <w:p w14:paraId="08FDDAAD"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DBAC15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Polyester</w:t>
            </w:r>
          </w:p>
        </w:tc>
        <w:tc>
          <w:tcPr>
            <w:tcW w:w="2967" w:type="dxa"/>
            <w:gridSpan w:val="5"/>
          </w:tcPr>
          <w:p w14:paraId="5097092E"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in which the value of any materials of Chapter 39 used does not exceed 20 % of the ex-works price of the product and/or manufacture from polycarbonate of tetrabromo-(bisphenol A)</w:t>
            </w:r>
          </w:p>
        </w:tc>
        <w:tc>
          <w:tcPr>
            <w:tcW w:w="2793" w:type="dxa"/>
            <w:gridSpan w:val="4"/>
          </w:tcPr>
          <w:p w14:paraId="4D4811DC" w14:textId="77777777" w:rsidR="00D81926" w:rsidRPr="00FF1C13" w:rsidRDefault="00D81926" w:rsidP="00A61C6D">
            <w:pPr>
              <w:rPr>
                <w:rFonts w:ascii="Times New Roman" w:hAnsi="Times New Roman" w:cs="Times New Roman"/>
                <w:sz w:val="23"/>
                <w:szCs w:val="23"/>
              </w:rPr>
            </w:pPr>
          </w:p>
        </w:tc>
      </w:tr>
      <w:tr w:rsidR="00D81926" w:rsidRPr="00FF1C13" w14:paraId="437A4E84" w14:textId="77777777" w:rsidTr="7EB40D94">
        <w:trPr>
          <w:gridBefore w:val="1"/>
          <w:gridAfter w:val="2"/>
          <w:wBefore w:w="9" w:type="dxa"/>
          <w:wAfter w:w="255" w:type="dxa"/>
          <w:trHeight w:val="20"/>
        </w:trPr>
        <w:tc>
          <w:tcPr>
            <w:tcW w:w="1327" w:type="dxa"/>
            <w:gridSpan w:val="3"/>
          </w:tcPr>
          <w:p w14:paraId="5BBA70B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3912</w:t>
            </w:r>
          </w:p>
        </w:tc>
        <w:tc>
          <w:tcPr>
            <w:tcW w:w="2618" w:type="dxa"/>
            <w:gridSpan w:val="2"/>
          </w:tcPr>
          <w:p w14:paraId="1A824C1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Cellulose and its chemical derivatives, not elsewhere specified or included, in primary forms</w:t>
            </w:r>
          </w:p>
        </w:tc>
        <w:tc>
          <w:tcPr>
            <w:tcW w:w="2967" w:type="dxa"/>
            <w:gridSpan w:val="5"/>
          </w:tcPr>
          <w:p w14:paraId="13AD9F4B"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classified in the same heading as the product does not exceed 20 % of the ex-works price of the product</w:t>
            </w:r>
          </w:p>
        </w:tc>
        <w:tc>
          <w:tcPr>
            <w:tcW w:w="2793" w:type="dxa"/>
            <w:gridSpan w:val="4"/>
          </w:tcPr>
          <w:p w14:paraId="06C4B5AC" w14:textId="77777777" w:rsidR="00D81926" w:rsidRPr="00FF1C13" w:rsidRDefault="00D81926" w:rsidP="00A61C6D">
            <w:pPr>
              <w:rPr>
                <w:rFonts w:ascii="Times New Roman" w:hAnsi="Times New Roman" w:cs="Times New Roman"/>
                <w:sz w:val="23"/>
                <w:szCs w:val="23"/>
              </w:rPr>
            </w:pPr>
          </w:p>
        </w:tc>
      </w:tr>
      <w:tr w:rsidR="00D81926" w:rsidRPr="00FF1C13" w14:paraId="72476953" w14:textId="77777777" w:rsidTr="7EB40D94">
        <w:trPr>
          <w:gridBefore w:val="1"/>
          <w:gridAfter w:val="2"/>
          <w:wBefore w:w="9" w:type="dxa"/>
          <w:wAfter w:w="255" w:type="dxa"/>
          <w:trHeight w:val="20"/>
        </w:trPr>
        <w:tc>
          <w:tcPr>
            <w:tcW w:w="1327" w:type="dxa"/>
            <w:gridSpan w:val="3"/>
          </w:tcPr>
          <w:p w14:paraId="4622FF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3916 to 3921</w:t>
            </w:r>
          </w:p>
        </w:tc>
        <w:tc>
          <w:tcPr>
            <w:tcW w:w="2618" w:type="dxa"/>
            <w:gridSpan w:val="2"/>
          </w:tcPr>
          <w:p w14:paraId="47A86B7C"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Semi-manufactures and articles of plastics; except for headings Nos ex 3916, ex 3917, ex 3920 and ex 3921, for which the rules are set out below:</w:t>
            </w:r>
          </w:p>
        </w:tc>
        <w:tc>
          <w:tcPr>
            <w:tcW w:w="2967" w:type="dxa"/>
            <w:gridSpan w:val="5"/>
          </w:tcPr>
          <w:p w14:paraId="23305754" w14:textId="77777777" w:rsidR="00D81926" w:rsidRPr="00BA789A" w:rsidRDefault="00D81926" w:rsidP="00A61C6D">
            <w:pPr>
              <w:pStyle w:val="TableParagraph"/>
              <w:rPr>
                <w:rFonts w:ascii="Times New Roman" w:hAnsi="Times New Roman" w:cs="Times New Roman"/>
                <w:color w:val="231F20"/>
                <w:sz w:val="23"/>
                <w:szCs w:val="23"/>
              </w:rPr>
            </w:pPr>
          </w:p>
        </w:tc>
        <w:tc>
          <w:tcPr>
            <w:tcW w:w="2793" w:type="dxa"/>
            <w:gridSpan w:val="4"/>
          </w:tcPr>
          <w:p w14:paraId="1092FED8" w14:textId="77777777" w:rsidR="00D81926" w:rsidRPr="00FF1C13" w:rsidRDefault="00D81926" w:rsidP="00A61C6D">
            <w:pPr>
              <w:rPr>
                <w:rFonts w:ascii="Times New Roman" w:hAnsi="Times New Roman" w:cs="Times New Roman"/>
                <w:sz w:val="23"/>
                <w:szCs w:val="23"/>
              </w:rPr>
            </w:pPr>
          </w:p>
        </w:tc>
      </w:tr>
      <w:tr w:rsidR="00D81926" w:rsidRPr="00FF1C13" w14:paraId="69BF71BF" w14:textId="77777777" w:rsidTr="7EB40D94">
        <w:trPr>
          <w:gridBefore w:val="1"/>
          <w:gridAfter w:val="2"/>
          <w:wBefore w:w="9" w:type="dxa"/>
          <w:wAfter w:w="255" w:type="dxa"/>
          <w:trHeight w:val="20"/>
        </w:trPr>
        <w:tc>
          <w:tcPr>
            <w:tcW w:w="1327" w:type="dxa"/>
            <w:gridSpan w:val="3"/>
          </w:tcPr>
          <w:p w14:paraId="38A0929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3243AA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Flat products, further worked than only surface-worked or cut into forms other than rectangular (including square); other products, further worked than only surface-worked</w:t>
            </w:r>
          </w:p>
        </w:tc>
        <w:tc>
          <w:tcPr>
            <w:tcW w:w="2967" w:type="dxa"/>
            <w:gridSpan w:val="5"/>
          </w:tcPr>
          <w:p w14:paraId="1FEB721D"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of Chapter 39 used does not exceed 50 % of the ex-works price of the product</w:t>
            </w:r>
          </w:p>
        </w:tc>
        <w:tc>
          <w:tcPr>
            <w:tcW w:w="2793" w:type="dxa"/>
            <w:gridSpan w:val="4"/>
          </w:tcPr>
          <w:p w14:paraId="26857AA9"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223C2E49" w14:textId="77777777" w:rsidTr="7EB40D94">
        <w:trPr>
          <w:gridBefore w:val="1"/>
          <w:gridAfter w:val="2"/>
          <w:wBefore w:w="9" w:type="dxa"/>
          <w:wAfter w:w="255" w:type="dxa"/>
          <w:trHeight w:val="20"/>
        </w:trPr>
        <w:tc>
          <w:tcPr>
            <w:tcW w:w="1327" w:type="dxa"/>
            <w:gridSpan w:val="3"/>
          </w:tcPr>
          <w:p w14:paraId="707B89BF"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E604AA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5F1D3359" w14:textId="77777777" w:rsidR="00D81926" w:rsidRPr="006105D1" w:rsidRDefault="00D81926" w:rsidP="00A61C6D">
            <w:pPr>
              <w:pStyle w:val="TableParagraph"/>
              <w:rPr>
                <w:rFonts w:ascii="Times New Roman" w:hAnsi="Times New Roman" w:cs="Times New Roman"/>
                <w:color w:val="231F20"/>
                <w:sz w:val="23"/>
                <w:szCs w:val="23"/>
              </w:rPr>
            </w:pPr>
          </w:p>
        </w:tc>
        <w:tc>
          <w:tcPr>
            <w:tcW w:w="2793" w:type="dxa"/>
            <w:gridSpan w:val="4"/>
          </w:tcPr>
          <w:p w14:paraId="7E47C421" w14:textId="77777777" w:rsidR="00D81926" w:rsidRPr="006105D1" w:rsidRDefault="00D81926" w:rsidP="00A61C6D">
            <w:pPr>
              <w:pStyle w:val="TableParagraph"/>
              <w:rPr>
                <w:rFonts w:ascii="Times New Roman" w:hAnsi="Times New Roman" w:cs="Times New Roman"/>
                <w:color w:val="231F20"/>
                <w:sz w:val="23"/>
                <w:szCs w:val="23"/>
              </w:rPr>
            </w:pPr>
          </w:p>
        </w:tc>
      </w:tr>
      <w:tr w:rsidR="00D81926" w:rsidRPr="006105D1" w14:paraId="5D1BD103" w14:textId="77777777" w:rsidTr="7EB40D94">
        <w:trPr>
          <w:gridAfter w:val="3"/>
          <w:wAfter w:w="264" w:type="dxa"/>
          <w:trHeight w:val="20"/>
        </w:trPr>
        <w:tc>
          <w:tcPr>
            <w:tcW w:w="1327" w:type="dxa"/>
            <w:gridSpan w:val="3"/>
          </w:tcPr>
          <w:p w14:paraId="79C86994"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8874269" w14:textId="77777777" w:rsidR="00D81926" w:rsidRPr="00CE6E22"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Addition homopolymerisation products in which a single monomer contributes more than 99 % by weight to the total polymer content</w:t>
            </w:r>
          </w:p>
        </w:tc>
        <w:tc>
          <w:tcPr>
            <w:tcW w:w="2845" w:type="dxa"/>
            <w:gridSpan w:val="2"/>
          </w:tcPr>
          <w:p w14:paraId="180B828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C9A1F8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p w14:paraId="0FB7316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i/>
                <w:sz w:val="23"/>
                <w:szCs w:val="23"/>
              </w:rPr>
            </w:pPr>
            <w:r w:rsidRPr="00CE6E22">
              <w:rPr>
                <w:rFonts w:ascii="Times New Roman" w:hAnsi="Times New Roman" w:cs="Times New Roman"/>
                <w:color w:val="231F20"/>
                <w:w w:val="105"/>
                <w:sz w:val="23"/>
                <w:szCs w:val="23"/>
              </w:rPr>
              <w:t>the value of any materials of Chapter 39 used does not exceed 20 % of the ex-works price of the product (e)</w:t>
            </w:r>
          </w:p>
        </w:tc>
        <w:tc>
          <w:tcPr>
            <w:tcW w:w="2846" w:type="dxa"/>
            <w:gridSpan w:val="5"/>
          </w:tcPr>
          <w:p w14:paraId="01EF8707"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6105D1" w14:paraId="50108B58" w14:textId="77777777" w:rsidTr="7EB40D94">
        <w:trPr>
          <w:gridAfter w:val="3"/>
          <w:wAfter w:w="264" w:type="dxa"/>
          <w:trHeight w:val="20"/>
        </w:trPr>
        <w:tc>
          <w:tcPr>
            <w:tcW w:w="1327" w:type="dxa"/>
            <w:gridSpan w:val="3"/>
          </w:tcPr>
          <w:p w14:paraId="0F2E462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D45D30D" w14:textId="77777777" w:rsidR="00D81926" w:rsidRPr="00CE6E22"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7ABEA336"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 xml:space="preserve">Manufacture in which the value of any materials of Chapter 39 used does not exceed 20 % of the ex-works price of the product </w:t>
            </w:r>
            <w:r w:rsidRPr="00BA789A">
              <w:rPr>
                <w:rFonts w:ascii="Times New Roman" w:hAnsi="Times New Roman" w:cs="Times New Roman"/>
                <w:color w:val="231F20"/>
                <w:sz w:val="23"/>
                <w:szCs w:val="23"/>
              </w:rPr>
              <w:t>(e)</w:t>
            </w:r>
          </w:p>
        </w:tc>
        <w:tc>
          <w:tcPr>
            <w:tcW w:w="2846" w:type="dxa"/>
            <w:gridSpan w:val="5"/>
          </w:tcPr>
          <w:p w14:paraId="7E885ACE"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6105D1" w14:paraId="597B9339" w14:textId="77777777" w:rsidTr="7EB40D94">
        <w:trPr>
          <w:gridAfter w:val="3"/>
          <w:wAfter w:w="264" w:type="dxa"/>
          <w:trHeight w:val="20"/>
        </w:trPr>
        <w:tc>
          <w:tcPr>
            <w:tcW w:w="1327" w:type="dxa"/>
            <w:gridSpan w:val="3"/>
          </w:tcPr>
          <w:p w14:paraId="25BE883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3916 and ex 3917</w:t>
            </w:r>
          </w:p>
        </w:tc>
        <w:tc>
          <w:tcPr>
            <w:tcW w:w="2687" w:type="dxa"/>
            <w:gridSpan w:val="4"/>
          </w:tcPr>
          <w:p w14:paraId="197C3FE9"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Profile shapes and tubes</w:t>
            </w:r>
          </w:p>
        </w:tc>
        <w:tc>
          <w:tcPr>
            <w:tcW w:w="2845" w:type="dxa"/>
            <w:gridSpan w:val="2"/>
          </w:tcPr>
          <w:p w14:paraId="4EAC7B46"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4A021E0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the value of all the </w:t>
            </w:r>
            <w:r w:rsidRPr="00CE6E22">
              <w:rPr>
                <w:rFonts w:ascii="Times New Roman" w:hAnsi="Times New Roman" w:cs="Times New Roman"/>
                <w:color w:val="231F20"/>
                <w:w w:val="105"/>
                <w:sz w:val="23"/>
                <w:szCs w:val="23"/>
              </w:rPr>
              <w:lastRenderedPageBreak/>
              <w:t>materials used does not exceed 50 % of the ex-works price of the product;</w:t>
            </w:r>
          </w:p>
          <w:p w14:paraId="4E468DBE"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any materials classified within the same heading as the product does not exceed 20 % of the ex-works price of the product</w:t>
            </w:r>
          </w:p>
        </w:tc>
        <w:tc>
          <w:tcPr>
            <w:tcW w:w="2846" w:type="dxa"/>
            <w:gridSpan w:val="5"/>
          </w:tcPr>
          <w:p w14:paraId="03B88965"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of all the materials used </w:t>
            </w:r>
            <w:r w:rsidRPr="00FF1C13">
              <w:rPr>
                <w:rFonts w:ascii="Times New Roman" w:hAnsi="Times New Roman" w:cs="Times New Roman"/>
                <w:color w:val="231F20"/>
                <w:sz w:val="23"/>
                <w:szCs w:val="23"/>
              </w:rPr>
              <w:lastRenderedPageBreak/>
              <w:t>does not exceed 25 % of the ex-works price of the product</w:t>
            </w:r>
          </w:p>
        </w:tc>
      </w:tr>
      <w:tr w:rsidR="00D81926" w:rsidRPr="006105D1" w14:paraId="50E6E59F" w14:textId="77777777" w:rsidTr="7EB40D94">
        <w:trPr>
          <w:gridAfter w:val="3"/>
          <w:wAfter w:w="264" w:type="dxa"/>
          <w:trHeight w:val="20"/>
        </w:trPr>
        <w:tc>
          <w:tcPr>
            <w:tcW w:w="1327" w:type="dxa"/>
            <w:gridSpan w:val="3"/>
          </w:tcPr>
          <w:p w14:paraId="74CBE00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3920</w:t>
            </w:r>
          </w:p>
        </w:tc>
        <w:tc>
          <w:tcPr>
            <w:tcW w:w="2687" w:type="dxa"/>
            <w:gridSpan w:val="4"/>
          </w:tcPr>
          <w:p w14:paraId="4C5D483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Ionomer sheet or film</w:t>
            </w:r>
          </w:p>
        </w:tc>
        <w:tc>
          <w:tcPr>
            <w:tcW w:w="2845" w:type="dxa"/>
            <w:gridSpan w:val="2"/>
          </w:tcPr>
          <w:p w14:paraId="31A8A606"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a thermoplastic partial salt which is a copolymer of ethylene and metacrylic acid partly neutralised with metal ions, mainly zinc and sodium</w:t>
            </w:r>
          </w:p>
        </w:tc>
        <w:tc>
          <w:tcPr>
            <w:tcW w:w="2846" w:type="dxa"/>
            <w:gridSpan w:val="5"/>
          </w:tcPr>
          <w:p w14:paraId="2DF5FC90"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6105D1" w14:paraId="52F492BF" w14:textId="77777777" w:rsidTr="7EB40D94">
        <w:trPr>
          <w:gridAfter w:val="3"/>
          <w:wAfter w:w="264" w:type="dxa"/>
          <w:trHeight w:val="20"/>
        </w:trPr>
        <w:tc>
          <w:tcPr>
            <w:tcW w:w="1327" w:type="dxa"/>
            <w:gridSpan w:val="3"/>
          </w:tcPr>
          <w:p w14:paraId="4503DF4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0996A7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Sheets of regenerated cellulose, polyamides or polyethylene</w:t>
            </w:r>
          </w:p>
        </w:tc>
        <w:tc>
          <w:tcPr>
            <w:tcW w:w="2845" w:type="dxa"/>
            <w:gridSpan w:val="2"/>
          </w:tcPr>
          <w:p w14:paraId="5895BECD"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any materials classified in the same heading as the product does not exceed 20 % of the ex-works price of the product</w:t>
            </w:r>
          </w:p>
        </w:tc>
        <w:tc>
          <w:tcPr>
            <w:tcW w:w="2846" w:type="dxa"/>
            <w:gridSpan w:val="5"/>
          </w:tcPr>
          <w:p w14:paraId="03C5B670" w14:textId="77777777" w:rsidR="00D81926" w:rsidRPr="006105D1" w:rsidRDefault="00D81926" w:rsidP="00A61C6D">
            <w:pPr>
              <w:pStyle w:val="TableParagraph"/>
              <w:rPr>
                <w:rFonts w:ascii="Times New Roman" w:hAnsi="Times New Roman" w:cs="Times New Roman"/>
                <w:color w:val="231F20"/>
                <w:sz w:val="23"/>
                <w:szCs w:val="23"/>
              </w:rPr>
            </w:pPr>
          </w:p>
        </w:tc>
      </w:tr>
      <w:tr w:rsidR="00D81926" w:rsidRPr="006105D1" w14:paraId="3E05A626" w14:textId="77777777" w:rsidTr="7EB40D94">
        <w:trPr>
          <w:gridAfter w:val="3"/>
          <w:wAfter w:w="264" w:type="dxa"/>
          <w:trHeight w:val="20"/>
        </w:trPr>
        <w:tc>
          <w:tcPr>
            <w:tcW w:w="1327" w:type="dxa"/>
            <w:gridSpan w:val="3"/>
          </w:tcPr>
          <w:p w14:paraId="0BAE7BB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3921</w:t>
            </w:r>
          </w:p>
        </w:tc>
        <w:tc>
          <w:tcPr>
            <w:tcW w:w="2687" w:type="dxa"/>
            <w:gridSpan w:val="4"/>
          </w:tcPr>
          <w:p w14:paraId="3FCDA6A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Foils of plastic, metallised</w:t>
            </w:r>
          </w:p>
        </w:tc>
        <w:tc>
          <w:tcPr>
            <w:tcW w:w="2845" w:type="dxa"/>
            <w:gridSpan w:val="2"/>
          </w:tcPr>
          <w:p w14:paraId="4F800A59"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highly transparent polyester foils with a thickness of less than 23 micron </w:t>
            </w:r>
            <w:r w:rsidRPr="00BA789A">
              <w:rPr>
                <w:rFonts w:ascii="Times New Roman" w:hAnsi="Times New Roman" w:cs="Times New Roman"/>
                <w:color w:val="231F20"/>
                <w:sz w:val="23"/>
                <w:szCs w:val="23"/>
              </w:rPr>
              <w:t>(f)</w:t>
            </w:r>
          </w:p>
        </w:tc>
        <w:tc>
          <w:tcPr>
            <w:tcW w:w="2846" w:type="dxa"/>
            <w:gridSpan w:val="5"/>
          </w:tcPr>
          <w:p w14:paraId="7E19C774" w14:textId="77777777" w:rsidR="00D81926" w:rsidRPr="006105D1"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5A91837A" w14:textId="77777777" w:rsidTr="7EB40D94">
        <w:trPr>
          <w:gridAfter w:val="3"/>
          <w:wAfter w:w="264" w:type="dxa"/>
          <w:trHeight w:val="20"/>
        </w:trPr>
        <w:tc>
          <w:tcPr>
            <w:tcW w:w="1327" w:type="dxa"/>
            <w:gridSpan w:val="3"/>
          </w:tcPr>
          <w:p w14:paraId="79C3E72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3922 to 3926</w:t>
            </w:r>
          </w:p>
        </w:tc>
        <w:tc>
          <w:tcPr>
            <w:tcW w:w="2687" w:type="dxa"/>
            <w:gridSpan w:val="4"/>
          </w:tcPr>
          <w:p w14:paraId="6B86C95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plastics</w:t>
            </w:r>
          </w:p>
        </w:tc>
        <w:tc>
          <w:tcPr>
            <w:tcW w:w="2845" w:type="dxa"/>
            <w:gridSpan w:val="2"/>
          </w:tcPr>
          <w:p w14:paraId="2CE6B4E5"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29B68824" w14:textId="77777777" w:rsidR="00D81926" w:rsidRPr="00FF1C13" w:rsidRDefault="00D81926" w:rsidP="00A61C6D">
            <w:pPr>
              <w:rPr>
                <w:rFonts w:ascii="Times New Roman" w:hAnsi="Times New Roman" w:cs="Times New Roman"/>
                <w:sz w:val="23"/>
                <w:szCs w:val="23"/>
              </w:rPr>
            </w:pPr>
          </w:p>
        </w:tc>
      </w:tr>
      <w:tr w:rsidR="00D81926" w:rsidRPr="00FF1C13" w14:paraId="069071D2" w14:textId="77777777" w:rsidTr="7EB40D94">
        <w:trPr>
          <w:gridAfter w:val="3"/>
          <w:wAfter w:w="264" w:type="dxa"/>
          <w:trHeight w:val="20"/>
        </w:trPr>
        <w:tc>
          <w:tcPr>
            <w:tcW w:w="1327" w:type="dxa"/>
            <w:gridSpan w:val="3"/>
          </w:tcPr>
          <w:p w14:paraId="1B6DB43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40</w:t>
            </w:r>
          </w:p>
        </w:tc>
        <w:tc>
          <w:tcPr>
            <w:tcW w:w="2687" w:type="dxa"/>
            <w:gridSpan w:val="4"/>
          </w:tcPr>
          <w:p w14:paraId="5AA7741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Rubber and articles thereof; except for:</w:t>
            </w:r>
          </w:p>
        </w:tc>
        <w:tc>
          <w:tcPr>
            <w:tcW w:w="2845" w:type="dxa"/>
            <w:gridSpan w:val="2"/>
          </w:tcPr>
          <w:p w14:paraId="651DE648"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47183405" w14:textId="77777777" w:rsidR="00D81926" w:rsidRPr="00FF1C13" w:rsidRDefault="00D81926" w:rsidP="00A61C6D">
            <w:pPr>
              <w:rPr>
                <w:rFonts w:ascii="Times New Roman" w:hAnsi="Times New Roman" w:cs="Times New Roman"/>
                <w:sz w:val="23"/>
                <w:szCs w:val="23"/>
              </w:rPr>
            </w:pPr>
          </w:p>
        </w:tc>
      </w:tr>
      <w:tr w:rsidR="00D81926" w:rsidRPr="00FF1C13" w14:paraId="5CC0C835" w14:textId="77777777" w:rsidTr="7EB40D94">
        <w:trPr>
          <w:gridAfter w:val="3"/>
          <w:wAfter w:w="264" w:type="dxa"/>
          <w:trHeight w:val="20"/>
        </w:trPr>
        <w:tc>
          <w:tcPr>
            <w:tcW w:w="1327" w:type="dxa"/>
            <w:gridSpan w:val="3"/>
          </w:tcPr>
          <w:p w14:paraId="6E6B3C2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4001</w:t>
            </w:r>
          </w:p>
        </w:tc>
        <w:tc>
          <w:tcPr>
            <w:tcW w:w="2687" w:type="dxa"/>
            <w:gridSpan w:val="4"/>
          </w:tcPr>
          <w:p w14:paraId="22EEE30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Laminated slabs of crepe rubber for shoes</w:t>
            </w:r>
          </w:p>
        </w:tc>
        <w:tc>
          <w:tcPr>
            <w:tcW w:w="2845" w:type="dxa"/>
            <w:gridSpan w:val="2"/>
          </w:tcPr>
          <w:p w14:paraId="41896FEB"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Lamination of sheets of natural rubber</w:t>
            </w:r>
          </w:p>
        </w:tc>
        <w:tc>
          <w:tcPr>
            <w:tcW w:w="2846" w:type="dxa"/>
            <w:gridSpan w:val="5"/>
          </w:tcPr>
          <w:p w14:paraId="5097706C" w14:textId="77777777" w:rsidR="00D81926" w:rsidRPr="00FF1C13" w:rsidRDefault="00D81926" w:rsidP="00A61C6D">
            <w:pPr>
              <w:rPr>
                <w:rFonts w:ascii="Times New Roman" w:hAnsi="Times New Roman" w:cs="Times New Roman"/>
                <w:sz w:val="23"/>
                <w:szCs w:val="23"/>
              </w:rPr>
            </w:pPr>
          </w:p>
        </w:tc>
      </w:tr>
      <w:tr w:rsidR="00D81926" w:rsidRPr="00FF1C13" w14:paraId="70927495" w14:textId="77777777" w:rsidTr="7EB40D94">
        <w:trPr>
          <w:gridAfter w:val="3"/>
          <w:wAfter w:w="264" w:type="dxa"/>
          <w:trHeight w:val="20"/>
        </w:trPr>
        <w:tc>
          <w:tcPr>
            <w:tcW w:w="1327" w:type="dxa"/>
            <w:gridSpan w:val="3"/>
          </w:tcPr>
          <w:p w14:paraId="6ACD857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4005</w:t>
            </w:r>
          </w:p>
        </w:tc>
        <w:tc>
          <w:tcPr>
            <w:tcW w:w="2687" w:type="dxa"/>
            <w:gridSpan w:val="4"/>
          </w:tcPr>
          <w:p w14:paraId="698571B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Compounded rubber, unvulcanised, in primary forms or in plates, sheets or strip</w:t>
            </w:r>
          </w:p>
        </w:tc>
        <w:tc>
          <w:tcPr>
            <w:tcW w:w="2845" w:type="dxa"/>
            <w:gridSpan w:val="2"/>
          </w:tcPr>
          <w:p w14:paraId="3F67FA01"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except natural rubber, does not exceed 50 % of the ex-works price of the</w:t>
            </w:r>
            <w:r w:rsidRPr="00BA789A">
              <w:rPr>
                <w:rFonts w:ascii="Times New Roman" w:hAnsi="Times New Roman" w:cs="Times New Roman"/>
                <w:color w:val="231F20"/>
                <w:sz w:val="23"/>
                <w:szCs w:val="23"/>
              </w:rPr>
              <w:t xml:space="preserve"> </w:t>
            </w:r>
            <w:r w:rsidRPr="001C3B59">
              <w:rPr>
                <w:rFonts w:ascii="Times New Roman" w:hAnsi="Times New Roman" w:cs="Times New Roman"/>
                <w:color w:val="231F20"/>
                <w:sz w:val="23"/>
                <w:szCs w:val="23"/>
              </w:rPr>
              <w:t>product</w:t>
            </w:r>
          </w:p>
        </w:tc>
        <w:tc>
          <w:tcPr>
            <w:tcW w:w="2846" w:type="dxa"/>
            <w:gridSpan w:val="5"/>
          </w:tcPr>
          <w:p w14:paraId="12EEDC9F" w14:textId="77777777" w:rsidR="00D81926" w:rsidRPr="00FF1C13" w:rsidRDefault="00D81926" w:rsidP="00A61C6D">
            <w:pPr>
              <w:rPr>
                <w:rFonts w:ascii="Times New Roman" w:hAnsi="Times New Roman" w:cs="Times New Roman"/>
                <w:sz w:val="23"/>
                <w:szCs w:val="23"/>
              </w:rPr>
            </w:pPr>
          </w:p>
        </w:tc>
      </w:tr>
      <w:tr w:rsidR="00D81926" w:rsidRPr="00FF1C13" w14:paraId="093824CC" w14:textId="77777777" w:rsidTr="7EB40D94">
        <w:trPr>
          <w:gridAfter w:val="3"/>
          <w:wAfter w:w="264" w:type="dxa"/>
          <w:trHeight w:val="20"/>
        </w:trPr>
        <w:tc>
          <w:tcPr>
            <w:tcW w:w="1327" w:type="dxa"/>
            <w:gridSpan w:val="3"/>
          </w:tcPr>
          <w:p w14:paraId="3D8F7A8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4012</w:t>
            </w:r>
          </w:p>
        </w:tc>
        <w:tc>
          <w:tcPr>
            <w:tcW w:w="2687" w:type="dxa"/>
            <w:gridSpan w:val="4"/>
          </w:tcPr>
          <w:p w14:paraId="445B82C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Retreaded or used pneumatic tyres of rubber; solid or cushion tyres, interchangeable tyre treads and tyre flaps, of rubber:</w:t>
            </w:r>
          </w:p>
        </w:tc>
        <w:tc>
          <w:tcPr>
            <w:tcW w:w="2845" w:type="dxa"/>
            <w:gridSpan w:val="2"/>
          </w:tcPr>
          <w:p w14:paraId="05B5C772"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29B11324" w14:textId="77777777" w:rsidR="00D81926" w:rsidRPr="00FF1C13" w:rsidRDefault="00D81926" w:rsidP="00A61C6D">
            <w:pPr>
              <w:rPr>
                <w:rFonts w:ascii="Times New Roman" w:hAnsi="Times New Roman" w:cs="Times New Roman"/>
                <w:sz w:val="23"/>
                <w:szCs w:val="23"/>
              </w:rPr>
            </w:pPr>
          </w:p>
        </w:tc>
      </w:tr>
      <w:tr w:rsidR="00D81926" w:rsidRPr="00FF1C13" w14:paraId="54EE97E9" w14:textId="77777777" w:rsidTr="7EB40D94">
        <w:trPr>
          <w:gridBefore w:val="1"/>
          <w:gridAfter w:val="2"/>
          <w:wBefore w:w="9" w:type="dxa"/>
          <w:wAfter w:w="255" w:type="dxa"/>
          <w:trHeight w:val="20"/>
        </w:trPr>
        <w:tc>
          <w:tcPr>
            <w:tcW w:w="1327" w:type="dxa"/>
            <w:gridSpan w:val="3"/>
          </w:tcPr>
          <w:p w14:paraId="49E85BFC"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21D9D0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Retreaded pneumatic, solid or cushion tyres, of rubber</w:t>
            </w:r>
          </w:p>
        </w:tc>
        <w:tc>
          <w:tcPr>
            <w:tcW w:w="2967" w:type="dxa"/>
            <w:gridSpan w:val="5"/>
          </w:tcPr>
          <w:p w14:paraId="751DDE25"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Retreading of used tyres</w:t>
            </w:r>
          </w:p>
        </w:tc>
        <w:tc>
          <w:tcPr>
            <w:tcW w:w="2793" w:type="dxa"/>
            <w:gridSpan w:val="4"/>
          </w:tcPr>
          <w:p w14:paraId="15E03219" w14:textId="77777777" w:rsidR="00D81926" w:rsidRPr="00FF1C13" w:rsidRDefault="00D81926" w:rsidP="00A61C6D">
            <w:pPr>
              <w:rPr>
                <w:rFonts w:ascii="Times New Roman" w:hAnsi="Times New Roman" w:cs="Times New Roman"/>
                <w:sz w:val="23"/>
                <w:szCs w:val="23"/>
              </w:rPr>
            </w:pPr>
          </w:p>
        </w:tc>
      </w:tr>
      <w:tr w:rsidR="00D81926" w:rsidRPr="00FF1C13" w14:paraId="68A9B531" w14:textId="77777777" w:rsidTr="7EB40D94">
        <w:trPr>
          <w:gridBefore w:val="1"/>
          <w:gridAfter w:val="2"/>
          <w:wBefore w:w="9" w:type="dxa"/>
          <w:wAfter w:w="255" w:type="dxa"/>
          <w:trHeight w:val="20"/>
        </w:trPr>
        <w:tc>
          <w:tcPr>
            <w:tcW w:w="1327" w:type="dxa"/>
            <w:gridSpan w:val="3"/>
          </w:tcPr>
          <w:p w14:paraId="6046B3A3"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136666E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5A8795D2"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 those of heading Nos 4011 or 4012</w:t>
            </w:r>
          </w:p>
        </w:tc>
        <w:tc>
          <w:tcPr>
            <w:tcW w:w="2793" w:type="dxa"/>
            <w:gridSpan w:val="4"/>
          </w:tcPr>
          <w:p w14:paraId="1E8B7F92" w14:textId="77777777" w:rsidR="00D81926" w:rsidRPr="00FF1C13" w:rsidRDefault="00D81926" w:rsidP="00A61C6D">
            <w:pPr>
              <w:rPr>
                <w:rFonts w:ascii="Times New Roman" w:hAnsi="Times New Roman" w:cs="Times New Roman"/>
                <w:sz w:val="23"/>
                <w:szCs w:val="23"/>
              </w:rPr>
            </w:pPr>
          </w:p>
        </w:tc>
      </w:tr>
      <w:tr w:rsidR="00D81926" w:rsidRPr="00FF1C13" w14:paraId="60988FFA" w14:textId="77777777" w:rsidTr="7EB40D94">
        <w:trPr>
          <w:gridBefore w:val="1"/>
          <w:gridAfter w:val="2"/>
          <w:wBefore w:w="9" w:type="dxa"/>
          <w:wAfter w:w="255" w:type="dxa"/>
          <w:trHeight w:val="20"/>
        </w:trPr>
        <w:tc>
          <w:tcPr>
            <w:tcW w:w="1327" w:type="dxa"/>
            <w:gridSpan w:val="3"/>
          </w:tcPr>
          <w:p w14:paraId="5198F8A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4017</w:t>
            </w:r>
          </w:p>
        </w:tc>
        <w:tc>
          <w:tcPr>
            <w:tcW w:w="2618" w:type="dxa"/>
            <w:gridSpan w:val="2"/>
          </w:tcPr>
          <w:p w14:paraId="748744E7"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hard rubber</w:t>
            </w:r>
          </w:p>
        </w:tc>
        <w:tc>
          <w:tcPr>
            <w:tcW w:w="2967" w:type="dxa"/>
            <w:gridSpan w:val="5"/>
          </w:tcPr>
          <w:p w14:paraId="046B3AE5"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hard rubber</w:t>
            </w:r>
          </w:p>
        </w:tc>
        <w:tc>
          <w:tcPr>
            <w:tcW w:w="2793" w:type="dxa"/>
            <w:gridSpan w:val="4"/>
          </w:tcPr>
          <w:p w14:paraId="20BF291A" w14:textId="77777777" w:rsidR="00D81926" w:rsidRPr="00FF1C13" w:rsidRDefault="00D81926" w:rsidP="00A61C6D">
            <w:pPr>
              <w:rPr>
                <w:rFonts w:ascii="Times New Roman" w:hAnsi="Times New Roman" w:cs="Times New Roman"/>
                <w:sz w:val="23"/>
                <w:szCs w:val="23"/>
              </w:rPr>
            </w:pPr>
          </w:p>
        </w:tc>
      </w:tr>
      <w:tr w:rsidR="00D81926" w:rsidRPr="00FF1C13" w14:paraId="71AED4F0" w14:textId="77777777" w:rsidTr="7EB40D94">
        <w:trPr>
          <w:gridBefore w:val="1"/>
          <w:gridAfter w:val="2"/>
          <w:wBefore w:w="9" w:type="dxa"/>
          <w:wAfter w:w="255" w:type="dxa"/>
          <w:trHeight w:val="20"/>
        </w:trPr>
        <w:tc>
          <w:tcPr>
            <w:tcW w:w="1327" w:type="dxa"/>
            <w:gridSpan w:val="3"/>
          </w:tcPr>
          <w:p w14:paraId="57D8593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41</w:t>
            </w:r>
          </w:p>
        </w:tc>
        <w:tc>
          <w:tcPr>
            <w:tcW w:w="2618" w:type="dxa"/>
            <w:gridSpan w:val="2"/>
          </w:tcPr>
          <w:p w14:paraId="21E456D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Raw hides and skins (other than furskins) and leather; except for:</w:t>
            </w:r>
          </w:p>
        </w:tc>
        <w:tc>
          <w:tcPr>
            <w:tcW w:w="2967" w:type="dxa"/>
            <w:gridSpan w:val="5"/>
          </w:tcPr>
          <w:p w14:paraId="4FE39213"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6867D04C" w14:textId="77777777" w:rsidR="00D81926" w:rsidRPr="00FF1C13" w:rsidRDefault="00D81926" w:rsidP="00A61C6D">
            <w:pPr>
              <w:rPr>
                <w:rFonts w:ascii="Times New Roman" w:hAnsi="Times New Roman" w:cs="Times New Roman"/>
                <w:sz w:val="23"/>
                <w:szCs w:val="23"/>
              </w:rPr>
            </w:pPr>
          </w:p>
        </w:tc>
      </w:tr>
      <w:tr w:rsidR="00D81926" w:rsidRPr="00FF1C13" w14:paraId="20C55F85" w14:textId="77777777" w:rsidTr="7EB40D94">
        <w:trPr>
          <w:gridBefore w:val="1"/>
          <w:gridAfter w:val="2"/>
          <w:wBefore w:w="9" w:type="dxa"/>
          <w:wAfter w:w="255" w:type="dxa"/>
          <w:trHeight w:val="20"/>
        </w:trPr>
        <w:tc>
          <w:tcPr>
            <w:tcW w:w="1327" w:type="dxa"/>
            <w:gridSpan w:val="3"/>
          </w:tcPr>
          <w:p w14:paraId="5B2BF98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4102</w:t>
            </w:r>
          </w:p>
        </w:tc>
        <w:tc>
          <w:tcPr>
            <w:tcW w:w="2618" w:type="dxa"/>
            <w:gridSpan w:val="2"/>
          </w:tcPr>
          <w:p w14:paraId="4110206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Raw skins of sheep or lambs, without wool on</w:t>
            </w:r>
          </w:p>
        </w:tc>
        <w:tc>
          <w:tcPr>
            <w:tcW w:w="2967" w:type="dxa"/>
            <w:gridSpan w:val="5"/>
          </w:tcPr>
          <w:p w14:paraId="22B72AD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Removal of wool from sheep or lamb skins, with wool on</w:t>
            </w:r>
          </w:p>
        </w:tc>
        <w:tc>
          <w:tcPr>
            <w:tcW w:w="2793" w:type="dxa"/>
            <w:gridSpan w:val="4"/>
          </w:tcPr>
          <w:p w14:paraId="67F44343" w14:textId="77777777" w:rsidR="00D81926" w:rsidRPr="00FF1C13" w:rsidRDefault="00D81926" w:rsidP="00A61C6D">
            <w:pPr>
              <w:rPr>
                <w:rFonts w:ascii="Times New Roman" w:hAnsi="Times New Roman" w:cs="Times New Roman"/>
                <w:sz w:val="23"/>
                <w:szCs w:val="23"/>
              </w:rPr>
            </w:pPr>
          </w:p>
        </w:tc>
      </w:tr>
      <w:tr w:rsidR="00D81926" w:rsidRPr="00FF1C13" w14:paraId="1C6A4838" w14:textId="77777777" w:rsidTr="7EB40D94">
        <w:trPr>
          <w:gridBefore w:val="1"/>
          <w:gridAfter w:val="2"/>
          <w:wBefore w:w="9" w:type="dxa"/>
          <w:wAfter w:w="255" w:type="dxa"/>
          <w:trHeight w:val="20"/>
        </w:trPr>
        <w:tc>
          <w:tcPr>
            <w:tcW w:w="1327" w:type="dxa"/>
            <w:gridSpan w:val="3"/>
          </w:tcPr>
          <w:p w14:paraId="4EEE46A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4104 to 4107</w:t>
            </w:r>
          </w:p>
        </w:tc>
        <w:tc>
          <w:tcPr>
            <w:tcW w:w="2618" w:type="dxa"/>
            <w:gridSpan w:val="2"/>
          </w:tcPr>
          <w:p w14:paraId="261996F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Leather, without hair or wool, other than leather of heading Nos 4108 or 4109</w:t>
            </w:r>
          </w:p>
        </w:tc>
        <w:tc>
          <w:tcPr>
            <w:tcW w:w="2967" w:type="dxa"/>
            <w:gridSpan w:val="5"/>
          </w:tcPr>
          <w:p w14:paraId="3EC145D7"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Retanning of pre-tanned leather</w:t>
            </w:r>
          </w:p>
        </w:tc>
        <w:tc>
          <w:tcPr>
            <w:tcW w:w="2793" w:type="dxa"/>
            <w:gridSpan w:val="4"/>
          </w:tcPr>
          <w:p w14:paraId="17A12738" w14:textId="77777777" w:rsidR="00D81926" w:rsidRPr="00FF1C13" w:rsidRDefault="00D81926" w:rsidP="00A61C6D">
            <w:pPr>
              <w:pStyle w:val="TableParagraph"/>
              <w:rPr>
                <w:rFonts w:ascii="Times New Roman" w:hAnsi="Times New Roman" w:cs="Times New Roman"/>
                <w:sz w:val="23"/>
                <w:szCs w:val="23"/>
              </w:rPr>
            </w:pPr>
            <w:r w:rsidRPr="00FF1C13">
              <w:rPr>
                <w:rFonts w:ascii="Times New Roman" w:hAnsi="Times New Roman" w:cs="Times New Roman"/>
                <w:color w:val="231F20"/>
                <w:sz w:val="23"/>
                <w:szCs w:val="23"/>
              </w:rPr>
              <w:t>Manufacture in which all the materials used are classified within a heading other than that of the product</w:t>
            </w:r>
          </w:p>
        </w:tc>
      </w:tr>
      <w:tr w:rsidR="00D81926" w:rsidRPr="00FF1C13" w14:paraId="4E4CDAAF" w14:textId="77777777" w:rsidTr="7EB40D94">
        <w:trPr>
          <w:gridBefore w:val="1"/>
          <w:gridAfter w:val="2"/>
          <w:wBefore w:w="9" w:type="dxa"/>
          <w:wAfter w:w="255" w:type="dxa"/>
          <w:trHeight w:val="20"/>
        </w:trPr>
        <w:tc>
          <w:tcPr>
            <w:tcW w:w="1327" w:type="dxa"/>
            <w:gridSpan w:val="3"/>
          </w:tcPr>
          <w:p w14:paraId="34613AA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4109</w:t>
            </w:r>
          </w:p>
        </w:tc>
        <w:tc>
          <w:tcPr>
            <w:tcW w:w="2618" w:type="dxa"/>
            <w:gridSpan w:val="2"/>
          </w:tcPr>
          <w:p w14:paraId="1113D5E3"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Patent leather and patent laminated leather; metallised leather</w:t>
            </w:r>
          </w:p>
        </w:tc>
        <w:tc>
          <w:tcPr>
            <w:tcW w:w="2967" w:type="dxa"/>
            <w:gridSpan w:val="5"/>
          </w:tcPr>
          <w:p w14:paraId="4101284D"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leather of heading Nos 4104 to 4107 provided its value does not exceed 50 % of the ex-works price of the product</w:t>
            </w:r>
          </w:p>
        </w:tc>
        <w:tc>
          <w:tcPr>
            <w:tcW w:w="2793" w:type="dxa"/>
            <w:gridSpan w:val="4"/>
          </w:tcPr>
          <w:p w14:paraId="6473ECB5" w14:textId="77777777" w:rsidR="00D81926" w:rsidRPr="00FF1C13" w:rsidRDefault="00D81926" w:rsidP="00A61C6D">
            <w:pPr>
              <w:rPr>
                <w:rFonts w:ascii="Times New Roman" w:hAnsi="Times New Roman" w:cs="Times New Roman"/>
                <w:sz w:val="23"/>
                <w:szCs w:val="23"/>
              </w:rPr>
            </w:pPr>
          </w:p>
        </w:tc>
      </w:tr>
      <w:tr w:rsidR="00D81926" w:rsidRPr="00FF1C13" w14:paraId="32C71190" w14:textId="77777777" w:rsidTr="7EB40D94">
        <w:trPr>
          <w:gridBefore w:val="1"/>
          <w:gridAfter w:val="2"/>
          <w:wBefore w:w="9" w:type="dxa"/>
          <w:wAfter w:w="255" w:type="dxa"/>
          <w:trHeight w:val="20"/>
        </w:trPr>
        <w:tc>
          <w:tcPr>
            <w:tcW w:w="1327" w:type="dxa"/>
            <w:gridSpan w:val="3"/>
          </w:tcPr>
          <w:p w14:paraId="756E39D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42</w:t>
            </w:r>
          </w:p>
        </w:tc>
        <w:tc>
          <w:tcPr>
            <w:tcW w:w="2618" w:type="dxa"/>
            <w:gridSpan w:val="2"/>
          </w:tcPr>
          <w:p w14:paraId="20AF191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Articles of leather; saddlery and harness; travel goods, handbags and similar containers; articles of animal gut (other than silk worm gut)</w:t>
            </w:r>
          </w:p>
        </w:tc>
        <w:tc>
          <w:tcPr>
            <w:tcW w:w="2967" w:type="dxa"/>
            <w:gridSpan w:val="5"/>
          </w:tcPr>
          <w:p w14:paraId="78629BEF"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7A052771" w14:textId="77777777" w:rsidR="00D81926" w:rsidRPr="00FF1C13" w:rsidRDefault="00D81926" w:rsidP="00A61C6D">
            <w:pPr>
              <w:rPr>
                <w:rFonts w:ascii="Times New Roman" w:hAnsi="Times New Roman" w:cs="Times New Roman"/>
                <w:sz w:val="23"/>
                <w:szCs w:val="23"/>
              </w:rPr>
            </w:pPr>
          </w:p>
        </w:tc>
      </w:tr>
      <w:tr w:rsidR="00D81926" w:rsidRPr="00FF1C13" w14:paraId="286F8567" w14:textId="77777777" w:rsidTr="7EB40D94">
        <w:trPr>
          <w:gridBefore w:val="1"/>
          <w:gridAfter w:val="2"/>
          <w:wBefore w:w="9" w:type="dxa"/>
          <w:wAfter w:w="255" w:type="dxa"/>
          <w:trHeight w:val="20"/>
        </w:trPr>
        <w:tc>
          <w:tcPr>
            <w:tcW w:w="1327" w:type="dxa"/>
            <w:gridSpan w:val="3"/>
          </w:tcPr>
          <w:p w14:paraId="19F9905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43</w:t>
            </w:r>
          </w:p>
        </w:tc>
        <w:tc>
          <w:tcPr>
            <w:tcW w:w="2618" w:type="dxa"/>
            <w:gridSpan w:val="2"/>
          </w:tcPr>
          <w:p w14:paraId="16240B77"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Furskins and artificial fur; manufactures thereof; except for:</w:t>
            </w:r>
          </w:p>
        </w:tc>
        <w:tc>
          <w:tcPr>
            <w:tcW w:w="2967" w:type="dxa"/>
            <w:gridSpan w:val="5"/>
          </w:tcPr>
          <w:p w14:paraId="7FD8993C"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337B9E2A" w14:textId="77777777" w:rsidR="00D81926" w:rsidRPr="00FF1C13" w:rsidRDefault="00D81926" w:rsidP="00A61C6D">
            <w:pPr>
              <w:rPr>
                <w:rFonts w:ascii="Times New Roman" w:hAnsi="Times New Roman" w:cs="Times New Roman"/>
                <w:sz w:val="23"/>
                <w:szCs w:val="23"/>
              </w:rPr>
            </w:pPr>
          </w:p>
        </w:tc>
      </w:tr>
      <w:tr w:rsidR="00D81926" w:rsidRPr="00FF1C13" w14:paraId="1C683A43" w14:textId="77777777" w:rsidTr="7EB40D94">
        <w:trPr>
          <w:gridBefore w:val="1"/>
          <w:gridAfter w:val="2"/>
          <w:wBefore w:w="9" w:type="dxa"/>
          <w:wAfter w:w="255" w:type="dxa"/>
          <w:trHeight w:val="20"/>
        </w:trPr>
        <w:tc>
          <w:tcPr>
            <w:tcW w:w="1327" w:type="dxa"/>
            <w:gridSpan w:val="3"/>
          </w:tcPr>
          <w:p w14:paraId="595D999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4302</w:t>
            </w:r>
          </w:p>
        </w:tc>
        <w:tc>
          <w:tcPr>
            <w:tcW w:w="2618" w:type="dxa"/>
            <w:gridSpan w:val="2"/>
          </w:tcPr>
          <w:p w14:paraId="76D9C8C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Tanned or dressed furskins, assembled:</w:t>
            </w:r>
          </w:p>
        </w:tc>
        <w:tc>
          <w:tcPr>
            <w:tcW w:w="2967" w:type="dxa"/>
            <w:gridSpan w:val="5"/>
          </w:tcPr>
          <w:p w14:paraId="1BF9ABAE" w14:textId="77777777" w:rsidR="00D81926" w:rsidRPr="00BA789A" w:rsidRDefault="00D81926" w:rsidP="00A61C6D">
            <w:pPr>
              <w:pStyle w:val="TableParagraph"/>
              <w:rPr>
                <w:rFonts w:ascii="Times New Roman" w:hAnsi="Times New Roman" w:cs="Times New Roman"/>
                <w:color w:val="231F20"/>
                <w:sz w:val="23"/>
                <w:szCs w:val="23"/>
              </w:rPr>
            </w:pPr>
          </w:p>
        </w:tc>
        <w:tc>
          <w:tcPr>
            <w:tcW w:w="2793" w:type="dxa"/>
            <w:gridSpan w:val="4"/>
          </w:tcPr>
          <w:p w14:paraId="543BFD10" w14:textId="77777777" w:rsidR="00D81926" w:rsidRPr="00FF1C13" w:rsidRDefault="00D81926" w:rsidP="00A61C6D">
            <w:pPr>
              <w:rPr>
                <w:rFonts w:ascii="Times New Roman" w:hAnsi="Times New Roman" w:cs="Times New Roman"/>
                <w:sz w:val="23"/>
                <w:szCs w:val="23"/>
              </w:rPr>
            </w:pPr>
          </w:p>
        </w:tc>
      </w:tr>
      <w:tr w:rsidR="00D81926" w:rsidRPr="00FF1C13" w14:paraId="2605A6A0" w14:textId="77777777" w:rsidTr="7EB40D94">
        <w:trPr>
          <w:gridBefore w:val="1"/>
          <w:gridAfter w:val="2"/>
          <w:wBefore w:w="9" w:type="dxa"/>
          <w:wAfter w:w="255" w:type="dxa"/>
          <w:trHeight w:val="20"/>
        </w:trPr>
        <w:tc>
          <w:tcPr>
            <w:tcW w:w="1327" w:type="dxa"/>
            <w:gridSpan w:val="3"/>
          </w:tcPr>
          <w:p w14:paraId="658FE1F2"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BDBF74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Plates, crosses and similar forms</w:t>
            </w:r>
          </w:p>
        </w:tc>
        <w:tc>
          <w:tcPr>
            <w:tcW w:w="2967" w:type="dxa"/>
            <w:gridSpan w:val="5"/>
          </w:tcPr>
          <w:p w14:paraId="20AB1E84"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 xml:space="preserve">Bleaching or dyeing, in addition to cutting and assembly of non-assembled tanned or </w:t>
            </w:r>
            <w:r w:rsidRPr="001C3B59">
              <w:rPr>
                <w:rFonts w:ascii="Times New Roman" w:hAnsi="Times New Roman" w:cs="Times New Roman"/>
                <w:color w:val="231F20"/>
                <w:sz w:val="23"/>
                <w:szCs w:val="23"/>
              </w:rPr>
              <w:t>dressed furskins</w:t>
            </w:r>
          </w:p>
        </w:tc>
        <w:tc>
          <w:tcPr>
            <w:tcW w:w="2793" w:type="dxa"/>
            <w:gridSpan w:val="4"/>
          </w:tcPr>
          <w:p w14:paraId="5FBE63C0" w14:textId="77777777" w:rsidR="00D81926" w:rsidRPr="00FF1C13" w:rsidRDefault="00D81926" w:rsidP="00A61C6D">
            <w:pPr>
              <w:rPr>
                <w:rFonts w:ascii="Times New Roman" w:hAnsi="Times New Roman" w:cs="Times New Roman"/>
                <w:sz w:val="23"/>
                <w:szCs w:val="23"/>
              </w:rPr>
            </w:pPr>
          </w:p>
        </w:tc>
      </w:tr>
      <w:tr w:rsidR="00D81926" w:rsidRPr="00FF1C13" w14:paraId="623D30C6" w14:textId="77777777" w:rsidTr="7EB40D94">
        <w:trPr>
          <w:gridBefore w:val="1"/>
          <w:gridAfter w:val="2"/>
          <w:wBefore w:w="9" w:type="dxa"/>
          <w:wAfter w:w="255" w:type="dxa"/>
          <w:trHeight w:val="20"/>
        </w:trPr>
        <w:tc>
          <w:tcPr>
            <w:tcW w:w="1327" w:type="dxa"/>
            <w:gridSpan w:val="3"/>
          </w:tcPr>
          <w:p w14:paraId="41D614DA"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CEAC90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662F2FF0"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non-assembled tanned or dressed furskins</w:t>
            </w:r>
          </w:p>
        </w:tc>
        <w:tc>
          <w:tcPr>
            <w:tcW w:w="2793" w:type="dxa"/>
            <w:gridSpan w:val="4"/>
          </w:tcPr>
          <w:p w14:paraId="3B4F09F1" w14:textId="77777777" w:rsidR="00D81926" w:rsidRPr="00FF1C13" w:rsidRDefault="00D81926" w:rsidP="00A61C6D">
            <w:pPr>
              <w:rPr>
                <w:rFonts w:ascii="Times New Roman" w:hAnsi="Times New Roman" w:cs="Times New Roman"/>
                <w:sz w:val="23"/>
                <w:szCs w:val="23"/>
              </w:rPr>
            </w:pPr>
          </w:p>
        </w:tc>
      </w:tr>
      <w:tr w:rsidR="00D81926" w:rsidRPr="00FF1C13" w14:paraId="6276AAF4" w14:textId="77777777" w:rsidTr="7EB40D94">
        <w:trPr>
          <w:gridBefore w:val="1"/>
          <w:gridAfter w:val="2"/>
          <w:wBefore w:w="9" w:type="dxa"/>
          <w:wAfter w:w="255" w:type="dxa"/>
          <w:trHeight w:val="20"/>
        </w:trPr>
        <w:tc>
          <w:tcPr>
            <w:tcW w:w="1327" w:type="dxa"/>
            <w:gridSpan w:val="3"/>
          </w:tcPr>
          <w:p w14:paraId="60850E0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4303</w:t>
            </w:r>
          </w:p>
        </w:tc>
        <w:tc>
          <w:tcPr>
            <w:tcW w:w="2618" w:type="dxa"/>
            <w:gridSpan w:val="2"/>
          </w:tcPr>
          <w:p w14:paraId="6B78AE5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apparel, clothing accessories and other articles of furskin</w:t>
            </w:r>
          </w:p>
        </w:tc>
        <w:tc>
          <w:tcPr>
            <w:tcW w:w="2967" w:type="dxa"/>
            <w:gridSpan w:val="5"/>
          </w:tcPr>
          <w:p w14:paraId="0FC4FA21"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non-assembled tanned or dressed furskins of heading No 4302</w:t>
            </w:r>
          </w:p>
        </w:tc>
        <w:tc>
          <w:tcPr>
            <w:tcW w:w="2793" w:type="dxa"/>
            <w:gridSpan w:val="4"/>
          </w:tcPr>
          <w:p w14:paraId="12BC7239" w14:textId="77777777" w:rsidR="00D81926" w:rsidRPr="00FF1C13" w:rsidRDefault="00D81926" w:rsidP="00A61C6D">
            <w:pPr>
              <w:rPr>
                <w:rFonts w:ascii="Times New Roman" w:hAnsi="Times New Roman" w:cs="Times New Roman"/>
                <w:sz w:val="23"/>
                <w:szCs w:val="23"/>
              </w:rPr>
            </w:pPr>
          </w:p>
        </w:tc>
      </w:tr>
      <w:tr w:rsidR="00D81926" w:rsidRPr="00FF1C13" w14:paraId="3AFEABD6" w14:textId="77777777" w:rsidTr="7EB40D94">
        <w:trPr>
          <w:gridBefore w:val="1"/>
          <w:gridAfter w:val="2"/>
          <w:wBefore w:w="9" w:type="dxa"/>
          <w:wAfter w:w="255" w:type="dxa"/>
          <w:trHeight w:val="20"/>
        </w:trPr>
        <w:tc>
          <w:tcPr>
            <w:tcW w:w="1327" w:type="dxa"/>
            <w:gridSpan w:val="3"/>
          </w:tcPr>
          <w:p w14:paraId="7D893FF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44</w:t>
            </w:r>
          </w:p>
        </w:tc>
        <w:tc>
          <w:tcPr>
            <w:tcW w:w="2618" w:type="dxa"/>
            <w:gridSpan w:val="2"/>
          </w:tcPr>
          <w:p w14:paraId="15679ABC"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Wood and articles of wood; wood charcoal; except for:</w:t>
            </w:r>
          </w:p>
        </w:tc>
        <w:tc>
          <w:tcPr>
            <w:tcW w:w="2967" w:type="dxa"/>
            <w:gridSpan w:val="5"/>
          </w:tcPr>
          <w:p w14:paraId="42A7D42C"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3B836677" w14:textId="77777777" w:rsidR="00D81926" w:rsidRPr="00FF1C13" w:rsidRDefault="00D81926" w:rsidP="00A61C6D">
            <w:pPr>
              <w:rPr>
                <w:rFonts w:ascii="Times New Roman" w:hAnsi="Times New Roman" w:cs="Times New Roman"/>
                <w:sz w:val="23"/>
                <w:szCs w:val="23"/>
              </w:rPr>
            </w:pPr>
          </w:p>
        </w:tc>
      </w:tr>
      <w:tr w:rsidR="00D81926" w:rsidRPr="00FF1C13" w14:paraId="16661A31" w14:textId="77777777" w:rsidTr="7EB40D94">
        <w:trPr>
          <w:gridBefore w:val="1"/>
          <w:gridAfter w:val="2"/>
          <w:wBefore w:w="9" w:type="dxa"/>
          <w:wAfter w:w="255" w:type="dxa"/>
          <w:trHeight w:val="20"/>
        </w:trPr>
        <w:tc>
          <w:tcPr>
            <w:tcW w:w="1327" w:type="dxa"/>
            <w:gridSpan w:val="3"/>
          </w:tcPr>
          <w:p w14:paraId="57130AF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4403</w:t>
            </w:r>
          </w:p>
        </w:tc>
        <w:tc>
          <w:tcPr>
            <w:tcW w:w="2618" w:type="dxa"/>
            <w:gridSpan w:val="2"/>
          </w:tcPr>
          <w:p w14:paraId="1098272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Wood roughly squared</w:t>
            </w:r>
          </w:p>
        </w:tc>
        <w:tc>
          <w:tcPr>
            <w:tcW w:w="2967" w:type="dxa"/>
            <w:gridSpan w:val="5"/>
          </w:tcPr>
          <w:p w14:paraId="3822EE51"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wood in the rough, whether or not stripped of its bark or merely roughed down</w:t>
            </w:r>
          </w:p>
        </w:tc>
        <w:tc>
          <w:tcPr>
            <w:tcW w:w="2793" w:type="dxa"/>
            <w:gridSpan w:val="4"/>
          </w:tcPr>
          <w:p w14:paraId="2F1D6987" w14:textId="77777777" w:rsidR="00D81926" w:rsidRPr="00FF1C13" w:rsidRDefault="00D81926" w:rsidP="00A61C6D">
            <w:pPr>
              <w:rPr>
                <w:rFonts w:ascii="Times New Roman" w:hAnsi="Times New Roman" w:cs="Times New Roman"/>
                <w:sz w:val="23"/>
                <w:szCs w:val="23"/>
              </w:rPr>
            </w:pPr>
          </w:p>
        </w:tc>
      </w:tr>
      <w:tr w:rsidR="00D81926" w:rsidRPr="00FF1C13" w14:paraId="4524F5CF" w14:textId="77777777" w:rsidTr="7EB40D94">
        <w:trPr>
          <w:gridAfter w:val="3"/>
          <w:wAfter w:w="264" w:type="dxa"/>
          <w:trHeight w:val="20"/>
        </w:trPr>
        <w:tc>
          <w:tcPr>
            <w:tcW w:w="1327" w:type="dxa"/>
            <w:gridSpan w:val="3"/>
          </w:tcPr>
          <w:p w14:paraId="66077B7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4407</w:t>
            </w:r>
          </w:p>
        </w:tc>
        <w:tc>
          <w:tcPr>
            <w:tcW w:w="2687" w:type="dxa"/>
            <w:gridSpan w:val="4"/>
          </w:tcPr>
          <w:p w14:paraId="4818E192"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Wood sawn or chipped lengthwise, sliced or peeled, of a thickness exceeding 6 mm, planed, sanded or finger-jointed</w:t>
            </w:r>
          </w:p>
        </w:tc>
        <w:tc>
          <w:tcPr>
            <w:tcW w:w="2845" w:type="dxa"/>
            <w:gridSpan w:val="2"/>
          </w:tcPr>
          <w:p w14:paraId="7D92673E"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Planing, sanding or finger-jointing</w:t>
            </w:r>
          </w:p>
        </w:tc>
        <w:tc>
          <w:tcPr>
            <w:tcW w:w="2846" w:type="dxa"/>
            <w:gridSpan w:val="5"/>
          </w:tcPr>
          <w:p w14:paraId="748FA11E" w14:textId="77777777" w:rsidR="00D81926" w:rsidRPr="00BA789A" w:rsidRDefault="00D81926" w:rsidP="00A61C6D">
            <w:pPr>
              <w:rPr>
                <w:rFonts w:ascii="Times New Roman" w:hAnsi="Times New Roman" w:cs="Times New Roman"/>
                <w:color w:val="231F20"/>
                <w:sz w:val="23"/>
                <w:szCs w:val="23"/>
              </w:rPr>
            </w:pPr>
          </w:p>
        </w:tc>
      </w:tr>
      <w:tr w:rsidR="00D81926" w:rsidRPr="00FF1C13" w14:paraId="427B544E" w14:textId="77777777" w:rsidTr="7EB40D94">
        <w:trPr>
          <w:gridAfter w:val="3"/>
          <w:wAfter w:w="264" w:type="dxa"/>
          <w:trHeight w:val="20"/>
        </w:trPr>
        <w:tc>
          <w:tcPr>
            <w:tcW w:w="1327" w:type="dxa"/>
            <w:gridSpan w:val="3"/>
          </w:tcPr>
          <w:p w14:paraId="35F6CE0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4408</w:t>
            </w:r>
          </w:p>
        </w:tc>
        <w:tc>
          <w:tcPr>
            <w:tcW w:w="2687" w:type="dxa"/>
            <w:gridSpan w:val="4"/>
          </w:tcPr>
          <w:p w14:paraId="584BD057"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Veneer sheets and sheets for plywood, of a thickness not exceeding 6 mm, spliced, and other wood sawn lengthwise, sliced or peeled of a thickness not exceeding 6 mm, planed, sanded or finger-jointed</w:t>
            </w:r>
          </w:p>
        </w:tc>
        <w:tc>
          <w:tcPr>
            <w:tcW w:w="2845" w:type="dxa"/>
            <w:gridSpan w:val="2"/>
          </w:tcPr>
          <w:p w14:paraId="6F8490F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Splicing, planing, sanding or finger-jointing</w:t>
            </w:r>
          </w:p>
        </w:tc>
        <w:tc>
          <w:tcPr>
            <w:tcW w:w="2846" w:type="dxa"/>
            <w:gridSpan w:val="5"/>
          </w:tcPr>
          <w:p w14:paraId="4BBA3B22" w14:textId="77777777" w:rsidR="00D81926" w:rsidRPr="00BA789A" w:rsidRDefault="00D81926" w:rsidP="00A61C6D">
            <w:pPr>
              <w:rPr>
                <w:rFonts w:ascii="Times New Roman" w:hAnsi="Times New Roman" w:cs="Times New Roman"/>
                <w:color w:val="231F20"/>
                <w:sz w:val="23"/>
                <w:szCs w:val="23"/>
              </w:rPr>
            </w:pPr>
          </w:p>
        </w:tc>
      </w:tr>
      <w:tr w:rsidR="00D81926" w:rsidRPr="00FF1C13" w14:paraId="608E02EC" w14:textId="77777777" w:rsidTr="7EB40D94">
        <w:trPr>
          <w:gridAfter w:val="3"/>
          <w:wAfter w:w="264" w:type="dxa"/>
          <w:trHeight w:val="20"/>
        </w:trPr>
        <w:tc>
          <w:tcPr>
            <w:tcW w:w="1327" w:type="dxa"/>
            <w:gridSpan w:val="3"/>
          </w:tcPr>
          <w:p w14:paraId="105DFCB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4409</w:t>
            </w:r>
          </w:p>
        </w:tc>
        <w:tc>
          <w:tcPr>
            <w:tcW w:w="2687" w:type="dxa"/>
            <w:gridSpan w:val="4"/>
          </w:tcPr>
          <w:p w14:paraId="00B4E428"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 xml:space="preserve">Wood continuously shaped along any of its edges or faces, whether or not planed, sanded </w:t>
            </w:r>
            <w:r w:rsidRPr="00DC29AB">
              <w:rPr>
                <w:rFonts w:ascii="Times New Roman" w:hAnsi="Times New Roman" w:cs="Times New Roman"/>
                <w:color w:val="231F20"/>
                <w:sz w:val="23"/>
                <w:szCs w:val="23"/>
              </w:rPr>
              <w:t>or finger-jointed:</w:t>
            </w:r>
          </w:p>
        </w:tc>
        <w:tc>
          <w:tcPr>
            <w:tcW w:w="2845" w:type="dxa"/>
            <w:gridSpan w:val="2"/>
          </w:tcPr>
          <w:p w14:paraId="36A186AF" w14:textId="77777777" w:rsidR="00D81926" w:rsidRPr="00BA789A" w:rsidRDefault="00D81926" w:rsidP="00A61C6D">
            <w:pPr>
              <w:pStyle w:val="TableParagraph"/>
              <w:rPr>
                <w:rFonts w:ascii="Times New Roman" w:hAnsi="Times New Roman" w:cs="Times New Roman"/>
                <w:color w:val="231F20"/>
                <w:sz w:val="23"/>
                <w:szCs w:val="23"/>
              </w:rPr>
            </w:pPr>
          </w:p>
        </w:tc>
        <w:tc>
          <w:tcPr>
            <w:tcW w:w="2846" w:type="dxa"/>
            <w:gridSpan w:val="5"/>
          </w:tcPr>
          <w:p w14:paraId="6DB8AB3C" w14:textId="77777777" w:rsidR="00D81926" w:rsidRPr="00BA789A" w:rsidRDefault="00D81926" w:rsidP="00A61C6D">
            <w:pPr>
              <w:pStyle w:val="TableParagraph"/>
              <w:rPr>
                <w:rFonts w:ascii="Times New Roman" w:hAnsi="Times New Roman" w:cs="Times New Roman"/>
                <w:color w:val="231F20"/>
                <w:sz w:val="23"/>
                <w:szCs w:val="23"/>
              </w:rPr>
            </w:pPr>
          </w:p>
        </w:tc>
      </w:tr>
      <w:tr w:rsidR="00D81926" w:rsidRPr="00FF1C13" w14:paraId="6FD6B1EE" w14:textId="77777777" w:rsidTr="7EB40D94">
        <w:trPr>
          <w:gridAfter w:val="3"/>
          <w:wAfter w:w="264" w:type="dxa"/>
          <w:trHeight w:val="20"/>
        </w:trPr>
        <w:tc>
          <w:tcPr>
            <w:tcW w:w="1327" w:type="dxa"/>
            <w:gridSpan w:val="3"/>
          </w:tcPr>
          <w:p w14:paraId="431307C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C1D3FC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Sanded or finger-jointed</w:t>
            </w:r>
          </w:p>
        </w:tc>
        <w:tc>
          <w:tcPr>
            <w:tcW w:w="2845" w:type="dxa"/>
            <w:gridSpan w:val="2"/>
          </w:tcPr>
          <w:p w14:paraId="19252FEE"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Sanding or finger-jointing</w:t>
            </w:r>
          </w:p>
        </w:tc>
        <w:tc>
          <w:tcPr>
            <w:tcW w:w="2846" w:type="dxa"/>
            <w:gridSpan w:val="5"/>
          </w:tcPr>
          <w:p w14:paraId="42AC877E" w14:textId="77777777" w:rsidR="00D81926" w:rsidRPr="00BA789A" w:rsidRDefault="00D81926" w:rsidP="00A61C6D">
            <w:pPr>
              <w:rPr>
                <w:rFonts w:ascii="Times New Roman" w:hAnsi="Times New Roman" w:cs="Times New Roman"/>
                <w:color w:val="231F20"/>
                <w:sz w:val="23"/>
                <w:szCs w:val="23"/>
              </w:rPr>
            </w:pPr>
          </w:p>
        </w:tc>
      </w:tr>
      <w:tr w:rsidR="00D81926" w:rsidRPr="00FF1C13" w14:paraId="751B9E94" w14:textId="77777777" w:rsidTr="7EB40D94">
        <w:trPr>
          <w:gridAfter w:val="3"/>
          <w:wAfter w:w="264" w:type="dxa"/>
          <w:trHeight w:val="20"/>
        </w:trPr>
        <w:tc>
          <w:tcPr>
            <w:tcW w:w="1327" w:type="dxa"/>
            <w:gridSpan w:val="3"/>
          </w:tcPr>
          <w:p w14:paraId="1A74EA67"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2513D7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Beadings and mouldings</w:t>
            </w:r>
          </w:p>
        </w:tc>
        <w:tc>
          <w:tcPr>
            <w:tcW w:w="2845" w:type="dxa"/>
            <w:gridSpan w:val="2"/>
          </w:tcPr>
          <w:p w14:paraId="51B00C72"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Beading or moulding</w:t>
            </w:r>
          </w:p>
        </w:tc>
        <w:tc>
          <w:tcPr>
            <w:tcW w:w="2846" w:type="dxa"/>
            <w:gridSpan w:val="5"/>
          </w:tcPr>
          <w:p w14:paraId="69DA41CF" w14:textId="77777777" w:rsidR="00D81926" w:rsidRPr="00BA789A" w:rsidRDefault="00D81926" w:rsidP="00A61C6D">
            <w:pPr>
              <w:rPr>
                <w:rFonts w:ascii="Times New Roman" w:hAnsi="Times New Roman" w:cs="Times New Roman"/>
                <w:color w:val="231F20"/>
                <w:sz w:val="23"/>
                <w:szCs w:val="23"/>
              </w:rPr>
            </w:pPr>
          </w:p>
        </w:tc>
      </w:tr>
      <w:tr w:rsidR="00D81926" w:rsidRPr="00FF1C13" w14:paraId="3323EE56" w14:textId="77777777" w:rsidTr="7EB40D94">
        <w:trPr>
          <w:gridAfter w:val="3"/>
          <w:wAfter w:w="264" w:type="dxa"/>
          <w:trHeight w:val="20"/>
        </w:trPr>
        <w:tc>
          <w:tcPr>
            <w:tcW w:w="1327" w:type="dxa"/>
            <w:gridSpan w:val="3"/>
          </w:tcPr>
          <w:p w14:paraId="3F9F81B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4410 to ex 4413</w:t>
            </w:r>
          </w:p>
        </w:tc>
        <w:tc>
          <w:tcPr>
            <w:tcW w:w="2687" w:type="dxa"/>
            <w:gridSpan w:val="4"/>
          </w:tcPr>
          <w:p w14:paraId="653F0265"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Beadings and mouldings, including moulded skirting and other moulded boards</w:t>
            </w:r>
          </w:p>
        </w:tc>
        <w:tc>
          <w:tcPr>
            <w:tcW w:w="2845" w:type="dxa"/>
            <w:gridSpan w:val="2"/>
          </w:tcPr>
          <w:p w14:paraId="3D4BC524"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Beading or moulding</w:t>
            </w:r>
          </w:p>
        </w:tc>
        <w:tc>
          <w:tcPr>
            <w:tcW w:w="2846" w:type="dxa"/>
            <w:gridSpan w:val="5"/>
          </w:tcPr>
          <w:p w14:paraId="1ED6D7DD" w14:textId="77777777" w:rsidR="00D81926" w:rsidRPr="00BA789A" w:rsidRDefault="00D81926" w:rsidP="00A61C6D">
            <w:pPr>
              <w:rPr>
                <w:rFonts w:ascii="Times New Roman" w:hAnsi="Times New Roman" w:cs="Times New Roman"/>
                <w:color w:val="231F20"/>
                <w:sz w:val="23"/>
                <w:szCs w:val="23"/>
              </w:rPr>
            </w:pPr>
          </w:p>
        </w:tc>
      </w:tr>
      <w:tr w:rsidR="00D81926" w:rsidRPr="00FF1C13" w14:paraId="776AEDA4" w14:textId="77777777" w:rsidTr="7EB40D94">
        <w:trPr>
          <w:gridAfter w:val="3"/>
          <w:wAfter w:w="264" w:type="dxa"/>
          <w:trHeight w:val="20"/>
        </w:trPr>
        <w:tc>
          <w:tcPr>
            <w:tcW w:w="1327" w:type="dxa"/>
            <w:gridSpan w:val="3"/>
          </w:tcPr>
          <w:p w14:paraId="047B23C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4415</w:t>
            </w:r>
          </w:p>
        </w:tc>
        <w:tc>
          <w:tcPr>
            <w:tcW w:w="2687" w:type="dxa"/>
            <w:gridSpan w:val="4"/>
          </w:tcPr>
          <w:p w14:paraId="031918B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Packing cases, boxes, crates, drums and similar packings, of wood</w:t>
            </w:r>
          </w:p>
        </w:tc>
        <w:tc>
          <w:tcPr>
            <w:tcW w:w="2845" w:type="dxa"/>
            <w:gridSpan w:val="2"/>
          </w:tcPr>
          <w:p w14:paraId="74D4C7AA"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boards not cut to size</w:t>
            </w:r>
          </w:p>
        </w:tc>
        <w:tc>
          <w:tcPr>
            <w:tcW w:w="2846" w:type="dxa"/>
            <w:gridSpan w:val="5"/>
          </w:tcPr>
          <w:p w14:paraId="21FCB9A7" w14:textId="77777777" w:rsidR="00D81926" w:rsidRPr="00BA789A" w:rsidRDefault="00D81926" w:rsidP="00A61C6D">
            <w:pPr>
              <w:rPr>
                <w:rFonts w:ascii="Times New Roman" w:hAnsi="Times New Roman" w:cs="Times New Roman"/>
                <w:color w:val="231F20"/>
                <w:sz w:val="23"/>
                <w:szCs w:val="23"/>
              </w:rPr>
            </w:pPr>
          </w:p>
        </w:tc>
      </w:tr>
      <w:tr w:rsidR="00D81926" w:rsidRPr="00FF1C13" w14:paraId="41BBEC89" w14:textId="77777777" w:rsidTr="7EB40D94">
        <w:trPr>
          <w:gridAfter w:val="3"/>
          <w:wAfter w:w="264" w:type="dxa"/>
          <w:trHeight w:val="20"/>
        </w:trPr>
        <w:tc>
          <w:tcPr>
            <w:tcW w:w="1327" w:type="dxa"/>
            <w:gridSpan w:val="3"/>
          </w:tcPr>
          <w:p w14:paraId="5C2BB2B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4416</w:t>
            </w:r>
          </w:p>
        </w:tc>
        <w:tc>
          <w:tcPr>
            <w:tcW w:w="2687" w:type="dxa"/>
            <w:gridSpan w:val="4"/>
          </w:tcPr>
          <w:p w14:paraId="13735C4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Casks, barrels, vats, tubs and other coopers' products and parts thereof, of wood</w:t>
            </w:r>
          </w:p>
        </w:tc>
        <w:tc>
          <w:tcPr>
            <w:tcW w:w="2845" w:type="dxa"/>
            <w:gridSpan w:val="2"/>
          </w:tcPr>
          <w:p w14:paraId="4BA74B02"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riven staves, not further worked than sawn on the two principal surfaces</w:t>
            </w:r>
          </w:p>
        </w:tc>
        <w:tc>
          <w:tcPr>
            <w:tcW w:w="2846" w:type="dxa"/>
            <w:gridSpan w:val="5"/>
          </w:tcPr>
          <w:p w14:paraId="6BF56F4E" w14:textId="77777777" w:rsidR="00D81926" w:rsidRPr="00BA789A" w:rsidRDefault="00D81926" w:rsidP="00A61C6D">
            <w:pPr>
              <w:rPr>
                <w:rFonts w:ascii="Times New Roman" w:hAnsi="Times New Roman" w:cs="Times New Roman"/>
                <w:color w:val="231F20"/>
                <w:sz w:val="23"/>
                <w:szCs w:val="23"/>
              </w:rPr>
            </w:pPr>
          </w:p>
        </w:tc>
      </w:tr>
      <w:tr w:rsidR="00D81926" w:rsidRPr="00FF1C13" w14:paraId="6A2E577C" w14:textId="77777777" w:rsidTr="7EB40D94">
        <w:trPr>
          <w:gridAfter w:val="3"/>
          <w:wAfter w:w="264" w:type="dxa"/>
          <w:trHeight w:val="20"/>
        </w:trPr>
        <w:tc>
          <w:tcPr>
            <w:tcW w:w="1327" w:type="dxa"/>
            <w:gridSpan w:val="3"/>
          </w:tcPr>
          <w:p w14:paraId="616E1E8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4418</w:t>
            </w:r>
          </w:p>
        </w:tc>
        <w:tc>
          <w:tcPr>
            <w:tcW w:w="2687" w:type="dxa"/>
            <w:gridSpan w:val="4"/>
          </w:tcPr>
          <w:p w14:paraId="589539C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Builders' joinery and carpentry of wood</w:t>
            </w:r>
          </w:p>
        </w:tc>
        <w:tc>
          <w:tcPr>
            <w:tcW w:w="2845" w:type="dxa"/>
            <w:gridSpan w:val="2"/>
          </w:tcPr>
          <w:p w14:paraId="6FD6EF0B"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cellular wood panels, shingles and shakes may be used</w:t>
            </w:r>
          </w:p>
        </w:tc>
        <w:tc>
          <w:tcPr>
            <w:tcW w:w="2846" w:type="dxa"/>
            <w:gridSpan w:val="5"/>
          </w:tcPr>
          <w:p w14:paraId="239D7215" w14:textId="77777777" w:rsidR="00D81926" w:rsidRPr="00BA789A" w:rsidRDefault="00D81926" w:rsidP="00A61C6D">
            <w:pPr>
              <w:rPr>
                <w:rFonts w:ascii="Times New Roman" w:hAnsi="Times New Roman" w:cs="Times New Roman"/>
                <w:color w:val="231F20"/>
                <w:sz w:val="23"/>
                <w:szCs w:val="23"/>
              </w:rPr>
            </w:pPr>
          </w:p>
        </w:tc>
      </w:tr>
      <w:tr w:rsidR="00D81926" w:rsidRPr="00FF1C13" w14:paraId="0778FF8E" w14:textId="77777777" w:rsidTr="7EB40D94">
        <w:trPr>
          <w:gridAfter w:val="3"/>
          <w:wAfter w:w="264" w:type="dxa"/>
          <w:trHeight w:val="20"/>
        </w:trPr>
        <w:tc>
          <w:tcPr>
            <w:tcW w:w="1327" w:type="dxa"/>
            <w:gridSpan w:val="3"/>
          </w:tcPr>
          <w:p w14:paraId="0EDF114F"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EA7AE5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Beadings and mouldings</w:t>
            </w:r>
          </w:p>
        </w:tc>
        <w:tc>
          <w:tcPr>
            <w:tcW w:w="2845" w:type="dxa"/>
            <w:gridSpan w:val="2"/>
          </w:tcPr>
          <w:p w14:paraId="21D7DA48"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Beading or moulding</w:t>
            </w:r>
          </w:p>
        </w:tc>
        <w:tc>
          <w:tcPr>
            <w:tcW w:w="2846" w:type="dxa"/>
            <w:gridSpan w:val="5"/>
          </w:tcPr>
          <w:p w14:paraId="70DDC91B" w14:textId="77777777" w:rsidR="00D81926" w:rsidRPr="00BA789A" w:rsidRDefault="00D81926" w:rsidP="00A61C6D">
            <w:pPr>
              <w:rPr>
                <w:rFonts w:ascii="Times New Roman" w:hAnsi="Times New Roman" w:cs="Times New Roman"/>
                <w:color w:val="231F20"/>
                <w:sz w:val="23"/>
                <w:szCs w:val="23"/>
              </w:rPr>
            </w:pPr>
          </w:p>
        </w:tc>
      </w:tr>
      <w:tr w:rsidR="00D81926" w:rsidRPr="00FF1C13" w14:paraId="2C2A9231" w14:textId="77777777" w:rsidTr="7EB40D94">
        <w:trPr>
          <w:gridAfter w:val="3"/>
          <w:wAfter w:w="264" w:type="dxa"/>
          <w:trHeight w:val="20"/>
        </w:trPr>
        <w:tc>
          <w:tcPr>
            <w:tcW w:w="1327" w:type="dxa"/>
            <w:gridSpan w:val="3"/>
          </w:tcPr>
          <w:p w14:paraId="47F0B00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4421</w:t>
            </w:r>
          </w:p>
        </w:tc>
        <w:tc>
          <w:tcPr>
            <w:tcW w:w="2687" w:type="dxa"/>
            <w:gridSpan w:val="4"/>
          </w:tcPr>
          <w:p w14:paraId="779E7E7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Match splints; wooden pegs or pins for footwear</w:t>
            </w:r>
          </w:p>
        </w:tc>
        <w:tc>
          <w:tcPr>
            <w:tcW w:w="2845" w:type="dxa"/>
            <w:gridSpan w:val="2"/>
          </w:tcPr>
          <w:p w14:paraId="1665BD33"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wood of any heading except drawn wood of heading No 4409</w:t>
            </w:r>
          </w:p>
        </w:tc>
        <w:tc>
          <w:tcPr>
            <w:tcW w:w="2846" w:type="dxa"/>
            <w:gridSpan w:val="5"/>
          </w:tcPr>
          <w:p w14:paraId="581802A6" w14:textId="77777777" w:rsidR="00D81926" w:rsidRPr="00BA789A" w:rsidRDefault="00D81926" w:rsidP="00A61C6D">
            <w:pPr>
              <w:rPr>
                <w:rFonts w:ascii="Times New Roman" w:hAnsi="Times New Roman" w:cs="Times New Roman"/>
                <w:color w:val="231F20"/>
                <w:sz w:val="23"/>
                <w:szCs w:val="23"/>
              </w:rPr>
            </w:pPr>
          </w:p>
        </w:tc>
      </w:tr>
      <w:tr w:rsidR="00D81926" w:rsidRPr="00FF1C13" w14:paraId="08D92879" w14:textId="77777777" w:rsidTr="7EB40D94">
        <w:trPr>
          <w:gridAfter w:val="3"/>
          <w:wAfter w:w="264" w:type="dxa"/>
          <w:trHeight w:val="20"/>
        </w:trPr>
        <w:tc>
          <w:tcPr>
            <w:tcW w:w="1327" w:type="dxa"/>
            <w:gridSpan w:val="3"/>
          </w:tcPr>
          <w:p w14:paraId="78372D4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45</w:t>
            </w:r>
          </w:p>
        </w:tc>
        <w:tc>
          <w:tcPr>
            <w:tcW w:w="2687" w:type="dxa"/>
            <w:gridSpan w:val="4"/>
          </w:tcPr>
          <w:p w14:paraId="77CFED14"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Cork and articles of cork; except for:</w:t>
            </w:r>
          </w:p>
        </w:tc>
        <w:tc>
          <w:tcPr>
            <w:tcW w:w="2845" w:type="dxa"/>
            <w:gridSpan w:val="2"/>
          </w:tcPr>
          <w:p w14:paraId="7EC709C7"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34CF1EB0" w14:textId="77777777" w:rsidR="00D81926" w:rsidRPr="00BA789A" w:rsidRDefault="00D81926" w:rsidP="00A61C6D">
            <w:pPr>
              <w:rPr>
                <w:rFonts w:ascii="Times New Roman" w:hAnsi="Times New Roman" w:cs="Times New Roman"/>
                <w:color w:val="231F20"/>
                <w:sz w:val="23"/>
                <w:szCs w:val="23"/>
              </w:rPr>
            </w:pPr>
          </w:p>
        </w:tc>
      </w:tr>
      <w:tr w:rsidR="00D81926" w:rsidRPr="00FF1C13" w14:paraId="704CD561" w14:textId="77777777" w:rsidTr="7EB40D94">
        <w:trPr>
          <w:gridAfter w:val="3"/>
          <w:wAfter w:w="264" w:type="dxa"/>
          <w:trHeight w:val="20"/>
        </w:trPr>
        <w:tc>
          <w:tcPr>
            <w:tcW w:w="1327" w:type="dxa"/>
            <w:gridSpan w:val="3"/>
          </w:tcPr>
          <w:p w14:paraId="0DF257F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4503</w:t>
            </w:r>
          </w:p>
        </w:tc>
        <w:tc>
          <w:tcPr>
            <w:tcW w:w="2687" w:type="dxa"/>
            <w:gridSpan w:val="4"/>
          </w:tcPr>
          <w:p w14:paraId="2525667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natural cork</w:t>
            </w:r>
          </w:p>
        </w:tc>
        <w:tc>
          <w:tcPr>
            <w:tcW w:w="2845" w:type="dxa"/>
            <w:gridSpan w:val="2"/>
          </w:tcPr>
          <w:p w14:paraId="26D7AA02"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cork of heading No 4501</w:t>
            </w:r>
          </w:p>
        </w:tc>
        <w:tc>
          <w:tcPr>
            <w:tcW w:w="2846" w:type="dxa"/>
            <w:gridSpan w:val="5"/>
          </w:tcPr>
          <w:p w14:paraId="3AA1E7F8" w14:textId="77777777" w:rsidR="00D81926" w:rsidRPr="00BA789A" w:rsidRDefault="00D81926" w:rsidP="00A61C6D">
            <w:pPr>
              <w:rPr>
                <w:rFonts w:ascii="Times New Roman" w:hAnsi="Times New Roman" w:cs="Times New Roman"/>
                <w:color w:val="231F20"/>
                <w:sz w:val="23"/>
                <w:szCs w:val="23"/>
              </w:rPr>
            </w:pPr>
          </w:p>
        </w:tc>
      </w:tr>
      <w:tr w:rsidR="00D81926" w:rsidRPr="00FF1C13" w14:paraId="7C93DD5F" w14:textId="77777777" w:rsidTr="7EB40D94">
        <w:trPr>
          <w:gridAfter w:val="3"/>
          <w:wAfter w:w="264" w:type="dxa"/>
          <w:trHeight w:val="20"/>
        </w:trPr>
        <w:tc>
          <w:tcPr>
            <w:tcW w:w="1327" w:type="dxa"/>
            <w:gridSpan w:val="3"/>
          </w:tcPr>
          <w:p w14:paraId="4EA2E49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46</w:t>
            </w:r>
          </w:p>
        </w:tc>
        <w:tc>
          <w:tcPr>
            <w:tcW w:w="2687" w:type="dxa"/>
            <w:gridSpan w:val="4"/>
          </w:tcPr>
          <w:p w14:paraId="5A288CE2"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Manufactures of straw, of esparto or of other plaiting materials; basketware and wickerwork</w:t>
            </w:r>
          </w:p>
        </w:tc>
        <w:tc>
          <w:tcPr>
            <w:tcW w:w="2845" w:type="dxa"/>
            <w:gridSpan w:val="2"/>
          </w:tcPr>
          <w:p w14:paraId="60B1A8FE"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1AAD11E2" w14:textId="77777777" w:rsidR="00D81926" w:rsidRPr="00BA789A" w:rsidRDefault="00D81926" w:rsidP="00A61C6D">
            <w:pPr>
              <w:rPr>
                <w:rFonts w:ascii="Times New Roman" w:hAnsi="Times New Roman" w:cs="Times New Roman"/>
                <w:color w:val="231F20"/>
                <w:sz w:val="23"/>
                <w:szCs w:val="23"/>
              </w:rPr>
            </w:pPr>
          </w:p>
        </w:tc>
      </w:tr>
      <w:tr w:rsidR="00D81926" w:rsidRPr="00FF1C13" w14:paraId="0E29CEC6" w14:textId="77777777" w:rsidTr="7EB40D94">
        <w:trPr>
          <w:gridAfter w:val="3"/>
          <w:wAfter w:w="264" w:type="dxa"/>
          <w:trHeight w:val="20"/>
        </w:trPr>
        <w:tc>
          <w:tcPr>
            <w:tcW w:w="1327" w:type="dxa"/>
            <w:gridSpan w:val="3"/>
          </w:tcPr>
          <w:p w14:paraId="4FA070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47</w:t>
            </w:r>
          </w:p>
        </w:tc>
        <w:tc>
          <w:tcPr>
            <w:tcW w:w="2687" w:type="dxa"/>
            <w:gridSpan w:val="4"/>
          </w:tcPr>
          <w:p w14:paraId="5900743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Pulp of wood or of other fibrous cellulosic material; recovered (waste and scrap) paper or paperboard</w:t>
            </w:r>
          </w:p>
        </w:tc>
        <w:tc>
          <w:tcPr>
            <w:tcW w:w="2845" w:type="dxa"/>
            <w:gridSpan w:val="2"/>
          </w:tcPr>
          <w:p w14:paraId="017737B4"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55A0A013" w14:textId="77777777" w:rsidR="00D81926" w:rsidRPr="00BA789A" w:rsidRDefault="00D81926" w:rsidP="00A61C6D">
            <w:pPr>
              <w:rPr>
                <w:rFonts w:ascii="Times New Roman" w:hAnsi="Times New Roman" w:cs="Times New Roman"/>
                <w:color w:val="231F20"/>
                <w:sz w:val="23"/>
                <w:szCs w:val="23"/>
              </w:rPr>
            </w:pPr>
          </w:p>
        </w:tc>
      </w:tr>
      <w:tr w:rsidR="00D81926" w:rsidRPr="00FF1C13" w14:paraId="1339BE15" w14:textId="77777777" w:rsidTr="7EB40D94">
        <w:trPr>
          <w:gridBefore w:val="1"/>
          <w:gridAfter w:val="2"/>
          <w:wBefore w:w="9" w:type="dxa"/>
          <w:wAfter w:w="255" w:type="dxa"/>
          <w:trHeight w:val="20"/>
        </w:trPr>
        <w:tc>
          <w:tcPr>
            <w:tcW w:w="1327" w:type="dxa"/>
            <w:gridSpan w:val="3"/>
          </w:tcPr>
          <w:p w14:paraId="74EE470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48</w:t>
            </w:r>
          </w:p>
        </w:tc>
        <w:tc>
          <w:tcPr>
            <w:tcW w:w="2618" w:type="dxa"/>
            <w:gridSpan w:val="2"/>
          </w:tcPr>
          <w:p w14:paraId="74272A0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Paper and paperboard; articles of paper pulp, of paper or of paperboard; except for:</w:t>
            </w:r>
          </w:p>
        </w:tc>
        <w:tc>
          <w:tcPr>
            <w:tcW w:w="2967" w:type="dxa"/>
            <w:gridSpan w:val="5"/>
          </w:tcPr>
          <w:p w14:paraId="1D8577EA"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456063B" w14:textId="77777777" w:rsidR="00D81926" w:rsidRPr="00FF1C13" w:rsidRDefault="00D81926" w:rsidP="00A61C6D">
            <w:pPr>
              <w:rPr>
                <w:rFonts w:ascii="Times New Roman" w:hAnsi="Times New Roman" w:cs="Times New Roman"/>
                <w:sz w:val="23"/>
                <w:szCs w:val="23"/>
              </w:rPr>
            </w:pPr>
          </w:p>
        </w:tc>
      </w:tr>
      <w:tr w:rsidR="00D81926" w:rsidRPr="00FF1C13" w14:paraId="68854941" w14:textId="77777777" w:rsidTr="7EB40D94">
        <w:trPr>
          <w:gridBefore w:val="1"/>
          <w:gridAfter w:val="2"/>
          <w:wBefore w:w="9" w:type="dxa"/>
          <w:wAfter w:w="255" w:type="dxa"/>
          <w:trHeight w:val="20"/>
        </w:trPr>
        <w:tc>
          <w:tcPr>
            <w:tcW w:w="1327" w:type="dxa"/>
            <w:gridSpan w:val="3"/>
          </w:tcPr>
          <w:p w14:paraId="293DEB6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4811</w:t>
            </w:r>
          </w:p>
        </w:tc>
        <w:tc>
          <w:tcPr>
            <w:tcW w:w="2618" w:type="dxa"/>
            <w:gridSpan w:val="2"/>
          </w:tcPr>
          <w:p w14:paraId="477C4B45"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Paper and paperboard, ruled, lined or squared only</w:t>
            </w:r>
          </w:p>
        </w:tc>
        <w:tc>
          <w:tcPr>
            <w:tcW w:w="2967" w:type="dxa"/>
            <w:gridSpan w:val="5"/>
          </w:tcPr>
          <w:p w14:paraId="06607E25"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paper-making materials of Chapter 47</w:t>
            </w:r>
          </w:p>
        </w:tc>
        <w:tc>
          <w:tcPr>
            <w:tcW w:w="2793" w:type="dxa"/>
            <w:gridSpan w:val="4"/>
          </w:tcPr>
          <w:p w14:paraId="3ED41062" w14:textId="77777777" w:rsidR="00D81926" w:rsidRPr="00FF1C13" w:rsidRDefault="00D81926" w:rsidP="00A61C6D">
            <w:pPr>
              <w:rPr>
                <w:rFonts w:ascii="Times New Roman" w:hAnsi="Times New Roman" w:cs="Times New Roman"/>
                <w:sz w:val="23"/>
                <w:szCs w:val="23"/>
              </w:rPr>
            </w:pPr>
          </w:p>
        </w:tc>
      </w:tr>
      <w:tr w:rsidR="00D81926" w:rsidRPr="00FF1C13" w14:paraId="74044AD3" w14:textId="77777777" w:rsidTr="7EB40D94">
        <w:trPr>
          <w:gridBefore w:val="1"/>
          <w:gridAfter w:val="2"/>
          <w:wBefore w:w="9" w:type="dxa"/>
          <w:wAfter w:w="255" w:type="dxa"/>
          <w:trHeight w:val="20"/>
        </w:trPr>
        <w:tc>
          <w:tcPr>
            <w:tcW w:w="1327" w:type="dxa"/>
            <w:gridSpan w:val="3"/>
          </w:tcPr>
          <w:p w14:paraId="5C5831A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4816</w:t>
            </w:r>
          </w:p>
        </w:tc>
        <w:tc>
          <w:tcPr>
            <w:tcW w:w="2618" w:type="dxa"/>
            <w:gridSpan w:val="2"/>
          </w:tcPr>
          <w:p w14:paraId="3E75DB37"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Carbon paper, self-copy paper and other copying or transfer papers (other than those of heading No 4809), duplicator stencils and offset plates, of paper, whether or not put up in boxes</w:t>
            </w:r>
          </w:p>
        </w:tc>
        <w:tc>
          <w:tcPr>
            <w:tcW w:w="2967" w:type="dxa"/>
            <w:gridSpan w:val="5"/>
          </w:tcPr>
          <w:p w14:paraId="4A679702"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paper-making materials of Chapter 47</w:t>
            </w:r>
          </w:p>
        </w:tc>
        <w:tc>
          <w:tcPr>
            <w:tcW w:w="2793" w:type="dxa"/>
            <w:gridSpan w:val="4"/>
          </w:tcPr>
          <w:p w14:paraId="03191341" w14:textId="77777777" w:rsidR="00D81926" w:rsidRPr="00FF1C13" w:rsidRDefault="00D81926" w:rsidP="00A61C6D">
            <w:pPr>
              <w:rPr>
                <w:rFonts w:ascii="Times New Roman" w:hAnsi="Times New Roman" w:cs="Times New Roman"/>
                <w:sz w:val="23"/>
                <w:szCs w:val="23"/>
              </w:rPr>
            </w:pPr>
          </w:p>
        </w:tc>
      </w:tr>
      <w:tr w:rsidR="00D81926" w:rsidRPr="00FF1C13" w14:paraId="5CC62D2E" w14:textId="77777777" w:rsidTr="7EB40D94">
        <w:trPr>
          <w:gridBefore w:val="1"/>
          <w:gridAfter w:val="2"/>
          <w:wBefore w:w="9" w:type="dxa"/>
          <w:wAfter w:w="255" w:type="dxa"/>
          <w:trHeight w:val="20"/>
        </w:trPr>
        <w:tc>
          <w:tcPr>
            <w:tcW w:w="1327" w:type="dxa"/>
            <w:gridSpan w:val="3"/>
          </w:tcPr>
          <w:p w14:paraId="63B772E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4817</w:t>
            </w:r>
          </w:p>
        </w:tc>
        <w:tc>
          <w:tcPr>
            <w:tcW w:w="2618" w:type="dxa"/>
            <w:gridSpan w:val="2"/>
          </w:tcPr>
          <w:p w14:paraId="0FC0924B"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Envelopes, letter cards, plain postcards and correspondence cards, of paper or paperboard; boxes, pouches, wallets and writing compendiums, of paper or paperboard, containing an assortment of paper stationery</w:t>
            </w:r>
          </w:p>
        </w:tc>
        <w:tc>
          <w:tcPr>
            <w:tcW w:w="2967" w:type="dxa"/>
            <w:gridSpan w:val="5"/>
          </w:tcPr>
          <w:p w14:paraId="69B8F07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Manufacturing in which:</w:t>
            </w:r>
          </w:p>
          <w:p w14:paraId="76ED8E9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284521C"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794EBD6E" w14:textId="77777777" w:rsidR="00D81926" w:rsidRPr="00FF1C13" w:rsidRDefault="00D81926" w:rsidP="00A61C6D">
            <w:pPr>
              <w:rPr>
                <w:rFonts w:ascii="Times New Roman" w:hAnsi="Times New Roman" w:cs="Times New Roman"/>
                <w:sz w:val="23"/>
                <w:szCs w:val="23"/>
              </w:rPr>
            </w:pPr>
          </w:p>
        </w:tc>
      </w:tr>
      <w:tr w:rsidR="00D81926" w:rsidRPr="00FF1C13" w14:paraId="00A2DA9E" w14:textId="77777777" w:rsidTr="7EB40D94">
        <w:trPr>
          <w:gridBefore w:val="1"/>
          <w:gridAfter w:val="2"/>
          <w:wBefore w:w="9" w:type="dxa"/>
          <w:wAfter w:w="255" w:type="dxa"/>
          <w:trHeight w:val="20"/>
        </w:trPr>
        <w:tc>
          <w:tcPr>
            <w:tcW w:w="1327" w:type="dxa"/>
            <w:gridSpan w:val="3"/>
          </w:tcPr>
          <w:p w14:paraId="39C0203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4818</w:t>
            </w:r>
          </w:p>
        </w:tc>
        <w:tc>
          <w:tcPr>
            <w:tcW w:w="2618" w:type="dxa"/>
            <w:gridSpan w:val="2"/>
          </w:tcPr>
          <w:p w14:paraId="1AA1BEE5"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Toilet paper</w:t>
            </w:r>
          </w:p>
        </w:tc>
        <w:tc>
          <w:tcPr>
            <w:tcW w:w="2967" w:type="dxa"/>
            <w:gridSpan w:val="5"/>
          </w:tcPr>
          <w:p w14:paraId="4A251EE6" w14:textId="77777777" w:rsidR="00D81926" w:rsidRPr="001C3B59" w:rsidRDefault="00D81926" w:rsidP="00A61C6D">
            <w:pPr>
              <w:pStyle w:val="TableParagraph"/>
              <w:rPr>
                <w:rFonts w:ascii="Times New Roman" w:hAnsi="Times New Roman" w:cs="Times New Roman"/>
                <w:sz w:val="23"/>
                <w:szCs w:val="23"/>
              </w:rPr>
            </w:pPr>
            <w:r w:rsidRPr="00BA789A">
              <w:rPr>
                <w:rFonts w:ascii="Times New Roman" w:hAnsi="Times New Roman" w:cs="Times New Roman"/>
                <w:color w:val="231F20"/>
                <w:sz w:val="23"/>
                <w:szCs w:val="23"/>
              </w:rPr>
              <w:t>Manufacture from paper-</w:t>
            </w:r>
            <w:r w:rsidRPr="00BA789A">
              <w:rPr>
                <w:rFonts w:ascii="Times New Roman" w:hAnsi="Times New Roman" w:cs="Times New Roman"/>
                <w:color w:val="231F20"/>
                <w:sz w:val="23"/>
                <w:szCs w:val="23"/>
              </w:rPr>
              <w:lastRenderedPageBreak/>
              <w:t>making materials of Chapter 47</w:t>
            </w:r>
          </w:p>
        </w:tc>
        <w:tc>
          <w:tcPr>
            <w:tcW w:w="2793" w:type="dxa"/>
            <w:gridSpan w:val="4"/>
          </w:tcPr>
          <w:p w14:paraId="0D1F30E1" w14:textId="77777777" w:rsidR="00D81926" w:rsidRPr="00FF1C13" w:rsidRDefault="00D81926" w:rsidP="00A61C6D">
            <w:pPr>
              <w:rPr>
                <w:rFonts w:ascii="Times New Roman" w:hAnsi="Times New Roman" w:cs="Times New Roman"/>
                <w:sz w:val="23"/>
                <w:szCs w:val="23"/>
              </w:rPr>
            </w:pPr>
          </w:p>
        </w:tc>
      </w:tr>
      <w:tr w:rsidR="00D81926" w:rsidRPr="00FF1C13" w14:paraId="0187D788" w14:textId="77777777" w:rsidTr="7EB40D94">
        <w:trPr>
          <w:gridBefore w:val="1"/>
          <w:gridAfter w:val="2"/>
          <w:wBefore w:w="9" w:type="dxa"/>
          <w:wAfter w:w="255" w:type="dxa"/>
          <w:trHeight w:val="20"/>
        </w:trPr>
        <w:tc>
          <w:tcPr>
            <w:tcW w:w="1327" w:type="dxa"/>
            <w:gridSpan w:val="3"/>
          </w:tcPr>
          <w:p w14:paraId="02A99FB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4819</w:t>
            </w:r>
          </w:p>
        </w:tc>
        <w:tc>
          <w:tcPr>
            <w:tcW w:w="2618" w:type="dxa"/>
            <w:gridSpan w:val="2"/>
          </w:tcPr>
          <w:p w14:paraId="405FF6EF"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Cartons, boxes, cases, bags and other packing containers, of paper, paperboard, cellulose wadding or webs of cellulose fibres</w:t>
            </w:r>
          </w:p>
        </w:tc>
        <w:tc>
          <w:tcPr>
            <w:tcW w:w="2967" w:type="dxa"/>
            <w:gridSpan w:val="5"/>
          </w:tcPr>
          <w:p w14:paraId="3C91058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28ED1D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C14A98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1FB86F05" w14:textId="77777777" w:rsidR="00D81926" w:rsidRPr="00FF1C13" w:rsidRDefault="00D81926" w:rsidP="00A61C6D">
            <w:pPr>
              <w:rPr>
                <w:rFonts w:ascii="Times New Roman" w:hAnsi="Times New Roman" w:cs="Times New Roman"/>
                <w:sz w:val="23"/>
                <w:szCs w:val="23"/>
              </w:rPr>
            </w:pPr>
          </w:p>
        </w:tc>
      </w:tr>
      <w:tr w:rsidR="00D81926" w:rsidRPr="00FF1C13" w14:paraId="439D0231" w14:textId="77777777" w:rsidTr="7EB40D94">
        <w:trPr>
          <w:gridBefore w:val="1"/>
          <w:gridAfter w:val="2"/>
          <w:wBefore w:w="9" w:type="dxa"/>
          <w:wAfter w:w="255" w:type="dxa"/>
          <w:trHeight w:val="20"/>
        </w:trPr>
        <w:tc>
          <w:tcPr>
            <w:tcW w:w="1327" w:type="dxa"/>
            <w:gridSpan w:val="3"/>
          </w:tcPr>
          <w:p w14:paraId="53641F2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4820</w:t>
            </w:r>
          </w:p>
        </w:tc>
        <w:tc>
          <w:tcPr>
            <w:tcW w:w="2618" w:type="dxa"/>
            <w:gridSpan w:val="2"/>
          </w:tcPr>
          <w:p w14:paraId="430CBF9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Letter pads</w:t>
            </w:r>
          </w:p>
        </w:tc>
        <w:tc>
          <w:tcPr>
            <w:tcW w:w="2967" w:type="dxa"/>
            <w:gridSpan w:val="5"/>
          </w:tcPr>
          <w:p w14:paraId="5B1FCD2A"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6E0EAA02" w14:textId="77777777" w:rsidR="00D81926" w:rsidRPr="00FF1C13" w:rsidRDefault="00D81926" w:rsidP="00A61C6D">
            <w:pPr>
              <w:rPr>
                <w:rFonts w:ascii="Times New Roman" w:hAnsi="Times New Roman" w:cs="Times New Roman"/>
                <w:sz w:val="23"/>
                <w:szCs w:val="23"/>
              </w:rPr>
            </w:pPr>
          </w:p>
        </w:tc>
      </w:tr>
      <w:tr w:rsidR="00D81926" w:rsidRPr="00FF1C13" w14:paraId="5338D87C" w14:textId="77777777" w:rsidTr="7EB40D94">
        <w:trPr>
          <w:gridBefore w:val="1"/>
          <w:gridAfter w:val="2"/>
          <w:wBefore w:w="9" w:type="dxa"/>
          <w:wAfter w:w="255" w:type="dxa"/>
          <w:trHeight w:val="20"/>
        </w:trPr>
        <w:tc>
          <w:tcPr>
            <w:tcW w:w="1327" w:type="dxa"/>
            <w:gridSpan w:val="3"/>
          </w:tcPr>
          <w:p w14:paraId="7969E83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4823</w:t>
            </w:r>
          </w:p>
        </w:tc>
        <w:tc>
          <w:tcPr>
            <w:tcW w:w="2618" w:type="dxa"/>
            <w:gridSpan w:val="2"/>
          </w:tcPr>
          <w:p w14:paraId="6EFD8A32"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Other paper, paperboard, cellulose wadding and webs of cellulose fibres, cut to size or shape</w:t>
            </w:r>
          </w:p>
        </w:tc>
        <w:tc>
          <w:tcPr>
            <w:tcW w:w="2967" w:type="dxa"/>
            <w:gridSpan w:val="5"/>
          </w:tcPr>
          <w:p w14:paraId="0FAB9DAC" w14:textId="77777777" w:rsidR="00D81926" w:rsidRPr="00BA789A" w:rsidRDefault="00D81926" w:rsidP="00A61C6D">
            <w:pPr>
              <w:pStyle w:val="TableParagraph"/>
              <w:rPr>
                <w:rFonts w:ascii="Times New Roman" w:hAnsi="Times New Roman" w:cs="Times New Roman"/>
                <w:color w:val="231F20"/>
                <w:sz w:val="23"/>
                <w:szCs w:val="23"/>
              </w:rPr>
            </w:pPr>
            <w:r w:rsidRPr="00BA789A">
              <w:rPr>
                <w:rFonts w:ascii="Times New Roman" w:hAnsi="Times New Roman" w:cs="Times New Roman"/>
                <w:color w:val="231F20"/>
                <w:sz w:val="23"/>
                <w:szCs w:val="23"/>
              </w:rPr>
              <w:t>Manufacture from paper-making materials of Chapter 47</w:t>
            </w:r>
          </w:p>
        </w:tc>
        <w:tc>
          <w:tcPr>
            <w:tcW w:w="2793" w:type="dxa"/>
            <w:gridSpan w:val="4"/>
          </w:tcPr>
          <w:p w14:paraId="45CC8C8D" w14:textId="77777777" w:rsidR="00D81926" w:rsidRPr="00FF1C13" w:rsidRDefault="00D81926" w:rsidP="00A61C6D">
            <w:pPr>
              <w:rPr>
                <w:rFonts w:ascii="Times New Roman" w:hAnsi="Times New Roman" w:cs="Times New Roman"/>
                <w:sz w:val="23"/>
                <w:szCs w:val="23"/>
              </w:rPr>
            </w:pPr>
          </w:p>
        </w:tc>
      </w:tr>
      <w:tr w:rsidR="00D81926" w:rsidRPr="00FF1C13" w14:paraId="4361C60A" w14:textId="77777777" w:rsidTr="7EB40D94">
        <w:trPr>
          <w:gridBefore w:val="1"/>
          <w:gridAfter w:val="2"/>
          <w:wBefore w:w="9" w:type="dxa"/>
          <w:wAfter w:w="255" w:type="dxa"/>
          <w:trHeight w:val="20"/>
        </w:trPr>
        <w:tc>
          <w:tcPr>
            <w:tcW w:w="1327" w:type="dxa"/>
            <w:gridSpan w:val="3"/>
          </w:tcPr>
          <w:p w14:paraId="46D5F00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49</w:t>
            </w:r>
          </w:p>
        </w:tc>
        <w:tc>
          <w:tcPr>
            <w:tcW w:w="2618" w:type="dxa"/>
            <w:gridSpan w:val="2"/>
          </w:tcPr>
          <w:p w14:paraId="1866145D"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Printed books, newspapers, pictures and other products of the printing industry; manuscripts, typescripts and plans; except for:</w:t>
            </w:r>
          </w:p>
        </w:tc>
        <w:tc>
          <w:tcPr>
            <w:tcW w:w="2967" w:type="dxa"/>
            <w:gridSpan w:val="5"/>
          </w:tcPr>
          <w:p w14:paraId="1F27E2C4"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58334EC5" w14:textId="77777777" w:rsidR="00D81926" w:rsidRPr="00FF1C13" w:rsidRDefault="00D81926" w:rsidP="00A61C6D">
            <w:pPr>
              <w:rPr>
                <w:rFonts w:ascii="Times New Roman" w:hAnsi="Times New Roman" w:cs="Times New Roman"/>
                <w:sz w:val="23"/>
                <w:szCs w:val="23"/>
              </w:rPr>
            </w:pPr>
          </w:p>
        </w:tc>
      </w:tr>
      <w:tr w:rsidR="00D81926" w:rsidRPr="00FF1C13" w14:paraId="7D674B83" w14:textId="77777777" w:rsidTr="7EB40D94">
        <w:trPr>
          <w:gridBefore w:val="1"/>
          <w:gridAfter w:val="2"/>
          <w:wBefore w:w="9" w:type="dxa"/>
          <w:wAfter w:w="255" w:type="dxa"/>
          <w:trHeight w:val="20"/>
        </w:trPr>
        <w:tc>
          <w:tcPr>
            <w:tcW w:w="1327" w:type="dxa"/>
            <w:gridSpan w:val="3"/>
          </w:tcPr>
          <w:p w14:paraId="18F74BB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4909</w:t>
            </w:r>
          </w:p>
        </w:tc>
        <w:tc>
          <w:tcPr>
            <w:tcW w:w="2618" w:type="dxa"/>
            <w:gridSpan w:val="2"/>
          </w:tcPr>
          <w:p w14:paraId="6221974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Printed or illustrated postcards; printed cards bearing personal greetings, messages or announcements, whether or not illustrated, with or without envelopes or trimmings</w:t>
            </w:r>
          </w:p>
        </w:tc>
        <w:tc>
          <w:tcPr>
            <w:tcW w:w="2967" w:type="dxa"/>
            <w:gridSpan w:val="5"/>
          </w:tcPr>
          <w:p w14:paraId="3DB493A5"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not classified within heading Nos 4909 or 4911</w:t>
            </w:r>
          </w:p>
        </w:tc>
        <w:tc>
          <w:tcPr>
            <w:tcW w:w="2793" w:type="dxa"/>
            <w:gridSpan w:val="4"/>
          </w:tcPr>
          <w:p w14:paraId="53910485" w14:textId="77777777" w:rsidR="00D81926" w:rsidRPr="00FF1C13" w:rsidRDefault="00D81926" w:rsidP="00A61C6D">
            <w:pPr>
              <w:rPr>
                <w:rFonts w:ascii="Times New Roman" w:hAnsi="Times New Roman" w:cs="Times New Roman"/>
                <w:sz w:val="23"/>
                <w:szCs w:val="23"/>
              </w:rPr>
            </w:pPr>
          </w:p>
        </w:tc>
      </w:tr>
      <w:tr w:rsidR="00D81926" w:rsidRPr="00FF1C13" w14:paraId="3CC533D2" w14:textId="77777777" w:rsidTr="7EB40D94">
        <w:trPr>
          <w:gridBefore w:val="1"/>
          <w:gridAfter w:val="2"/>
          <w:wBefore w:w="9" w:type="dxa"/>
          <w:wAfter w:w="255" w:type="dxa"/>
          <w:trHeight w:val="20"/>
        </w:trPr>
        <w:tc>
          <w:tcPr>
            <w:tcW w:w="1327" w:type="dxa"/>
            <w:gridSpan w:val="3"/>
          </w:tcPr>
          <w:p w14:paraId="7EC8E1B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4910</w:t>
            </w:r>
          </w:p>
        </w:tc>
        <w:tc>
          <w:tcPr>
            <w:tcW w:w="2618" w:type="dxa"/>
            <w:gridSpan w:val="2"/>
          </w:tcPr>
          <w:p w14:paraId="7B871BF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Calendars of any kind, printed, including calendar blocks:</w:t>
            </w:r>
          </w:p>
        </w:tc>
        <w:tc>
          <w:tcPr>
            <w:tcW w:w="2967" w:type="dxa"/>
            <w:gridSpan w:val="5"/>
          </w:tcPr>
          <w:p w14:paraId="0947C1E6" w14:textId="77777777" w:rsidR="00D81926" w:rsidRPr="00BA789A" w:rsidRDefault="00D81926" w:rsidP="00A61C6D">
            <w:pPr>
              <w:pStyle w:val="TableParagraph"/>
              <w:rPr>
                <w:rFonts w:ascii="Times New Roman" w:hAnsi="Times New Roman" w:cs="Times New Roman"/>
                <w:color w:val="231F20"/>
                <w:sz w:val="23"/>
                <w:szCs w:val="23"/>
              </w:rPr>
            </w:pPr>
          </w:p>
        </w:tc>
        <w:tc>
          <w:tcPr>
            <w:tcW w:w="2793" w:type="dxa"/>
            <w:gridSpan w:val="4"/>
          </w:tcPr>
          <w:p w14:paraId="20E643D6" w14:textId="77777777" w:rsidR="00D81926" w:rsidRPr="00FF1C13" w:rsidRDefault="00D81926" w:rsidP="00A61C6D">
            <w:pPr>
              <w:rPr>
                <w:rFonts w:ascii="Times New Roman" w:hAnsi="Times New Roman" w:cs="Times New Roman"/>
                <w:sz w:val="23"/>
                <w:szCs w:val="23"/>
              </w:rPr>
            </w:pPr>
          </w:p>
        </w:tc>
      </w:tr>
      <w:tr w:rsidR="00D81926" w:rsidRPr="00FF1C13" w14:paraId="76A7608E" w14:textId="77777777" w:rsidTr="7EB40D94">
        <w:trPr>
          <w:gridAfter w:val="3"/>
          <w:wAfter w:w="264" w:type="dxa"/>
          <w:trHeight w:val="20"/>
        </w:trPr>
        <w:tc>
          <w:tcPr>
            <w:tcW w:w="1327" w:type="dxa"/>
            <w:gridSpan w:val="3"/>
          </w:tcPr>
          <w:p w14:paraId="7461D94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8D9586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Calendars of </w:t>
            </w:r>
            <w:r w:rsidRPr="00DC29AB">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‘perpetual’ type or with replaceable blocks mounted on bases other than paper or paper-board</w:t>
            </w:r>
          </w:p>
        </w:tc>
        <w:tc>
          <w:tcPr>
            <w:tcW w:w="2845" w:type="dxa"/>
            <w:gridSpan w:val="2"/>
          </w:tcPr>
          <w:p w14:paraId="7521389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683E1A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C74888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7DA67A1B" w14:textId="77777777" w:rsidR="00D81926" w:rsidRPr="00FF1C13" w:rsidRDefault="00D81926" w:rsidP="00A61C6D">
            <w:pPr>
              <w:rPr>
                <w:rFonts w:ascii="Times New Roman" w:hAnsi="Times New Roman" w:cs="Times New Roman"/>
                <w:sz w:val="23"/>
                <w:szCs w:val="23"/>
              </w:rPr>
            </w:pPr>
          </w:p>
        </w:tc>
      </w:tr>
      <w:tr w:rsidR="00D81926" w:rsidRPr="00FF1C13" w14:paraId="6FE43C2C" w14:textId="77777777" w:rsidTr="7EB40D94">
        <w:trPr>
          <w:gridAfter w:val="3"/>
          <w:wAfter w:w="264" w:type="dxa"/>
          <w:trHeight w:val="20"/>
        </w:trPr>
        <w:tc>
          <w:tcPr>
            <w:tcW w:w="1327" w:type="dxa"/>
            <w:gridSpan w:val="3"/>
          </w:tcPr>
          <w:p w14:paraId="0E30267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83F847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67C95A50"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not classified in heading Nos 4909 or 4911</w:t>
            </w:r>
          </w:p>
        </w:tc>
        <w:tc>
          <w:tcPr>
            <w:tcW w:w="2846" w:type="dxa"/>
            <w:gridSpan w:val="5"/>
          </w:tcPr>
          <w:p w14:paraId="329A98CA" w14:textId="77777777" w:rsidR="00D81926" w:rsidRPr="00FF1C13" w:rsidRDefault="00D81926" w:rsidP="00A61C6D">
            <w:pPr>
              <w:rPr>
                <w:rFonts w:ascii="Times New Roman" w:hAnsi="Times New Roman" w:cs="Times New Roman"/>
                <w:sz w:val="23"/>
                <w:szCs w:val="23"/>
              </w:rPr>
            </w:pPr>
          </w:p>
        </w:tc>
      </w:tr>
      <w:tr w:rsidR="00D81926" w:rsidRPr="00FF1C13" w14:paraId="50A487C0" w14:textId="77777777" w:rsidTr="7EB40D94">
        <w:trPr>
          <w:gridAfter w:val="3"/>
          <w:wAfter w:w="264" w:type="dxa"/>
          <w:trHeight w:val="20"/>
        </w:trPr>
        <w:tc>
          <w:tcPr>
            <w:tcW w:w="1327" w:type="dxa"/>
            <w:gridSpan w:val="3"/>
          </w:tcPr>
          <w:p w14:paraId="21E5461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50</w:t>
            </w:r>
          </w:p>
        </w:tc>
        <w:tc>
          <w:tcPr>
            <w:tcW w:w="2687" w:type="dxa"/>
            <w:gridSpan w:val="4"/>
          </w:tcPr>
          <w:p w14:paraId="73BDCB2C"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Silk; except for:</w:t>
            </w:r>
          </w:p>
        </w:tc>
        <w:tc>
          <w:tcPr>
            <w:tcW w:w="2845" w:type="dxa"/>
            <w:gridSpan w:val="2"/>
          </w:tcPr>
          <w:p w14:paraId="53283E62"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49EE28EA" w14:textId="77777777" w:rsidR="00D81926" w:rsidRPr="00FF1C13" w:rsidRDefault="00D81926" w:rsidP="00A61C6D">
            <w:pPr>
              <w:rPr>
                <w:rFonts w:ascii="Times New Roman" w:hAnsi="Times New Roman" w:cs="Times New Roman"/>
                <w:sz w:val="23"/>
                <w:szCs w:val="23"/>
              </w:rPr>
            </w:pPr>
          </w:p>
        </w:tc>
      </w:tr>
      <w:tr w:rsidR="00D81926" w:rsidRPr="00FF1C13" w14:paraId="59E28ECB" w14:textId="77777777" w:rsidTr="7EB40D94">
        <w:trPr>
          <w:gridAfter w:val="3"/>
          <w:wAfter w:w="264" w:type="dxa"/>
          <w:trHeight w:val="20"/>
        </w:trPr>
        <w:tc>
          <w:tcPr>
            <w:tcW w:w="1327" w:type="dxa"/>
            <w:gridSpan w:val="3"/>
          </w:tcPr>
          <w:p w14:paraId="52F8BC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5003</w:t>
            </w:r>
          </w:p>
        </w:tc>
        <w:tc>
          <w:tcPr>
            <w:tcW w:w="2687" w:type="dxa"/>
            <w:gridSpan w:val="4"/>
          </w:tcPr>
          <w:p w14:paraId="2B6155C0"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Silk waste (including cocoons unsuitable for reeling, yarn waste and garnetted stock), carded or combed</w:t>
            </w:r>
          </w:p>
        </w:tc>
        <w:tc>
          <w:tcPr>
            <w:tcW w:w="2845" w:type="dxa"/>
            <w:gridSpan w:val="2"/>
          </w:tcPr>
          <w:p w14:paraId="50236A69" w14:textId="77777777" w:rsidR="00D81926" w:rsidRPr="00BA789A"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Carding or combing of silk waste</w:t>
            </w:r>
          </w:p>
        </w:tc>
        <w:tc>
          <w:tcPr>
            <w:tcW w:w="2846" w:type="dxa"/>
            <w:gridSpan w:val="5"/>
          </w:tcPr>
          <w:p w14:paraId="79B618CE" w14:textId="77777777" w:rsidR="00D81926" w:rsidRPr="00FF1C13" w:rsidRDefault="00D81926" w:rsidP="00A61C6D">
            <w:pPr>
              <w:rPr>
                <w:rFonts w:ascii="Times New Roman" w:hAnsi="Times New Roman" w:cs="Times New Roman"/>
                <w:sz w:val="23"/>
                <w:szCs w:val="23"/>
              </w:rPr>
            </w:pPr>
          </w:p>
        </w:tc>
      </w:tr>
      <w:tr w:rsidR="00D81926" w:rsidRPr="00FF1C13" w14:paraId="4A490E36" w14:textId="77777777" w:rsidTr="7EB40D94">
        <w:trPr>
          <w:gridAfter w:val="3"/>
          <w:wAfter w:w="264" w:type="dxa"/>
          <w:trHeight w:val="20"/>
        </w:trPr>
        <w:tc>
          <w:tcPr>
            <w:tcW w:w="1327" w:type="dxa"/>
            <w:gridSpan w:val="3"/>
          </w:tcPr>
          <w:p w14:paraId="638CFA9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5004 to ex 5006</w:t>
            </w:r>
          </w:p>
        </w:tc>
        <w:tc>
          <w:tcPr>
            <w:tcW w:w="2687" w:type="dxa"/>
            <w:gridSpan w:val="4"/>
          </w:tcPr>
          <w:p w14:paraId="3276E5A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Silk yarn and yarn spun from silk waste</w:t>
            </w:r>
          </w:p>
        </w:tc>
        <w:tc>
          <w:tcPr>
            <w:tcW w:w="2845" w:type="dxa"/>
            <w:gridSpan w:val="2"/>
          </w:tcPr>
          <w:p w14:paraId="1653F26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2D86697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 xml:space="preserve">carded or combed or </w:t>
            </w:r>
            <w:r w:rsidRPr="001C3B59">
              <w:rPr>
                <w:rFonts w:ascii="Times New Roman" w:hAnsi="Times New Roman" w:cs="Times New Roman"/>
                <w:color w:val="231F20"/>
                <w:w w:val="105"/>
                <w:sz w:val="23"/>
                <w:szCs w:val="23"/>
              </w:rPr>
              <w:lastRenderedPageBreak/>
              <w:t>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188938E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other 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63599A2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7F7B19D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309B20E0" w14:textId="77777777" w:rsidR="00D81926" w:rsidRPr="00FF1C13" w:rsidRDefault="00D81926" w:rsidP="00A61C6D">
            <w:pPr>
              <w:rPr>
                <w:rFonts w:ascii="Times New Roman" w:hAnsi="Times New Roman" w:cs="Times New Roman"/>
                <w:sz w:val="23"/>
                <w:szCs w:val="23"/>
              </w:rPr>
            </w:pPr>
          </w:p>
        </w:tc>
      </w:tr>
      <w:tr w:rsidR="00D81926" w:rsidRPr="00FF1C13" w14:paraId="1BDA9913" w14:textId="77777777" w:rsidTr="7EB40D94">
        <w:trPr>
          <w:gridAfter w:val="3"/>
          <w:wAfter w:w="264" w:type="dxa"/>
          <w:trHeight w:val="20"/>
        </w:trPr>
        <w:tc>
          <w:tcPr>
            <w:tcW w:w="1327" w:type="dxa"/>
            <w:gridSpan w:val="3"/>
          </w:tcPr>
          <w:p w14:paraId="6FB3097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5007</w:t>
            </w:r>
          </w:p>
        </w:tc>
        <w:tc>
          <w:tcPr>
            <w:tcW w:w="2687" w:type="dxa"/>
            <w:gridSpan w:val="4"/>
          </w:tcPr>
          <w:p w14:paraId="427F81AF"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silk or of silk waste:</w:t>
            </w:r>
          </w:p>
        </w:tc>
        <w:tc>
          <w:tcPr>
            <w:tcW w:w="2845" w:type="dxa"/>
            <w:gridSpan w:val="2"/>
          </w:tcPr>
          <w:p w14:paraId="309EF3DC" w14:textId="77777777" w:rsidR="00D81926" w:rsidRPr="001C3B59" w:rsidRDefault="00D81926" w:rsidP="00A61C6D">
            <w:pPr>
              <w:rPr>
                <w:rFonts w:ascii="Times New Roman" w:hAnsi="Times New Roman" w:cs="Times New Roman"/>
                <w:sz w:val="23"/>
                <w:szCs w:val="23"/>
              </w:rPr>
            </w:pPr>
          </w:p>
        </w:tc>
        <w:tc>
          <w:tcPr>
            <w:tcW w:w="2846" w:type="dxa"/>
            <w:gridSpan w:val="5"/>
          </w:tcPr>
          <w:p w14:paraId="5CFE1E3B" w14:textId="77777777" w:rsidR="00D81926" w:rsidRPr="00FF1C13" w:rsidRDefault="00D81926" w:rsidP="00A61C6D">
            <w:pPr>
              <w:rPr>
                <w:rFonts w:ascii="Times New Roman" w:hAnsi="Times New Roman" w:cs="Times New Roman"/>
                <w:sz w:val="23"/>
                <w:szCs w:val="23"/>
              </w:rPr>
            </w:pPr>
          </w:p>
        </w:tc>
      </w:tr>
      <w:tr w:rsidR="00D81926" w:rsidRPr="00FF1C13" w14:paraId="0EFBAEA4" w14:textId="77777777" w:rsidTr="7EB40D94">
        <w:trPr>
          <w:gridAfter w:val="3"/>
          <w:wAfter w:w="264" w:type="dxa"/>
          <w:trHeight w:val="20"/>
        </w:trPr>
        <w:tc>
          <w:tcPr>
            <w:tcW w:w="1327" w:type="dxa"/>
            <w:gridSpan w:val="3"/>
          </w:tcPr>
          <w:p w14:paraId="2C2F2700"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7F7EE3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845" w:type="dxa"/>
            <w:gridSpan w:val="2"/>
          </w:tcPr>
          <w:p w14:paraId="6D7A64D5"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Manufacture from single yarn</w:t>
            </w:r>
            <w:r>
              <w:rPr>
                <w:rFonts w:ascii="Times New Roman" w:hAnsi="Times New Roman" w:cs="Times New Roman"/>
                <w:color w:val="231F20"/>
                <w:sz w:val="23"/>
                <w:szCs w:val="23"/>
              </w:rPr>
              <w:t xml:space="preserve"> </w:t>
            </w:r>
            <w:r w:rsidRPr="00BA789A">
              <w:rPr>
                <w:rFonts w:ascii="Times New Roman" w:hAnsi="Times New Roman" w:cs="Times New Roman"/>
                <w:color w:val="231F20"/>
                <w:sz w:val="23"/>
                <w:szCs w:val="23"/>
              </w:rPr>
              <w:t>(g)</w:t>
            </w:r>
          </w:p>
        </w:tc>
        <w:tc>
          <w:tcPr>
            <w:tcW w:w="2846" w:type="dxa"/>
            <w:gridSpan w:val="5"/>
          </w:tcPr>
          <w:p w14:paraId="0B7B29B5" w14:textId="77777777" w:rsidR="00D81926" w:rsidRPr="00FF1C13" w:rsidRDefault="00D81926" w:rsidP="00A61C6D">
            <w:pPr>
              <w:rPr>
                <w:rFonts w:ascii="Times New Roman" w:hAnsi="Times New Roman" w:cs="Times New Roman"/>
                <w:sz w:val="23"/>
                <w:szCs w:val="23"/>
              </w:rPr>
            </w:pPr>
          </w:p>
        </w:tc>
      </w:tr>
      <w:tr w:rsidR="00D81926" w:rsidRPr="00FF1C13" w14:paraId="755F09FC" w14:textId="77777777" w:rsidTr="7EB40D94">
        <w:trPr>
          <w:gridAfter w:val="3"/>
          <w:wAfter w:w="264" w:type="dxa"/>
          <w:trHeight w:val="20"/>
        </w:trPr>
        <w:tc>
          <w:tcPr>
            <w:tcW w:w="1327" w:type="dxa"/>
            <w:gridSpan w:val="3"/>
          </w:tcPr>
          <w:p w14:paraId="686791A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684BD03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3F7ED2C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7F69C4A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17A9639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585EE26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4B1FC8D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1D68573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846" w:type="dxa"/>
            <w:gridSpan w:val="5"/>
          </w:tcPr>
          <w:p w14:paraId="46E5B50A"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63CD7403" w14:textId="77777777" w:rsidTr="7EB40D94">
        <w:trPr>
          <w:gridAfter w:val="3"/>
          <w:wAfter w:w="264" w:type="dxa"/>
          <w:trHeight w:val="20"/>
        </w:trPr>
        <w:tc>
          <w:tcPr>
            <w:tcW w:w="1327" w:type="dxa"/>
            <w:gridSpan w:val="3"/>
          </w:tcPr>
          <w:p w14:paraId="5A0F021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51</w:t>
            </w:r>
          </w:p>
        </w:tc>
        <w:tc>
          <w:tcPr>
            <w:tcW w:w="2687" w:type="dxa"/>
            <w:gridSpan w:val="4"/>
          </w:tcPr>
          <w:p w14:paraId="0CCFAB1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Wool, fine or coarse animal hair; horsehair yarn and woven fabric; except for:</w:t>
            </w:r>
          </w:p>
        </w:tc>
        <w:tc>
          <w:tcPr>
            <w:tcW w:w="2845" w:type="dxa"/>
            <w:gridSpan w:val="2"/>
          </w:tcPr>
          <w:p w14:paraId="15E31B19"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44935916" w14:textId="77777777" w:rsidR="00D81926" w:rsidRPr="00FF1C13" w:rsidRDefault="00D81926" w:rsidP="00A61C6D">
            <w:pPr>
              <w:rPr>
                <w:rFonts w:ascii="Times New Roman" w:hAnsi="Times New Roman" w:cs="Times New Roman"/>
                <w:sz w:val="23"/>
                <w:szCs w:val="23"/>
              </w:rPr>
            </w:pPr>
          </w:p>
        </w:tc>
      </w:tr>
      <w:tr w:rsidR="00D81926" w:rsidRPr="00FF1C13" w14:paraId="638E38C3" w14:textId="77777777" w:rsidTr="7EB40D94">
        <w:trPr>
          <w:gridBefore w:val="1"/>
          <w:gridAfter w:val="2"/>
          <w:wBefore w:w="9" w:type="dxa"/>
          <w:wAfter w:w="255" w:type="dxa"/>
          <w:trHeight w:val="20"/>
        </w:trPr>
        <w:tc>
          <w:tcPr>
            <w:tcW w:w="1327" w:type="dxa"/>
            <w:gridSpan w:val="3"/>
          </w:tcPr>
          <w:p w14:paraId="5BE87AD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5106 to 5110</w:t>
            </w:r>
          </w:p>
        </w:tc>
        <w:tc>
          <w:tcPr>
            <w:tcW w:w="2618" w:type="dxa"/>
            <w:gridSpan w:val="2"/>
          </w:tcPr>
          <w:p w14:paraId="00BC9B11"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Yarn of wool, of fine or coarse animal hair or of horsehair</w:t>
            </w:r>
          </w:p>
        </w:tc>
        <w:tc>
          <w:tcPr>
            <w:tcW w:w="2967" w:type="dxa"/>
            <w:gridSpan w:val="5"/>
          </w:tcPr>
          <w:p w14:paraId="5E95874F"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2974BB0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7E375B2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CB1953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33B5CD3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793" w:type="dxa"/>
            <w:gridSpan w:val="4"/>
          </w:tcPr>
          <w:p w14:paraId="608EDBAC" w14:textId="77777777" w:rsidR="00D81926" w:rsidRPr="00FF1C13" w:rsidRDefault="00D81926" w:rsidP="00A61C6D">
            <w:pPr>
              <w:rPr>
                <w:rFonts w:ascii="Times New Roman" w:hAnsi="Times New Roman" w:cs="Times New Roman"/>
                <w:sz w:val="23"/>
                <w:szCs w:val="23"/>
              </w:rPr>
            </w:pPr>
          </w:p>
        </w:tc>
      </w:tr>
      <w:tr w:rsidR="00D81926" w:rsidRPr="00FF1C13" w14:paraId="527DA70E" w14:textId="77777777" w:rsidTr="7EB40D94">
        <w:trPr>
          <w:gridBefore w:val="1"/>
          <w:gridAfter w:val="2"/>
          <w:wBefore w:w="9" w:type="dxa"/>
          <w:wAfter w:w="255" w:type="dxa"/>
          <w:trHeight w:val="20"/>
        </w:trPr>
        <w:tc>
          <w:tcPr>
            <w:tcW w:w="1327" w:type="dxa"/>
            <w:gridSpan w:val="3"/>
          </w:tcPr>
          <w:p w14:paraId="622484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5111 to 5113</w:t>
            </w:r>
          </w:p>
        </w:tc>
        <w:tc>
          <w:tcPr>
            <w:tcW w:w="2618" w:type="dxa"/>
            <w:gridSpan w:val="2"/>
          </w:tcPr>
          <w:p w14:paraId="2DFD1A44"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wool, of fine or coarse animal hair or of horsehair:</w:t>
            </w:r>
          </w:p>
        </w:tc>
        <w:tc>
          <w:tcPr>
            <w:tcW w:w="2967" w:type="dxa"/>
            <w:gridSpan w:val="5"/>
          </w:tcPr>
          <w:p w14:paraId="61E579C5" w14:textId="77777777" w:rsidR="00D81926" w:rsidRPr="001C3B59" w:rsidRDefault="00D81926" w:rsidP="00A61C6D">
            <w:pPr>
              <w:rPr>
                <w:rFonts w:ascii="Times New Roman" w:hAnsi="Times New Roman" w:cs="Times New Roman"/>
                <w:sz w:val="23"/>
                <w:szCs w:val="23"/>
              </w:rPr>
            </w:pPr>
          </w:p>
        </w:tc>
        <w:tc>
          <w:tcPr>
            <w:tcW w:w="2793" w:type="dxa"/>
            <w:gridSpan w:val="4"/>
          </w:tcPr>
          <w:p w14:paraId="3B7D56F4" w14:textId="77777777" w:rsidR="00D81926" w:rsidRPr="00FF1C13" w:rsidRDefault="00D81926" w:rsidP="00A61C6D">
            <w:pPr>
              <w:rPr>
                <w:rFonts w:ascii="Times New Roman" w:hAnsi="Times New Roman" w:cs="Times New Roman"/>
                <w:sz w:val="23"/>
                <w:szCs w:val="23"/>
              </w:rPr>
            </w:pPr>
          </w:p>
        </w:tc>
      </w:tr>
      <w:tr w:rsidR="00D81926" w:rsidRPr="00FF1C13" w14:paraId="626E4BA7" w14:textId="77777777" w:rsidTr="7EB40D94">
        <w:trPr>
          <w:gridBefore w:val="1"/>
          <w:gridAfter w:val="2"/>
          <w:wBefore w:w="9" w:type="dxa"/>
          <w:wAfter w:w="255" w:type="dxa"/>
          <w:trHeight w:val="20"/>
        </w:trPr>
        <w:tc>
          <w:tcPr>
            <w:tcW w:w="1327" w:type="dxa"/>
            <w:gridSpan w:val="3"/>
          </w:tcPr>
          <w:p w14:paraId="397EAAD0"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B6BC88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967" w:type="dxa"/>
            <w:gridSpan w:val="5"/>
          </w:tcPr>
          <w:p w14:paraId="00F8AA27"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Manufacture from single yarn</w:t>
            </w:r>
            <w:r>
              <w:rPr>
                <w:rFonts w:ascii="Times New Roman" w:hAnsi="Times New Roman" w:cs="Times New Roman"/>
                <w:color w:val="231F20"/>
                <w:sz w:val="23"/>
                <w:szCs w:val="23"/>
              </w:rPr>
              <w:t xml:space="preserve"> </w:t>
            </w:r>
            <w:r w:rsidRPr="00BA789A">
              <w:rPr>
                <w:rFonts w:ascii="Times New Roman" w:hAnsi="Times New Roman" w:cs="Times New Roman"/>
                <w:color w:val="231F20"/>
                <w:sz w:val="23"/>
                <w:szCs w:val="23"/>
              </w:rPr>
              <w:t>(g)</w:t>
            </w:r>
          </w:p>
        </w:tc>
        <w:tc>
          <w:tcPr>
            <w:tcW w:w="2793" w:type="dxa"/>
            <w:gridSpan w:val="4"/>
          </w:tcPr>
          <w:p w14:paraId="5EA45C1A" w14:textId="77777777" w:rsidR="00D81926" w:rsidRPr="00FF1C13" w:rsidRDefault="00D81926" w:rsidP="00A61C6D">
            <w:pPr>
              <w:rPr>
                <w:rFonts w:ascii="Times New Roman" w:hAnsi="Times New Roman" w:cs="Times New Roman"/>
                <w:sz w:val="23"/>
                <w:szCs w:val="23"/>
              </w:rPr>
            </w:pPr>
          </w:p>
        </w:tc>
      </w:tr>
      <w:tr w:rsidR="00D81926" w:rsidRPr="00FF1C13" w14:paraId="3B26A856" w14:textId="77777777" w:rsidTr="7EB40D94">
        <w:trPr>
          <w:gridBefore w:val="1"/>
          <w:gridAfter w:val="2"/>
          <w:wBefore w:w="9" w:type="dxa"/>
          <w:wAfter w:w="255" w:type="dxa"/>
          <w:trHeight w:val="20"/>
        </w:trPr>
        <w:tc>
          <w:tcPr>
            <w:tcW w:w="1327" w:type="dxa"/>
            <w:gridSpan w:val="3"/>
          </w:tcPr>
          <w:p w14:paraId="3C5934CA"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54AEB2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662CBCE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5D5762B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7C73429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6CCFD1C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7BAFE7F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2662770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793" w:type="dxa"/>
            <w:gridSpan w:val="4"/>
          </w:tcPr>
          <w:p w14:paraId="2A7DE77E"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 xml:space="preserve">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w:t>
            </w:r>
            <w:r w:rsidRPr="006105D1">
              <w:rPr>
                <w:rFonts w:ascii="Times New Roman" w:hAnsi="Times New Roman" w:cs="Times New Roman"/>
                <w:color w:val="231F20"/>
                <w:sz w:val="23"/>
                <w:szCs w:val="23"/>
              </w:rPr>
              <w:lastRenderedPageBreak/>
              <w:t>47,5 % of the ex-works price of the product</w:t>
            </w:r>
          </w:p>
        </w:tc>
      </w:tr>
      <w:tr w:rsidR="00D81926" w:rsidRPr="00FF1C13" w14:paraId="1F658334" w14:textId="77777777" w:rsidTr="7EB40D94">
        <w:trPr>
          <w:gridBefore w:val="1"/>
          <w:gridAfter w:val="2"/>
          <w:wBefore w:w="9" w:type="dxa"/>
          <w:wAfter w:w="255" w:type="dxa"/>
          <w:trHeight w:val="20"/>
        </w:trPr>
        <w:tc>
          <w:tcPr>
            <w:tcW w:w="1327" w:type="dxa"/>
            <w:gridSpan w:val="3"/>
          </w:tcPr>
          <w:p w14:paraId="5514C3B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52</w:t>
            </w:r>
          </w:p>
        </w:tc>
        <w:tc>
          <w:tcPr>
            <w:tcW w:w="2618" w:type="dxa"/>
            <w:gridSpan w:val="2"/>
          </w:tcPr>
          <w:p w14:paraId="18A5CAA2"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Cotton; except for:</w:t>
            </w:r>
          </w:p>
        </w:tc>
        <w:tc>
          <w:tcPr>
            <w:tcW w:w="2967" w:type="dxa"/>
            <w:gridSpan w:val="5"/>
          </w:tcPr>
          <w:p w14:paraId="2B5B5955"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6A7ED95C" w14:textId="77777777" w:rsidR="00D81926" w:rsidRPr="00FF1C13" w:rsidRDefault="00D81926" w:rsidP="00A61C6D">
            <w:pPr>
              <w:rPr>
                <w:rFonts w:ascii="Times New Roman" w:hAnsi="Times New Roman" w:cs="Times New Roman"/>
                <w:sz w:val="23"/>
                <w:szCs w:val="23"/>
              </w:rPr>
            </w:pPr>
          </w:p>
        </w:tc>
      </w:tr>
      <w:tr w:rsidR="00D81926" w:rsidRPr="00FF1C13" w14:paraId="6BD3DCB0" w14:textId="77777777" w:rsidTr="7EB40D94">
        <w:trPr>
          <w:gridBefore w:val="1"/>
          <w:gridAfter w:val="2"/>
          <w:wBefore w:w="9" w:type="dxa"/>
          <w:wAfter w:w="255" w:type="dxa"/>
          <w:trHeight w:val="20"/>
        </w:trPr>
        <w:tc>
          <w:tcPr>
            <w:tcW w:w="1327" w:type="dxa"/>
            <w:gridSpan w:val="3"/>
          </w:tcPr>
          <w:p w14:paraId="1467212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5204 to 5207</w:t>
            </w:r>
          </w:p>
        </w:tc>
        <w:tc>
          <w:tcPr>
            <w:tcW w:w="2618" w:type="dxa"/>
            <w:gridSpan w:val="2"/>
          </w:tcPr>
          <w:p w14:paraId="536ED48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Yarn and thread of cotton</w:t>
            </w:r>
          </w:p>
        </w:tc>
        <w:tc>
          <w:tcPr>
            <w:tcW w:w="2967" w:type="dxa"/>
            <w:gridSpan w:val="5"/>
          </w:tcPr>
          <w:p w14:paraId="5DDBAA8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4F29464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7D79A75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3F16CD5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68D056B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793" w:type="dxa"/>
            <w:gridSpan w:val="4"/>
          </w:tcPr>
          <w:p w14:paraId="1B9CDCEB" w14:textId="77777777" w:rsidR="00D81926" w:rsidRPr="00FF1C13" w:rsidRDefault="00D81926" w:rsidP="00A61C6D">
            <w:pPr>
              <w:rPr>
                <w:rFonts w:ascii="Times New Roman" w:hAnsi="Times New Roman" w:cs="Times New Roman"/>
                <w:sz w:val="23"/>
                <w:szCs w:val="23"/>
              </w:rPr>
            </w:pPr>
          </w:p>
        </w:tc>
      </w:tr>
      <w:tr w:rsidR="00D81926" w:rsidRPr="00FF1C13" w14:paraId="71E79A99" w14:textId="77777777" w:rsidTr="7EB40D94">
        <w:trPr>
          <w:gridBefore w:val="1"/>
          <w:gridAfter w:val="2"/>
          <w:wBefore w:w="9" w:type="dxa"/>
          <w:wAfter w:w="255" w:type="dxa"/>
          <w:trHeight w:val="20"/>
        </w:trPr>
        <w:tc>
          <w:tcPr>
            <w:tcW w:w="1327" w:type="dxa"/>
            <w:gridSpan w:val="3"/>
          </w:tcPr>
          <w:p w14:paraId="39C64A6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5208 to 5212</w:t>
            </w:r>
          </w:p>
        </w:tc>
        <w:tc>
          <w:tcPr>
            <w:tcW w:w="2618" w:type="dxa"/>
            <w:gridSpan w:val="2"/>
          </w:tcPr>
          <w:p w14:paraId="0721B5B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cotton:</w:t>
            </w:r>
          </w:p>
        </w:tc>
        <w:tc>
          <w:tcPr>
            <w:tcW w:w="2967" w:type="dxa"/>
            <w:gridSpan w:val="5"/>
          </w:tcPr>
          <w:p w14:paraId="334565A8" w14:textId="77777777" w:rsidR="00D81926" w:rsidRPr="001C3B59" w:rsidRDefault="00D81926" w:rsidP="00A61C6D">
            <w:pPr>
              <w:rPr>
                <w:rFonts w:ascii="Times New Roman" w:hAnsi="Times New Roman" w:cs="Times New Roman"/>
                <w:sz w:val="23"/>
                <w:szCs w:val="23"/>
              </w:rPr>
            </w:pPr>
          </w:p>
        </w:tc>
        <w:tc>
          <w:tcPr>
            <w:tcW w:w="2793" w:type="dxa"/>
            <w:gridSpan w:val="4"/>
          </w:tcPr>
          <w:p w14:paraId="0859A3A5" w14:textId="77777777" w:rsidR="00D81926" w:rsidRPr="00FF1C13" w:rsidRDefault="00D81926" w:rsidP="00A61C6D">
            <w:pPr>
              <w:rPr>
                <w:rFonts w:ascii="Times New Roman" w:hAnsi="Times New Roman" w:cs="Times New Roman"/>
                <w:sz w:val="23"/>
                <w:szCs w:val="23"/>
              </w:rPr>
            </w:pPr>
          </w:p>
        </w:tc>
      </w:tr>
      <w:tr w:rsidR="00D81926" w:rsidRPr="00FF1C13" w14:paraId="503FD386" w14:textId="77777777" w:rsidTr="7EB40D94">
        <w:trPr>
          <w:gridBefore w:val="1"/>
          <w:gridAfter w:val="2"/>
          <w:wBefore w:w="9" w:type="dxa"/>
          <w:wAfter w:w="255" w:type="dxa"/>
          <w:trHeight w:val="20"/>
        </w:trPr>
        <w:tc>
          <w:tcPr>
            <w:tcW w:w="1327" w:type="dxa"/>
            <w:gridSpan w:val="3"/>
          </w:tcPr>
          <w:p w14:paraId="5D22DF7C"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1DE4744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967" w:type="dxa"/>
            <w:gridSpan w:val="5"/>
          </w:tcPr>
          <w:p w14:paraId="604DDEFF"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Manufacture from single yarn</w:t>
            </w:r>
            <w:r>
              <w:rPr>
                <w:rFonts w:ascii="Times New Roman" w:hAnsi="Times New Roman" w:cs="Times New Roman"/>
                <w:color w:val="231F20"/>
                <w:sz w:val="23"/>
                <w:szCs w:val="23"/>
              </w:rPr>
              <w:t xml:space="preserve"> </w:t>
            </w:r>
            <w:r w:rsidRPr="00BA789A">
              <w:rPr>
                <w:rFonts w:ascii="Times New Roman" w:hAnsi="Times New Roman" w:cs="Times New Roman"/>
                <w:color w:val="231F20"/>
                <w:sz w:val="23"/>
                <w:szCs w:val="23"/>
              </w:rPr>
              <w:t>(g)</w:t>
            </w:r>
          </w:p>
        </w:tc>
        <w:tc>
          <w:tcPr>
            <w:tcW w:w="2793" w:type="dxa"/>
            <w:gridSpan w:val="4"/>
          </w:tcPr>
          <w:p w14:paraId="2670CB9B" w14:textId="77777777" w:rsidR="00D81926" w:rsidRPr="00FF1C13" w:rsidRDefault="00D81926" w:rsidP="00A61C6D">
            <w:pPr>
              <w:rPr>
                <w:rFonts w:ascii="Times New Roman" w:hAnsi="Times New Roman" w:cs="Times New Roman"/>
                <w:sz w:val="23"/>
                <w:szCs w:val="23"/>
              </w:rPr>
            </w:pPr>
          </w:p>
        </w:tc>
      </w:tr>
      <w:tr w:rsidR="00D81926" w:rsidRPr="00FF1C13" w14:paraId="2F6F8BD3" w14:textId="77777777" w:rsidTr="7EB40D94">
        <w:trPr>
          <w:gridBefore w:val="1"/>
          <w:gridAfter w:val="2"/>
          <w:wBefore w:w="9" w:type="dxa"/>
          <w:wAfter w:w="255" w:type="dxa"/>
          <w:trHeight w:val="20"/>
        </w:trPr>
        <w:tc>
          <w:tcPr>
            <w:tcW w:w="1327" w:type="dxa"/>
            <w:gridSpan w:val="3"/>
          </w:tcPr>
          <w:p w14:paraId="3BA289D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658E752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25319C5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7B482F9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1B55A5B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3FC347C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41A67A0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2AA38634"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793" w:type="dxa"/>
            <w:gridSpan w:val="4"/>
          </w:tcPr>
          <w:p w14:paraId="5E604CCF"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2A32C04F" w14:textId="77777777" w:rsidTr="7EB40D94">
        <w:trPr>
          <w:gridAfter w:val="3"/>
          <w:wAfter w:w="264" w:type="dxa"/>
          <w:trHeight w:val="20"/>
        </w:trPr>
        <w:tc>
          <w:tcPr>
            <w:tcW w:w="1327" w:type="dxa"/>
            <w:gridSpan w:val="3"/>
          </w:tcPr>
          <w:p w14:paraId="6553E35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53</w:t>
            </w:r>
          </w:p>
        </w:tc>
        <w:tc>
          <w:tcPr>
            <w:tcW w:w="2687" w:type="dxa"/>
            <w:gridSpan w:val="4"/>
          </w:tcPr>
          <w:p w14:paraId="5E45313B"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Other vegetable textile fibres; paper yarn and woven fabrics of paper yarn; except for:</w:t>
            </w:r>
          </w:p>
        </w:tc>
        <w:tc>
          <w:tcPr>
            <w:tcW w:w="2845" w:type="dxa"/>
            <w:gridSpan w:val="2"/>
          </w:tcPr>
          <w:p w14:paraId="1F7EA038"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57D53A84" w14:textId="77777777" w:rsidR="00D81926" w:rsidRPr="00FF1C13" w:rsidRDefault="00D81926" w:rsidP="00A61C6D">
            <w:pPr>
              <w:rPr>
                <w:rFonts w:ascii="Times New Roman" w:hAnsi="Times New Roman" w:cs="Times New Roman"/>
                <w:sz w:val="23"/>
                <w:szCs w:val="23"/>
              </w:rPr>
            </w:pPr>
          </w:p>
        </w:tc>
      </w:tr>
      <w:tr w:rsidR="00D81926" w:rsidRPr="00FF1C13" w14:paraId="55624D19" w14:textId="77777777" w:rsidTr="7EB40D94">
        <w:trPr>
          <w:gridAfter w:val="3"/>
          <w:wAfter w:w="264" w:type="dxa"/>
          <w:trHeight w:val="20"/>
        </w:trPr>
        <w:tc>
          <w:tcPr>
            <w:tcW w:w="1327" w:type="dxa"/>
            <w:gridSpan w:val="3"/>
          </w:tcPr>
          <w:p w14:paraId="78084ED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5306 to 5308</w:t>
            </w:r>
          </w:p>
        </w:tc>
        <w:tc>
          <w:tcPr>
            <w:tcW w:w="2687" w:type="dxa"/>
            <w:gridSpan w:val="4"/>
          </w:tcPr>
          <w:p w14:paraId="71C4AA00"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Yarn of other vegetable textile fibres; paper yarn</w:t>
            </w:r>
          </w:p>
        </w:tc>
        <w:tc>
          <w:tcPr>
            <w:tcW w:w="2845" w:type="dxa"/>
            <w:gridSpan w:val="2"/>
          </w:tcPr>
          <w:p w14:paraId="20BAA86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33DC432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408013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62224AC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589AB06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416EDEB3" w14:textId="77777777" w:rsidR="00D81926" w:rsidRPr="00FF1C13" w:rsidRDefault="00D81926" w:rsidP="00A61C6D">
            <w:pPr>
              <w:rPr>
                <w:rFonts w:ascii="Times New Roman" w:hAnsi="Times New Roman" w:cs="Times New Roman"/>
                <w:sz w:val="23"/>
                <w:szCs w:val="23"/>
              </w:rPr>
            </w:pPr>
          </w:p>
        </w:tc>
      </w:tr>
      <w:tr w:rsidR="00D81926" w:rsidRPr="00FF1C13" w14:paraId="0862749B" w14:textId="77777777" w:rsidTr="7EB40D94">
        <w:trPr>
          <w:gridAfter w:val="3"/>
          <w:wAfter w:w="264" w:type="dxa"/>
          <w:trHeight w:val="20"/>
        </w:trPr>
        <w:tc>
          <w:tcPr>
            <w:tcW w:w="1327" w:type="dxa"/>
            <w:gridSpan w:val="3"/>
          </w:tcPr>
          <w:p w14:paraId="37348A4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5309 to 5311</w:t>
            </w:r>
          </w:p>
        </w:tc>
        <w:tc>
          <w:tcPr>
            <w:tcW w:w="2687" w:type="dxa"/>
            <w:gridSpan w:val="4"/>
          </w:tcPr>
          <w:p w14:paraId="75A9A998"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other vegetable textile fibres; woven fabrics of paper yarn:</w:t>
            </w:r>
          </w:p>
        </w:tc>
        <w:tc>
          <w:tcPr>
            <w:tcW w:w="2845" w:type="dxa"/>
            <w:gridSpan w:val="2"/>
          </w:tcPr>
          <w:p w14:paraId="08DC2A54" w14:textId="77777777" w:rsidR="00D81926" w:rsidRPr="001C3B59" w:rsidRDefault="00D81926" w:rsidP="00A61C6D">
            <w:pPr>
              <w:rPr>
                <w:rFonts w:ascii="Times New Roman" w:hAnsi="Times New Roman" w:cs="Times New Roman"/>
                <w:sz w:val="23"/>
                <w:szCs w:val="23"/>
              </w:rPr>
            </w:pPr>
          </w:p>
        </w:tc>
        <w:tc>
          <w:tcPr>
            <w:tcW w:w="2846" w:type="dxa"/>
            <w:gridSpan w:val="5"/>
          </w:tcPr>
          <w:p w14:paraId="0150809B" w14:textId="77777777" w:rsidR="00D81926" w:rsidRPr="00FF1C13" w:rsidRDefault="00D81926" w:rsidP="00A61C6D">
            <w:pPr>
              <w:rPr>
                <w:rFonts w:ascii="Times New Roman" w:hAnsi="Times New Roman" w:cs="Times New Roman"/>
                <w:sz w:val="23"/>
                <w:szCs w:val="23"/>
              </w:rPr>
            </w:pPr>
          </w:p>
        </w:tc>
      </w:tr>
      <w:tr w:rsidR="00D81926" w:rsidRPr="00FF1C13" w14:paraId="5031DED4" w14:textId="77777777" w:rsidTr="7EB40D94">
        <w:trPr>
          <w:gridAfter w:val="3"/>
          <w:wAfter w:w="264" w:type="dxa"/>
          <w:trHeight w:val="20"/>
        </w:trPr>
        <w:tc>
          <w:tcPr>
            <w:tcW w:w="1327" w:type="dxa"/>
            <w:gridSpan w:val="3"/>
          </w:tcPr>
          <w:p w14:paraId="44201DE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F28D43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845" w:type="dxa"/>
            <w:gridSpan w:val="2"/>
          </w:tcPr>
          <w:p w14:paraId="7C632716"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Manufacture from single yarn</w:t>
            </w:r>
            <w:r>
              <w:rPr>
                <w:rFonts w:ascii="Times New Roman" w:hAnsi="Times New Roman" w:cs="Times New Roman"/>
                <w:color w:val="231F20"/>
                <w:sz w:val="23"/>
                <w:szCs w:val="23"/>
              </w:rPr>
              <w:t xml:space="preserve"> </w:t>
            </w:r>
            <w:r w:rsidRPr="00BA789A">
              <w:rPr>
                <w:rFonts w:ascii="Times New Roman" w:hAnsi="Times New Roman" w:cs="Times New Roman"/>
                <w:color w:val="231F20"/>
                <w:sz w:val="23"/>
                <w:szCs w:val="23"/>
              </w:rPr>
              <w:t>(g)</w:t>
            </w:r>
          </w:p>
        </w:tc>
        <w:tc>
          <w:tcPr>
            <w:tcW w:w="2846" w:type="dxa"/>
            <w:gridSpan w:val="5"/>
          </w:tcPr>
          <w:p w14:paraId="02DF6BA9" w14:textId="77777777" w:rsidR="00D81926" w:rsidRPr="00FF1C13" w:rsidRDefault="00D81926" w:rsidP="00A61C6D">
            <w:pPr>
              <w:rPr>
                <w:rFonts w:ascii="Times New Roman" w:hAnsi="Times New Roman" w:cs="Times New Roman"/>
                <w:sz w:val="23"/>
                <w:szCs w:val="23"/>
              </w:rPr>
            </w:pPr>
          </w:p>
        </w:tc>
      </w:tr>
      <w:tr w:rsidR="00D81926" w:rsidRPr="00FF1C13" w14:paraId="1A79FBFA" w14:textId="77777777" w:rsidTr="7EB40D94">
        <w:trPr>
          <w:gridAfter w:val="3"/>
          <w:wAfter w:w="264" w:type="dxa"/>
          <w:trHeight w:val="20"/>
        </w:trPr>
        <w:tc>
          <w:tcPr>
            <w:tcW w:w="1327" w:type="dxa"/>
            <w:gridSpan w:val="3"/>
          </w:tcPr>
          <w:p w14:paraId="243E39D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023DE14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1AF6F63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0F4F9A8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7BE73C7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7108DB1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 xml:space="preserve">man-made staple fibres not carded or combed or </w:t>
            </w:r>
            <w:r w:rsidRPr="001C3B59">
              <w:rPr>
                <w:rFonts w:ascii="Times New Roman" w:hAnsi="Times New Roman" w:cs="Times New Roman"/>
                <w:color w:val="231F20"/>
                <w:w w:val="105"/>
                <w:sz w:val="23"/>
                <w:szCs w:val="23"/>
              </w:rPr>
              <w:lastRenderedPageBreak/>
              <w:t>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7BC993B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7F349A4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846" w:type="dxa"/>
            <w:gridSpan w:val="5"/>
          </w:tcPr>
          <w:p w14:paraId="200FD563"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lastRenderedPageBreak/>
              <w:t xml:space="preserve">Printing accompanied by at least two preparatory or finishing operations (such as scouring, bleaching, mercerising, heat setting, </w:t>
            </w:r>
            <w:r w:rsidRPr="006105D1">
              <w:rPr>
                <w:rFonts w:ascii="Times New Roman" w:hAnsi="Times New Roman" w:cs="Times New Roman"/>
                <w:color w:val="231F20"/>
                <w:sz w:val="23"/>
                <w:szCs w:val="23"/>
              </w:rPr>
              <w:lastRenderedPageBreak/>
              <w:t>raising, calendering, shrink resistance processing, permanent finishing, decatising, impregnating, mending and burling) where the value of the unprinted fabric used does not exceed 47,5 % of the ex-works price of the product</w:t>
            </w:r>
          </w:p>
        </w:tc>
      </w:tr>
      <w:tr w:rsidR="00D81926" w:rsidRPr="00FF1C13" w14:paraId="565CCD19" w14:textId="77777777" w:rsidTr="7EB40D94">
        <w:trPr>
          <w:gridAfter w:val="3"/>
          <w:wAfter w:w="264" w:type="dxa"/>
          <w:trHeight w:val="20"/>
        </w:trPr>
        <w:tc>
          <w:tcPr>
            <w:tcW w:w="1327" w:type="dxa"/>
            <w:gridSpan w:val="3"/>
          </w:tcPr>
          <w:p w14:paraId="54C4647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5401 to 5406</w:t>
            </w:r>
          </w:p>
        </w:tc>
        <w:tc>
          <w:tcPr>
            <w:tcW w:w="2687" w:type="dxa"/>
            <w:gridSpan w:val="4"/>
          </w:tcPr>
          <w:p w14:paraId="0D4ED704"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Yarn, monofilament and thread of man-made filaments</w:t>
            </w:r>
          </w:p>
        </w:tc>
        <w:tc>
          <w:tcPr>
            <w:tcW w:w="2845" w:type="dxa"/>
            <w:gridSpan w:val="2"/>
          </w:tcPr>
          <w:p w14:paraId="249B674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78D5084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1FAC23B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9E3616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131D57A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67B99A2E" w14:textId="77777777" w:rsidR="00D81926" w:rsidRPr="00FF1C13" w:rsidRDefault="00D81926" w:rsidP="00A61C6D">
            <w:pPr>
              <w:rPr>
                <w:rFonts w:ascii="Times New Roman" w:hAnsi="Times New Roman" w:cs="Times New Roman"/>
                <w:sz w:val="23"/>
                <w:szCs w:val="23"/>
              </w:rPr>
            </w:pPr>
          </w:p>
        </w:tc>
      </w:tr>
      <w:tr w:rsidR="00D81926" w:rsidRPr="00FF1C13" w14:paraId="6FDA86E4" w14:textId="77777777" w:rsidTr="7EB40D94">
        <w:trPr>
          <w:gridAfter w:val="3"/>
          <w:wAfter w:w="264" w:type="dxa"/>
          <w:trHeight w:val="20"/>
        </w:trPr>
        <w:tc>
          <w:tcPr>
            <w:tcW w:w="1327" w:type="dxa"/>
            <w:gridSpan w:val="3"/>
          </w:tcPr>
          <w:p w14:paraId="4135119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5407 and 5408</w:t>
            </w:r>
          </w:p>
        </w:tc>
        <w:tc>
          <w:tcPr>
            <w:tcW w:w="2687" w:type="dxa"/>
            <w:gridSpan w:val="4"/>
          </w:tcPr>
          <w:p w14:paraId="2BF1DCED"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man-made filament yarn:</w:t>
            </w:r>
          </w:p>
        </w:tc>
        <w:tc>
          <w:tcPr>
            <w:tcW w:w="2845" w:type="dxa"/>
            <w:gridSpan w:val="2"/>
          </w:tcPr>
          <w:p w14:paraId="78B5339B" w14:textId="77777777" w:rsidR="00D81926" w:rsidRPr="001C3B59" w:rsidRDefault="00D81926" w:rsidP="00A61C6D">
            <w:pPr>
              <w:rPr>
                <w:rFonts w:ascii="Times New Roman" w:hAnsi="Times New Roman" w:cs="Times New Roman"/>
                <w:sz w:val="23"/>
                <w:szCs w:val="23"/>
              </w:rPr>
            </w:pPr>
          </w:p>
        </w:tc>
        <w:tc>
          <w:tcPr>
            <w:tcW w:w="2846" w:type="dxa"/>
            <w:gridSpan w:val="5"/>
          </w:tcPr>
          <w:p w14:paraId="5A89B466" w14:textId="77777777" w:rsidR="00D81926" w:rsidRPr="00FF1C13" w:rsidRDefault="00D81926" w:rsidP="00A61C6D">
            <w:pPr>
              <w:rPr>
                <w:rFonts w:ascii="Times New Roman" w:hAnsi="Times New Roman" w:cs="Times New Roman"/>
                <w:sz w:val="23"/>
                <w:szCs w:val="23"/>
              </w:rPr>
            </w:pPr>
          </w:p>
        </w:tc>
      </w:tr>
      <w:tr w:rsidR="00D81926" w:rsidRPr="00FF1C13" w14:paraId="40F9A36A" w14:textId="77777777" w:rsidTr="7EB40D94">
        <w:trPr>
          <w:gridAfter w:val="3"/>
          <w:wAfter w:w="264" w:type="dxa"/>
          <w:trHeight w:val="20"/>
        </w:trPr>
        <w:tc>
          <w:tcPr>
            <w:tcW w:w="1327" w:type="dxa"/>
            <w:gridSpan w:val="3"/>
          </w:tcPr>
          <w:p w14:paraId="2D75D0D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1BDA87D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845" w:type="dxa"/>
            <w:gridSpan w:val="2"/>
          </w:tcPr>
          <w:p w14:paraId="299985D1"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Manufacture from single yarn</w:t>
            </w:r>
            <w:r>
              <w:rPr>
                <w:rFonts w:ascii="Times New Roman" w:hAnsi="Times New Roman" w:cs="Times New Roman"/>
                <w:color w:val="231F20"/>
                <w:sz w:val="23"/>
                <w:szCs w:val="23"/>
              </w:rPr>
              <w:t xml:space="preserve"> </w:t>
            </w:r>
            <w:r w:rsidRPr="0095494F">
              <w:rPr>
                <w:rFonts w:ascii="Times New Roman" w:hAnsi="Times New Roman" w:cs="Times New Roman"/>
                <w:color w:val="231F20"/>
                <w:sz w:val="23"/>
                <w:szCs w:val="23"/>
              </w:rPr>
              <w:t>(g)</w:t>
            </w:r>
          </w:p>
        </w:tc>
        <w:tc>
          <w:tcPr>
            <w:tcW w:w="2846" w:type="dxa"/>
            <w:gridSpan w:val="5"/>
          </w:tcPr>
          <w:p w14:paraId="01AF6671" w14:textId="77777777" w:rsidR="00D81926" w:rsidRPr="00FF1C13" w:rsidRDefault="00D81926" w:rsidP="00A61C6D">
            <w:pPr>
              <w:rPr>
                <w:rFonts w:ascii="Times New Roman" w:hAnsi="Times New Roman" w:cs="Times New Roman"/>
                <w:sz w:val="23"/>
                <w:szCs w:val="23"/>
              </w:rPr>
            </w:pPr>
          </w:p>
        </w:tc>
      </w:tr>
      <w:tr w:rsidR="00D81926" w:rsidRPr="00FF1C13" w14:paraId="42129311" w14:textId="77777777" w:rsidTr="7EB40D94">
        <w:trPr>
          <w:gridAfter w:val="3"/>
          <w:wAfter w:w="264" w:type="dxa"/>
          <w:trHeight w:val="20"/>
        </w:trPr>
        <w:tc>
          <w:tcPr>
            <w:tcW w:w="1327" w:type="dxa"/>
            <w:gridSpan w:val="3"/>
          </w:tcPr>
          <w:p w14:paraId="43FEF359"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6CA860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4283CB0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551180C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1B85F79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7D78E0A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150583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22550A2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846" w:type="dxa"/>
            <w:gridSpan w:val="5"/>
          </w:tcPr>
          <w:p w14:paraId="337246CA"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2D2AB138" w14:textId="77777777" w:rsidTr="7EB40D94">
        <w:trPr>
          <w:gridBefore w:val="1"/>
          <w:gridAfter w:val="2"/>
          <w:wBefore w:w="9" w:type="dxa"/>
          <w:wAfter w:w="255" w:type="dxa"/>
          <w:trHeight w:val="20"/>
        </w:trPr>
        <w:tc>
          <w:tcPr>
            <w:tcW w:w="1327" w:type="dxa"/>
            <w:gridSpan w:val="3"/>
          </w:tcPr>
          <w:p w14:paraId="5DA0CB4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5501 to 5507</w:t>
            </w:r>
          </w:p>
        </w:tc>
        <w:tc>
          <w:tcPr>
            <w:tcW w:w="2618" w:type="dxa"/>
            <w:gridSpan w:val="2"/>
          </w:tcPr>
          <w:p w14:paraId="7CA3C719"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Man-made staple fibres</w:t>
            </w:r>
          </w:p>
        </w:tc>
        <w:tc>
          <w:tcPr>
            <w:tcW w:w="2967" w:type="dxa"/>
            <w:gridSpan w:val="5"/>
          </w:tcPr>
          <w:p w14:paraId="3219F588"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from chemical materials or textile pulp</w:t>
            </w:r>
          </w:p>
        </w:tc>
        <w:tc>
          <w:tcPr>
            <w:tcW w:w="2793" w:type="dxa"/>
            <w:gridSpan w:val="4"/>
          </w:tcPr>
          <w:p w14:paraId="28ED282B" w14:textId="77777777" w:rsidR="00D81926" w:rsidRPr="00FF1C13" w:rsidRDefault="00D81926" w:rsidP="00A61C6D">
            <w:pPr>
              <w:rPr>
                <w:rFonts w:ascii="Times New Roman" w:hAnsi="Times New Roman" w:cs="Times New Roman"/>
                <w:sz w:val="23"/>
                <w:szCs w:val="23"/>
              </w:rPr>
            </w:pPr>
          </w:p>
        </w:tc>
      </w:tr>
      <w:tr w:rsidR="00D81926" w:rsidRPr="00FF1C13" w14:paraId="1AC7A008" w14:textId="77777777" w:rsidTr="7EB40D94">
        <w:trPr>
          <w:gridBefore w:val="1"/>
          <w:gridAfter w:val="2"/>
          <w:wBefore w:w="9" w:type="dxa"/>
          <w:wAfter w:w="255" w:type="dxa"/>
          <w:trHeight w:val="20"/>
        </w:trPr>
        <w:tc>
          <w:tcPr>
            <w:tcW w:w="1327" w:type="dxa"/>
            <w:gridSpan w:val="3"/>
          </w:tcPr>
          <w:p w14:paraId="59DD82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5508 to 5511</w:t>
            </w:r>
          </w:p>
        </w:tc>
        <w:tc>
          <w:tcPr>
            <w:tcW w:w="2618" w:type="dxa"/>
            <w:gridSpan w:val="2"/>
          </w:tcPr>
          <w:p w14:paraId="21E9AA7E"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Yarn and sewing thread of man-made staple fibres</w:t>
            </w:r>
          </w:p>
        </w:tc>
        <w:tc>
          <w:tcPr>
            <w:tcW w:w="2967" w:type="dxa"/>
            <w:gridSpan w:val="5"/>
          </w:tcPr>
          <w:p w14:paraId="1C3E603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1FFEF46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raw</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silk</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waste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12F2F10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0D14882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67B93E3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793" w:type="dxa"/>
            <w:gridSpan w:val="4"/>
          </w:tcPr>
          <w:p w14:paraId="48951807" w14:textId="77777777" w:rsidR="00D81926" w:rsidRPr="00FF1C13" w:rsidRDefault="00D81926" w:rsidP="00A61C6D">
            <w:pPr>
              <w:rPr>
                <w:rFonts w:ascii="Times New Roman" w:hAnsi="Times New Roman" w:cs="Times New Roman"/>
                <w:sz w:val="23"/>
                <w:szCs w:val="23"/>
              </w:rPr>
            </w:pPr>
          </w:p>
        </w:tc>
      </w:tr>
      <w:tr w:rsidR="00D81926" w:rsidRPr="00FF1C13" w14:paraId="7025B790" w14:textId="77777777" w:rsidTr="7EB40D94">
        <w:trPr>
          <w:gridBefore w:val="1"/>
          <w:gridAfter w:val="2"/>
          <w:wBefore w:w="9" w:type="dxa"/>
          <w:wAfter w:w="255" w:type="dxa"/>
          <w:trHeight w:val="20"/>
        </w:trPr>
        <w:tc>
          <w:tcPr>
            <w:tcW w:w="1327" w:type="dxa"/>
            <w:gridSpan w:val="3"/>
          </w:tcPr>
          <w:p w14:paraId="7753246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5512 to 5516</w:t>
            </w:r>
          </w:p>
        </w:tc>
        <w:tc>
          <w:tcPr>
            <w:tcW w:w="2618" w:type="dxa"/>
            <w:gridSpan w:val="2"/>
          </w:tcPr>
          <w:p w14:paraId="4BA95B6A"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Woven fabrics of man-made staple fibres:</w:t>
            </w:r>
          </w:p>
        </w:tc>
        <w:tc>
          <w:tcPr>
            <w:tcW w:w="2967" w:type="dxa"/>
            <w:gridSpan w:val="5"/>
          </w:tcPr>
          <w:p w14:paraId="3B24C80D" w14:textId="77777777" w:rsidR="00D81926" w:rsidRPr="001C3B59" w:rsidRDefault="00D81926" w:rsidP="00A61C6D">
            <w:pPr>
              <w:rPr>
                <w:rFonts w:ascii="Times New Roman" w:hAnsi="Times New Roman" w:cs="Times New Roman"/>
                <w:sz w:val="23"/>
                <w:szCs w:val="23"/>
              </w:rPr>
            </w:pPr>
          </w:p>
        </w:tc>
        <w:tc>
          <w:tcPr>
            <w:tcW w:w="2793" w:type="dxa"/>
            <w:gridSpan w:val="4"/>
          </w:tcPr>
          <w:p w14:paraId="0D1B6CB3" w14:textId="77777777" w:rsidR="00D81926" w:rsidRPr="00FF1C13" w:rsidRDefault="00D81926" w:rsidP="00A61C6D">
            <w:pPr>
              <w:rPr>
                <w:rFonts w:ascii="Times New Roman" w:hAnsi="Times New Roman" w:cs="Times New Roman"/>
                <w:sz w:val="23"/>
                <w:szCs w:val="23"/>
              </w:rPr>
            </w:pPr>
          </w:p>
        </w:tc>
      </w:tr>
      <w:tr w:rsidR="00D81926" w:rsidRPr="00FF1C13" w14:paraId="03CA1AFC" w14:textId="77777777" w:rsidTr="7EB40D94">
        <w:trPr>
          <w:gridBefore w:val="1"/>
          <w:gridAfter w:val="2"/>
          <w:wBefore w:w="9" w:type="dxa"/>
          <w:wAfter w:w="255" w:type="dxa"/>
          <w:trHeight w:val="20"/>
        </w:trPr>
        <w:tc>
          <w:tcPr>
            <w:tcW w:w="1327" w:type="dxa"/>
            <w:gridSpan w:val="3"/>
          </w:tcPr>
          <w:p w14:paraId="71FFF36A"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32A1D2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Incorporating rubber thread</w:t>
            </w:r>
          </w:p>
        </w:tc>
        <w:tc>
          <w:tcPr>
            <w:tcW w:w="2967" w:type="dxa"/>
            <w:gridSpan w:val="5"/>
          </w:tcPr>
          <w:p w14:paraId="01AC129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single yarn </w:t>
            </w:r>
            <w:r w:rsidRPr="0095494F">
              <w:rPr>
                <w:rFonts w:ascii="Times New Roman" w:hAnsi="Times New Roman" w:cs="Times New Roman"/>
                <w:color w:val="231F20"/>
                <w:sz w:val="23"/>
                <w:szCs w:val="23"/>
              </w:rPr>
              <w:t>(g)</w:t>
            </w:r>
          </w:p>
        </w:tc>
        <w:tc>
          <w:tcPr>
            <w:tcW w:w="2793" w:type="dxa"/>
            <w:gridSpan w:val="4"/>
          </w:tcPr>
          <w:p w14:paraId="41520D04" w14:textId="77777777" w:rsidR="00D81926" w:rsidRPr="00FF1C13" w:rsidRDefault="00D81926" w:rsidP="00A61C6D">
            <w:pPr>
              <w:rPr>
                <w:rFonts w:ascii="Times New Roman" w:hAnsi="Times New Roman" w:cs="Times New Roman"/>
                <w:sz w:val="23"/>
                <w:szCs w:val="23"/>
              </w:rPr>
            </w:pPr>
          </w:p>
        </w:tc>
      </w:tr>
      <w:tr w:rsidR="00D81926" w:rsidRPr="00FF1C13" w14:paraId="6C6D7017" w14:textId="77777777" w:rsidTr="7EB40D94">
        <w:trPr>
          <w:gridBefore w:val="1"/>
          <w:gridAfter w:val="2"/>
          <w:wBefore w:w="9" w:type="dxa"/>
          <w:wAfter w:w="255" w:type="dxa"/>
          <w:trHeight w:val="20"/>
        </w:trPr>
        <w:tc>
          <w:tcPr>
            <w:tcW w:w="1327" w:type="dxa"/>
            <w:gridSpan w:val="3"/>
          </w:tcPr>
          <w:p w14:paraId="7B79DAC8"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CCB356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6ACD595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62E9F23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43FD1EA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608D2F1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 xml:space="preserve">man-made staple fibres not </w:t>
            </w:r>
            <w:r w:rsidRPr="001C3B59">
              <w:rPr>
                <w:rFonts w:ascii="Times New Roman" w:hAnsi="Times New Roman" w:cs="Times New Roman"/>
                <w:color w:val="231F20"/>
                <w:w w:val="105"/>
                <w:sz w:val="23"/>
                <w:szCs w:val="23"/>
              </w:rPr>
              <w:lastRenderedPageBreak/>
              <w:t>carded or combed or otherwise prepared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353E04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63CF6DE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w:t>
            </w:r>
          </w:p>
        </w:tc>
        <w:tc>
          <w:tcPr>
            <w:tcW w:w="2793" w:type="dxa"/>
            <w:gridSpan w:val="4"/>
          </w:tcPr>
          <w:p w14:paraId="27B8825A" w14:textId="77777777" w:rsidR="00D81926" w:rsidRPr="00FF1C13" w:rsidRDefault="00D81926" w:rsidP="00A61C6D">
            <w:pPr>
              <w:pStyle w:val="TableParagraph"/>
              <w:rPr>
                <w:rFonts w:ascii="Times New Roman" w:hAnsi="Times New Roman" w:cs="Times New Roman"/>
                <w:sz w:val="23"/>
                <w:szCs w:val="23"/>
              </w:rPr>
            </w:pPr>
            <w:r w:rsidRPr="006105D1">
              <w:rPr>
                <w:rFonts w:ascii="Times New Roman" w:hAnsi="Times New Roman" w:cs="Times New Roman"/>
                <w:color w:val="231F20"/>
                <w:sz w:val="23"/>
                <w:szCs w:val="23"/>
              </w:rPr>
              <w:lastRenderedPageBreak/>
              <w:t xml:space="preserve">Printing accompanied by at least two preparatory or finishing operations (such as scouring, bleaching, </w:t>
            </w:r>
            <w:r w:rsidRPr="006105D1">
              <w:rPr>
                <w:rFonts w:ascii="Times New Roman" w:hAnsi="Times New Roman" w:cs="Times New Roman"/>
                <w:color w:val="231F20"/>
                <w:sz w:val="23"/>
                <w:szCs w:val="23"/>
              </w:rPr>
              <w:lastRenderedPageBreak/>
              <w:t>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6F5D12A3" w14:textId="77777777" w:rsidTr="7EB40D94">
        <w:trPr>
          <w:gridBefore w:val="1"/>
          <w:gridAfter w:val="2"/>
          <w:wBefore w:w="9" w:type="dxa"/>
          <w:wAfter w:w="255" w:type="dxa"/>
          <w:trHeight w:val="20"/>
        </w:trPr>
        <w:tc>
          <w:tcPr>
            <w:tcW w:w="1327" w:type="dxa"/>
            <w:gridSpan w:val="3"/>
          </w:tcPr>
          <w:p w14:paraId="3D72017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56</w:t>
            </w:r>
          </w:p>
        </w:tc>
        <w:tc>
          <w:tcPr>
            <w:tcW w:w="2618" w:type="dxa"/>
            <w:gridSpan w:val="2"/>
          </w:tcPr>
          <w:p w14:paraId="59AE12DB"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Wadding, felt and non-wovens; special yarns; twine, cordage, ropes and cables and articles thereof; except for:</w:t>
            </w:r>
          </w:p>
        </w:tc>
        <w:tc>
          <w:tcPr>
            <w:tcW w:w="2967" w:type="dxa"/>
            <w:gridSpan w:val="5"/>
          </w:tcPr>
          <w:p w14:paraId="06164E5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20C890A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4962858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63AA4A1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16EA16D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paper making</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p>
        </w:tc>
        <w:tc>
          <w:tcPr>
            <w:tcW w:w="2793" w:type="dxa"/>
            <w:gridSpan w:val="4"/>
          </w:tcPr>
          <w:p w14:paraId="2D7B5448" w14:textId="77777777" w:rsidR="00D81926" w:rsidRPr="00FF1C13" w:rsidRDefault="00D81926" w:rsidP="00A61C6D">
            <w:pPr>
              <w:rPr>
                <w:rFonts w:ascii="Times New Roman" w:hAnsi="Times New Roman" w:cs="Times New Roman"/>
                <w:sz w:val="23"/>
                <w:szCs w:val="23"/>
              </w:rPr>
            </w:pPr>
          </w:p>
        </w:tc>
      </w:tr>
      <w:tr w:rsidR="00D81926" w:rsidRPr="00FF1C13" w14:paraId="37BF13F2" w14:textId="77777777" w:rsidTr="7EB40D94">
        <w:trPr>
          <w:gridBefore w:val="1"/>
          <w:gridAfter w:val="2"/>
          <w:wBefore w:w="9" w:type="dxa"/>
          <w:wAfter w:w="255" w:type="dxa"/>
          <w:trHeight w:val="20"/>
        </w:trPr>
        <w:tc>
          <w:tcPr>
            <w:tcW w:w="1327" w:type="dxa"/>
            <w:gridSpan w:val="3"/>
          </w:tcPr>
          <w:p w14:paraId="60A0F82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5602</w:t>
            </w:r>
          </w:p>
        </w:tc>
        <w:tc>
          <w:tcPr>
            <w:tcW w:w="2618" w:type="dxa"/>
            <w:gridSpan w:val="2"/>
          </w:tcPr>
          <w:p w14:paraId="1A5D5454"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Felt, whether or not impregnated, coated, covered or laminated:</w:t>
            </w:r>
          </w:p>
        </w:tc>
        <w:tc>
          <w:tcPr>
            <w:tcW w:w="2967" w:type="dxa"/>
            <w:gridSpan w:val="5"/>
          </w:tcPr>
          <w:p w14:paraId="0978D1AB" w14:textId="77777777" w:rsidR="00D81926" w:rsidRPr="001C3B59" w:rsidRDefault="00D81926" w:rsidP="00A61C6D">
            <w:pPr>
              <w:rPr>
                <w:rFonts w:ascii="Times New Roman" w:hAnsi="Times New Roman" w:cs="Times New Roman"/>
                <w:sz w:val="23"/>
                <w:szCs w:val="23"/>
              </w:rPr>
            </w:pPr>
          </w:p>
        </w:tc>
        <w:tc>
          <w:tcPr>
            <w:tcW w:w="2793" w:type="dxa"/>
            <w:gridSpan w:val="4"/>
          </w:tcPr>
          <w:p w14:paraId="7B10349B" w14:textId="77777777" w:rsidR="00D81926" w:rsidRPr="00FF1C13" w:rsidRDefault="00D81926" w:rsidP="00A61C6D">
            <w:pPr>
              <w:rPr>
                <w:rFonts w:ascii="Times New Roman" w:hAnsi="Times New Roman" w:cs="Times New Roman"/>
                <w:sz w:val="23"/>
                <w:szCs w:val="23"/>
              </w:rPr>
            </w:pPr>
          </w:p>
        </w:tc>
      </w:tr>
      <w:tr w:rsidR="00D81926" w:rsidRPr="00FF1C13" w14:paraId="55855C96" w14:textId="77777777" w:rsidTr="7EB40D94">
        <w:trPr>
          <w:gridBefore w:val="1"/>
          <w:gridAfter w:val="2"/>
          <w:wBefore w:w="9" w:type="dxa"/>
          <w:wAfter w:w="255" w:type="dxa"/>
          <w:trHeight w:val="20"/>
        </w:trPr>
        <w:tc>
          <w:tcPr>
            <w:tcW w:w="1327" w:type="dxa"/>
            <w:gridSpan w:val="3"/>
          </w:tcPr>
          <w:p w14:paraId="386D0BA6" w14:textId="77777777" w:rsidR="00D81926" w:rsidRPr="00CE6E22" w:rsidRDefault="00D81926" w:rsidP="00A61C6D">
            <w:pPr>
              <w:pStyle w:val="TableParagraph"/>
              <w:tabs>
                <w:tab w:val="left" w:pos="284"/>
              </w:tabs>
              <w:rPr>
                <w:rFonts w:ascii="Times New Roman" w:hAnsi="Times New Roman" w:cs="Times New Roman"/>
                <w:color w:val="231F20"/>
                <w:w w:val="105"/>
                <w:sz w:val="23"/>
                <w:szCs w:val="23"/>
              </w:rPr>
            </w:pPr>
          </w:p>
        </w:tc>
        <w:tc>
          <w:tcPr>
            <w:tcW w:w="2618" w:type="dxa"/>
            <w:gridSpan w:val="2"/>
          </w:tcPr>
          <w:p w14:paraId="4A64A5E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Needleloom felt</w:t>
            </w:r>
          </w:p>
        </w:tc>
        <w:tc>
          <w:tcPr>
            <w:tcW w:w="2967" w:type="dxa"/>
            <w:gridSpan w:val="5"/>
          </w:tcPr>
          <w:p w14:paraId="123CD35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4284EE0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00AC3D3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chemical materials or textile pulp</w:t>
            </w:r>
          </w:p>
          <w:p w14:paraId="6AB52312" w14:textId="77777777" w:rsidR="00D81926" w:rsidRPr="001C3B59" w:rsidRDefault="00D81926" w:rsidP="00A61C6D">
            <w:pPr>
              <w:pStyle w:val="TableParagraph"/>
              <w:ind w:left="113" w:right="422"/>
              <w:rPr>
                <w:rFonts w:ascii="Times New Roman" w:hAnsi="Times New Roman" w:cs="Times New Roman"/>
                <w:sz w:val="23"/>
                <w:szCs w:val="23"/>
              </w:rPr>
            </w:pPr>
            <w:r w:rsidRPr="001C3B59">
              <w:rPr>
                <w:rFonts w:ascii="Times New Roman" w:hAnsi="Times New Roman" w:cs="Times New Roman"/>
                <w:color w:val="231F20"/>
                <w:sz w:val="23"/>
                <w:szCs w:val="23"/>
              </w:rPr>
              <w:t>However:</w:t>
            </w:r>
          </w:p>
          <w:p w14:paraId="420F5D4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polypropylene filament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heading No</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5402,</w:t>
            </w:r>
          </w:p>
          <w:p w14:paraId="627B50A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polypropylene fibres of heading No 5503 or 5506 or</w:t>
            </w:r>
          </w:p>
          <w:p w14:paraId="2FD0FB6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polypropylene filament tow of heading No 5501, of which the denomination in all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cases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a</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single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filament 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fibre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is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less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than</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9</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decitex may be used provided their value does not exceed 40</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 of the ex-works price 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 product</w:t>
            </w:r>
          </w:p>
        </w:tc>
        <w:tc>
          <w:tcPr>
            <w:tcW w:w="2793" w:type="dxa"/>
            <w:gridSpan w:val="4"/>
          </w:tcPr>
          <w:p w14:paraId="7F4A03EB" w14:textId="77777777" w:rsidR="00D81926" w:rsidRPr="00FF1C13" w:rsidRDefault="00D81926" w:rsidP="00A61C6D">
            <w:pPr>
              <w:rPr>
                <w:rFonts w:ascii="Times New Roman" w:hAnsi="Times New Roman" w:cs="Times New Roman"/>
                <w:sz w:val="23"/>
                <w:szCs w:val="23"/>
              </w:rPr>
            </w:pPr>
          </w:p>
        </w:tc>
      </w:tr>
      <w:tr w:rsidR="00D81926" w:rsidRPr="00FF1C13" w14:paraId="48B3A9F7" w14:textId="77777777" w:rsidTr="7EB40D94">
        <w:trPr>
          <w:gridAfter w:val="3"/>
          <w:wAfter w:w="264" w:type="dxa"/>
          <w:trHeight w:val="20"/>
        </w:trPr>
        <w:tc>
          <w:tcPr>
            <w:tcW w:w="1327" w:type="dxa"/>
            <w:gridSpan w:val="3"/>
          </w:tcPr>
          <w:p w14:paraId="783DB709" w14:textId="77777777" w:rsidR="00D81926" w:rsidRPr="00CE6E22" w:rsidRDefault="00D81926" w:rsidP="00A61C6D">
            <w:pPr>
              <w:pStyle w:val="TableParagraph"/>
              <w:tabs>
                <w:tab w:val="left" w:pos="284"/>
              </w:tabs>
              <w:rPr>
                <w:rFonts w:ascii="Times New Roman" w:hAnsi="Times New Roman" w:cs="Times New Roman"/>
                <w:color w:val="231F20"/>
                <w:w w:val="105"/>
                <w:sz w:val="23"/>
                <w:szCs w:val="23"/>
              </w:rPr>
            </w:pPr>
          </w:p>
        </w:tc>
        <w:tc>
          <w:tcPr>
            <w:tcW w:w="2687" w:type="dxa"/>
            <w:gridSpan w:val="4"/>
          </w:tcPr>
          <w:p w14:paraId="72A3DE9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139F065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56C24BE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76E7E8F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fibres made from casein,</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39E2119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846" w:type="dxa"/>
            <w:gridSpan w:val="5"/>
          </w:tcPr>
          <w:p w14:paraId="30C9CC69" w14:textId="77777777" w:rsidR="00D81926" w:rsidRPr="00FF1C13" w:rsidRDefault="00D81926" w:rsidP="00A61C6D">
            <w:pPr>
              <w:rPr>
                <w:rFonts w:ascii="Times New Roman" w:hAnsi="Times New Roman" w:cs="Times New Roman"/>
                <w:sz w:val="23"/>
                <w:szCs w:val="23"/>
              </w:rPr>
            </w:pPr>
          </w:p>
        </w:tc>
      </w:tr>
      <w:tr w:rsidR="00D81926" w:rsidRPr="00FF1C13" w14:paraId="54F6D450" w14:textId="77777777" w:rsidTr="7EB40D94">
        <w:trPr>
          <w:gridAfter w:val="3"/>
          <w:wAfter w:w="264" w:type="dxa"/>
          <w:trHeight w:val="20"/>
        </w:trPr>
        <w:tc>
          <w:tcPr>
            <w:tcW w:w="1327" w:type="dxa"/>
            <w:gridSpan w:val="3"/>
          </w:tcPr>
          <w:p w14:paraId="2F8C500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5604</w:t>
            </w:r>
          </w:p>
        </w:tc>
        <w:tc>
          <w:tcPr>
            <w:tcW w:w="2687" w:type="dxa"/>
            <w:gridSpan w:val="4"/>
          </w:tcPr>
          <w:p w14:paraId="34E8156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Rubber thread and cord, textile covered; textile yarn, and strip and the like of heading</w:t>
            </w:r>
            <w:r>
              <w:rPr>
                <w:rFonts w:ascii="Times New Roman" w:hAnsi="Times New Roman" w:cs="Times New Roman"/>
                <w:color w:val="231F20"/>
                <w:sz w:val="23"/>
                <w:szCs w:val="23"/>
              </w:rPr>
              <w:t xml:space="preserve"> </w:t>
            </w:r>
            <w:r w:rsidRPr="006105D1">
              <w:rPr>
                <w:rFonts w:ascii="Times New Roman" w:hAnsi="Times New Roman" w:cs="Times New Roman"/>
                <w:color w:val="231F20"/>
                <w:sz w:val="23"/>
                <w:szCs w:val="23"/>
              </w:rPr>
              <w:t>No 5404 or 5405, impregnated, coated, covered or sheathed with rubber or plastics:</w:t>
            </w:r>
          </w:p>
        </w:tc>
        <w:tc>
          <w:tcPr>
            <w:tcW w:w="2845" w:type="dxa"/>
            <w:gridSpan w:val="2"/>
          </w:tcPr>
          <w:p w14:paraId="468B0FD3" w14:textId="77777777" w:rsidR="00D81926" w:rsidRPr="001C3B59" w:rsidRDefault="00D81926" w:rsidP="00A61C6D">
            <w:pPr>
              <w:rPr>
                <w:rFonts w:ascii="Times New Roman" w:hAnsi="Times New Roman" w:cs="Times New Roman"/>
                <w:sz w:val="23"/>
                <w:szCs w:val="23"/>
              </w:rPr>
            </w:pPr>
          </w:p>
        </w:tc>
        <w:tc>
          <w:tcPr>
            <w:tcW w:w="2846" w:type="dxa"/>
            <w:gridSpan w:val="5"/>
          </w:tcPr>
          <w:p w14:paraId="5FEAFCF3" w14:textId="77777777" w:rsidR="00D81926" w:rsidRPr="00FF1C13" w:rsidRDefault="00D81926" w:rsidP="00A61C6D">
            <w:pPr>
              <w:rPr>
                <w:rFonts w:ascii="Times New Roman" w:hAnsi="Times New Roman" w:cs="Times New Roman"/>
                <w:sz w:val="23"/>
                <w:szCs w:val="23"/>
              </w:rPr>
            </w:pPr>
          </w:p>
        </w:tc>
      </w:tr>
      <w:tr w:rsidR="00D81926" w:rsidRPr="00FF1C13" w14:paraId="2F734B9D" w14:textId="77777777" w:rsidTr="7EB40D94">
        <w:trPr>
          <w:gridAfter w:val="3"/>
          <w:wAfter w:w="264" w:type="dxa"/>
          <w:trHeight w:val="20"/>
        </w:trPr>
        <w:tc>
          <w:tcPr>
            <w:tcW w:w="1327" w:type="dxa"/>
            <w:gridSpan w:val="3"/>
          </w:tcPr>
          <w:p w14:paraId="1C3BD955"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F0D444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Rubber thread and cord, textile covered</w:t>
            </w:r>
          </w:p>
        </w:tc>
        <w:tc>
          <w:tcPr>
            <w:tcW w:w="2845" w:type="dxa"/>
            <w:gridSpan w:val="2"/>
          </w:tcPr>
          <w:p w14:paraId="7B02478A" w14:textId="77777777" w:rsidR="00D81926" w:rsidRPr="001C3B59" w:rsidRDefault="00D81926" w:rsidP="00A61C6D">
            <w:pPr>
              <w:pStyle w:val="TableParagraph"/>
              <w:rPr>
                <w:rFonts w:ascii="Times New Roman" w:hAnsi="Times New Roman" w:cs="Times New Roman"/>
                <w:sz w:val="23"/>
                <w:szCs w:val="23"/>
              </w:rPr>
            </w:pPr>
            <w:r w:rsidRPr="0095494F">
              <w:rPr>
                <w:rFonts w:ascii="Times New Roman" w:hAnsi="Times New Roman" w:cs="Times New Roman"/>
                <w:color w:val="231F20"/>
                <w:sz w:val="23"/>
                <w:szCs w:val="23"/>
              </w:rPr>
              <w:t>Manufacture from rubber thread or cord, not textile covered</w:t>
            </w:r>
          </w:p>
        </w:tc>
        <w:tc>
          <w:tcPr>
            <w:tcW w:w="2846" w:type="dxa"/>
            <w:gridSpan w:val="5"/>
          </w:tcPr>
          <w:p w14:paraId="217F65DB" w14:textId="77777777" w:rsidR="00D81926" w:rsidRPr="00FF1C13" w:rsidRDefault="00D81926" w:rsidP="00A61C6D">
            <w:pPr>
              <w:rPr>
                <w:rFonts w:ascii="Times New Roman" w:hAnsi="Times New Roman" w:cs="Times New Roman"/>
                <w:sz w:val="23"/>
                <w:szCs w:val="23"/>
              </w:rPr>
            </w:pPr>
          </w:p>
        </w:tc>
      </w:tr>
      <w:tr w:rsidR="00D81926" w:rsidRPr="00FF1C13" w14:paraId="0C2120C5" w14:textId="77777777" w:rsidTr="7EB40D94">
        <w:trPr>
          <w:gridAfter w:val="3"/>
          <w:wAfter w:w="264" w:type="dxa"/>
          <w:trHeight w:val="20"/>
        </w:trPr>
        <w:tc>
          <w:tcPr>
            <w:tcW w:w="1327" w:type="dxa"/>
            <w:gridSpan w:val="3"/>
          </w:tcPr>
          <w:p w14:paraId="7528A3B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31CBF7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70E98C3F"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4AB6353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processed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4B23464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lastRenderedPageBreak/>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234C1BD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39D3C45E" w14:textId="77777777" w:rsidR="00D81926" w:rsidRPr="00FF1C13" w:rsidRDefault="00D81926" w:rsidP="00A61C6D">
            <w:pPr>
              <w:rPr>
                <w:rFonts w:ascii="Times New Roman" w:hAnsi="Times New Roman" w:cs="Times New Roman"/>
                <w:sz w:val="23"/>
                <w:szCs w:val="23"/>
              </w:rPr>
            </w:pPr>
          </w:p>
        </w:tc>
      </w:tr>
      <w:tr w:rsidR="00D81926" w:rsidRPr="00FF1C13" w14:paraId="271C05C3" w14:textId="77777777" w:rsidTr="7EB40D94">
        <w:trPr>
          <w:gridAfter w:val="3"/>
          <w:wAfter w:w="264" w:type="dxa"/>
          <w:trHeight w:val="20"/>
        </w:trPr>
        <w:tc>
          <w:tcPr>
            <w:tcW w:w="1327" w:type="dxa"/>
            <w:gridSpan w:val="3"/>
          </w:tcPr>
          <w:p w14:paraId="6DF2D82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5605</w:t>
            </w:r>
          </w:p>
        </w:tc>
        <w:tc>
          <w:tcPr>
            <w:tcW w:w="2687" w:type="dxa"/>
            <w:gridSpan w:val="4"/>
          </w:tcPr>
          <w:p w14:paraId="185ACE39"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Metallised yarn, whether or not gimped, being textile yarn, or strip or the like of heading No 5404 or 5405, combined with metal in the form of thread, strip or powder or covered with metal</w:t>
            </w:r>
          </w:p>
        </w:tc>
        <w:tc>
          <w:tcPr>
            <w:tcW w:w="2845" w:type="dxa"/>
            <w:gridSpan w:val="2"/>
          </w:tcPr>
          <w:p w14:paraId="6EA61EF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75FF0E1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54CDA92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70E0358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64728AD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1945D57E" w14:textId="77777777" w:rsidR="00D81926" w:rsidRPr="00FF1C13" w:rsidRDefault="00D81926" w:rsidP="00A61C6D">
            <w:pPr>
              <w:rPr>
                <w:rFonts w:ascii="Times New Roman" w:hAnsi="Times New Roman" w:cs="Times New Roman"/>
                <w:sz w:val="23"/>
                <w:szCs w:val="23"/>
              </w:rPr>
            </w:pPr>
          </w:p>
        </w:tc>
      </w:tr>
      <w:tr w:rsidR="00D81926" w:rsidRPr="00FF1C13" w14:paraId="6475E855" w14:textId="77777777" w:rsidTr="7EB40D94">
        <w:trPr>
          <w:gridAfter w:val="3"/>
          <w:wAfter w:w="264" w:type="dxa"/>
          <w:trHeight w:val="20"/>
        </w:trPr>
        <w:tc>
          <w:tcPr>
            <w:tcW w:w="1327" w:type="dxa"/>
            <w:gridSpan w:val="3"/>
          </w:tcPr>
          <w:p w14:paraId="7915CC2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5606</w:t>
            </w:r>
          </w:p>
        </w:tc>
        <w:tc>
          <w:tcPr>
            <w:tcW w:w="2687" w:type="dxa"/>
            <w:gridSpan w:val="4"/>
          </w:tcPr>
          <w:p w14:paraId="5445C47D"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Gimped yarn, and strip and the like of heading No 5404 or 5405, gimped (other than those of heading No 5605 and gimped horsehair yarn); chenille yarn (including flock chenille yarn; loop wale-yarn</w:t>
            </w:r>
          </w:p>
        </w:tc>
        <w:tc>
          <w:tcPr>
            <w:tcW w:w="2845" w:type="dxa"/>
            <w:gridSpan w:val="2"/>
          </w:tcPr>
          <w:p w14:paraId="138FE4D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124A3E5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454607E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2AA9747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chemical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textile pulp,</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41E5F3B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paper-making materials</w:t>
            </w:r>
          </w:p>
        </w:tc>
        <w:tc>
          <w:tcPr>
            <w:tcW w:w="2846" w:type="dxa"/>
            <w:gridSpan w:val="5"/>
          </w:tcPr>
          <w:p w14:paraId="2DC472D4" w14:textId="77777777" w:rsidR="00D81926" w:rsidRPr="00FF1C13" w:rsidRDefault="00D81926" w:rsidP="00A61C6D">
            <w:pPr>
              <w:rPr>
                <w:rFonts w:ascii="Times New Roman" w:hAnsi="Times New Roman" w:cs="Times New Roman"/>
                <w:sz w:val="23"/>
                <w:szCs w:val="23"/>
              </w:rPr>
            </w:pPr>
          </w:p>
        </w:tc>
      </w:tr>
      <w:tr w:rsidR="00D81926" w:rsidRPr="00FF1C13" w14:paraId="6F9F8E6E" w14:textId="77777777" w:rsidTr="7EB40D94">
        <w:trPr>
          <w:gridAfter w:val="3"/>
          <w:wAfter w:w="264" w:type="dxa"/>
          <w:trHeight w:val="20"/>
        </w:trPr>
        <w:tc>
          <w:tcPr>
            <w:tcW w:w="1327" w:type="dxa"/>
            <w:gridSpan w:val="3"/>
          </w:tcPr>
          <w:p w14:paraId="1A5F035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57</w:t>
            </w:r>
          </w:p>
        </w:tc>
        <w:tc>
          <w:tcPr>
            <w:tcW w:w="2687" w:type="dxa"/>
            <w:gridSpan w:val="4"/>
          </w:tcPr>
          <w:p w14:paraId="4A10AB46"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Carpets and other textile floor coverings:</w:t>
            </w:r>
          </w:p>
        </w:tc>
        <w:tc>
          <w:tcPr>
            <w:tcW w:w="2845" w:type="dxa"/>
            <w:gridSpan w:val="2"/>
          </w:tcPr>
          <w:p w14:paraId="7C8787E0" w14:textId="77777777" w:rsidR="00D81926" w:rsidRPr="001C3B59" w:rsidRDefault="00D81926" w:rsidP="00A61C6D">
            <w:pPr>
              <w:rPr>
                <w:rFonts w:ascii="Times New Roman" w:hAnsi="Times New Roman" w:cs="Times New Roman"/>
                <w:sz w:val="23"/>
                <w:szCs w:val="23"/>
              </w:rPr>
            </w:pPr>
          </w:p>
        </w:tc>
        <w:tc>
          <w:tcPr>
            <w:tcW w:w="2846" w:type="dxa"/>
            <w:gridSpan w:val="5"/>
          </w:tcPr>
          <w:p w14:paraId="76748858" w14:textId="77777777" w:rsidR="00D81926" w:rsidRPr="00FF1C13" w:rsidRDefault="00D81926" w:rsidP="00A61C6D">
            <w:pPr>
              <w:rPr>
                <w:rFonts w:ascii="Times New Roman" w:hAnsi="Times New Roman" w:cs="Times New Roman"/>
                <w:sz w:val="23"/>
                <w:szCs w:val="23"/>
              </w:rPr>
            </w:pPr>
          </w:p>
        </w:tc>
      </w:tr>
      <w:tr w:rsidR="00D81926" w:rsidRPr="00FF1C13" w14:paraId="38FBD55B" w14:textId="77777777" w:rsidTr="7EB40D94">
        <w:trPr>
          <w:gridBefore w:val="1"/>
          <w:gridAfter w:val="2"/>
          <w:wBefore w:w="9" w:type="dxa"/>
          <w:wAfter w:w="255" w:type="dxa"/>
          <w:trHeight w:val="20"/>
        </w:trPr>
        <w:tc>
          <w:tcPr>
            <w:tcW w:w="1327" w:type="dxa"/>
            <w:gridSpan w:val="3"/>
          </w:tcPr>
          <w:p w14:paraId="5727F28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32909D9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Of needleloom felt</w:t>
            </w:r>
          </w:p>
        </w:tc>
        <w:tc>
          <w:tcPr>
            <w:tcW w:w="2967" w:type="dxa"/>
            <w:gridSpan w:val="5"/>
          </w:tcPr>
          <w:p w14:paraId="70FA23D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473E9AB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47C3538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chemical materials or textile pulp</w:t>
            </w:r>
          </w:p>
          <w:p w14:paraId="2B690A9C" w14:textId="77777777" w:rsidR="00D81926" w:rsidRPr="001C3B59" w:rsidRDefault="00D81926" w:rsidP="00A61C6D">
            <w:pPr>
              <w:pStyle w:val="TableParagraph"/>
              <w:ind w:left="113" w:right="422"/>
              <w:rPr>
                <w:rFonts w:ascii="Times New Roman" w:hAnsi="Times New Roman" w:cs="Times New Roman"/>
                <w:sz w:val="23"/>
                <w:szCs w:val="23"/>
              </w:rPr>
            </w:pPr>
            <w:r w:rsidRPr="001C3B59">
              <w:rPr>
                <w:rFonts w:ascii="Times New Roman" w:hAnsi="Times New Roman" w:cs="Times New Roman"/>
                <w:color w:val="231F20"/>
                <w:sz w:val="23"/>
                <w:szCs w:val="23"/>
              </w:rPr>
              <w:t>However:</w:t>
            </w:r>
          </w:p>
          <w:p w14:paraId="77C8D9F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polypropylene filament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heading No</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5402,</w:t>
            </w:r>
          </w:p>
          <w:p w14:paraId="6F5EA3A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polypropylene fibres of heading No 5503 or 5506 or</w:t>
            </w:r>
          </w:p>
          <w:p w14:paraId="1CB9567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polypropylene filament tow of heading No 5501, of which the denomination in all</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cases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a</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single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filament 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fibre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is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less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than</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9</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decitex may be used provided their value does not exceed 40</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 of the ex-works price of</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 product</w:t>
            </w:r>
          </w:p>
          <w:p w14:paraId="0D363B5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jute fabric may be used as backing</w:t>
            </w:r>
          </w:p>
        </w:tc>
        <w:tc>
          <w:tcPr>
            <w:tcW w:w="2793" w:type="dxa"/>
            <w:gridSpan w:val="4"/>
          </w:tcPr>
          <w:p w14:paraId="748F4FF8" w14:textId="77777777" w:rsidR="00D81926" w:rsidRPr="00FF1C13" w:rsidRDefault="00D81926" w:rsidP="00A61C6D">
            <w:pPr>
              <w:rPr>
                <w:rFonts w:ascii="Times New Roman" w:hAnsi="Times New Roman" w:cs="Times New Roman"/>
                <w:sz w:val="23"/>
                <w:szCs w:val="23"/>
              </w:rPr>
            </w:pPr>
          </w:p>
        </w:tc>
      </w:tr>
      <w:tr w:rsidR="00D81926" w:rsidRPr="00FF1C13" w14:paraId="7BC73F25" w14:textId="77777777" w:rsidTr="7EB40D94">
        <w:trPr>
          <w:gridBefore w:val="1"/>
          <w:gridAfter w:val="2"/>
          <w:wBefore w:w="9" w:type="dxa"/>
          <w:wAfter w:w="255" w:type="dxa"/>
          <w:trHeight w:val="20"/>
        </w:trPr>
        <w:tc>
          <w:tcPr>
            <w:tcW w:w="1327" w:type="dxa"/>
            <w:gridSpan w:val="3"/>
          </w:tcPr>
          <w:p w14:paraId="3034CC11"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485710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Of other felt</w:t>
            </w:r>
          </w:p>
        </w:tc>
        <w:tc>
          <w:tcPr>
            <w:tcW w:w="2967" w:type="dxa"/>
            <w:gridSpan w:val="5"/>
          </w:tcPr>
          <w:p w14:paraId="3E4D227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3030B0E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 not carded or combed or otherwise processed for spinning,</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56FFA78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793" w:type="dxa"/>
            <w:gridSpan w:val="4"/>
          </w:tcPr>
          <w:p w14:paraId="28CA8118" w14:textId="77777777" w:rsidR="00D81926" w:rsidRPr="00FF1C13" w:rsidRDefault="00D81926" w:rsidP="00A61C6D">
            <w:pPr>
              <w:rPr>
                <w:rFonts w:ascii="Times New Roman" w:hAnsi="Times New Roman" w:cs="Times New Roman"/>
                <w:sz w:val="23"/>
                <w:szCs w:val="23"/>
              </w:rPr>
            </w:pPr>
          </w:p>
        </w:tc>
      </w:tr>
      <w:tr w:rsidR="00D81926" w:rsidRPr="00FF1C13" w14:paraId="15CF2E29" w14:textId="77777777" w:rsidTr="7EB40D94">
        <w:trPr>
          <w:gridBefore w:val="1"/>
          <w:gridAfter w:val="2"/>
          <w:wBefore w:w="9" w:type="dxa"/>
          <w:wAfter w:w="255" w:type="dxa"/>
          <w:trHeight w:val="20"/>
        </w:trPr>
        <w:tc>
          <w:tcPr>
            <w:tcW w:w="1327" w:type="dxa"/>
            <w:gridSpan w:val="3"/>
          </w:tcPr>
          <w:p w14:paraId="25CE6EF2"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B83012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6BD0C4D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431CF7A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coir or jute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yarn,</w:t>
            </w:r>
          </w:p>
          <w:p w14:paraId="495673E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synthetic or artificial filament yarn,</w:t>
            </w:r>
          </w:p>
          <w:p w14:paraId="14A9266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natural fibres,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3833342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 processed 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w:t>
            </w:r>
          </w:p>
          <w:p w14:paraId="1F659EBB" w14:textId="77777777" w:rsidR="00D81926" w:rsidRPr="001C3B59" w:rsidRDefault="00D81926" w:rsidP="00A61C6D">
            <w:pPr>
              <w:pStyle w:val="TableParagraph"/>
              <w:ind w:left="113" w:right="122"/>
              <w:rPr>
                <w:rFonts w:ascii="Times New Roman" w:hAnsi="Times New Roman" w:cs="Times New Roman"/>
                <w:sz w:val="23"/>
                <w:szCs w:val="23"/>
              </w:rPr>
            </w:pPr>
            <w:r w:rsidRPr="001C3B59">
              <w:rPr>
                <w:rFonts w:ascii="Times New Roman" w:hAnsi="Times New Roman" w:cs="Times New Roman"/>
                <w:color w:val="231F20"/>
                <w:sz w:val="23"/>
                <w:szCs w:val="23"/>
              </w:rPr>
              <w:t>Jute fabric may be used as backing</w:t>
            </w:r>
          </w:p>
        </w:tc>
        <w:tc>
          <w:tcPr>
            <w:tcW w:w="2793" w:type="dxa"/>
            <w:gridSpan w:val="4"/>
          </w:tcPr>
          <w:p w14:paraId="1887337E" w14:textId="77777777" w:rsidR="00D81926" w:rsidRPr="00FF1C13" w:rsidRDefault="00D81926" w:rsidP="00A61C6D">
            <w:pPr>
              <w:rPr>
                <w:rFonts w:ascii="Times New Roman" w:hAnsi="Times New Roman" w:cs="Times New Roman"/>
                <w:sz w:val="23"/>
                <w:szCs w:val="23"/>
              </w:rPr>
            </w:pPr>
          </w:p>
        </w:tc>
      </w:tr>
      <w:tr w:rsidR="00D81926" w:rsidRPr="00FF1C13" w14:paraId="31D0930C" w14:textId="77777777" w:rsidTr="7EB40D94">
        <w:trPr>
          <w:gridBefore w:val="1"/>
          <w:gridAfter w:val="2"/>
          <w:wBefore w:w="9" w:type="dxa"/>
          <w:wAfter w:w="255" w:type="dxa"/>
          <w:trHeight w:val="20"/>
        </w:trPr>
        <w:tc>
          <w:tcPr>
            <w:tcW w:w="1327" w:type="dxa"/>
            <w:gridSpan w:val="3"/>
          </w:tcPr>
          <w:p w14:paraId="482A960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Chapter 58</w:t>
            </w:r>
          </w:p>
        </w:tc>
        <w:tc>
          <w:tcPr>
            <w:tcW w:w="2618" w:type="dxa"/>
            <w:gridSpan w:val="2"/>
          </w:tcPr>
          <w:p w14:paraId="24C9D6F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Special woven fabrics; tufted textile fabrics; lace; tapestries; trimmings; embroidery; except for:</w:t>
            </w:r>
          </w:p>
        </w:tc>
        <w:tc>
          <w:tcPr>
            <w:tcW w:w="2967" w:type="dxa"/>
            <w:gridSpan w:val="5"/>
          </w:tcPr>
          <w:p w14:paraId="6E49A94F" w14:textId="77777777" w:rsidR="00D81926" w:rsidRPr="001C3B59" w:rsidRDefault="00D81926" w:rsidP="00A61C6D">
            <w:pPr>
              <w:rPr>
                <w:rFonts w:ascii="Times New Roman" w:hAnsi="Times New Roman" w:cs="Times New Roman"/>
                <w:sz w:val="23"/>
                <w:szCs w:val="23"/>
              </w:rPr>
            </w:pPr>
          </w:p>
        </w:tc>
        <w:tc>
          <w:tcPr>
            <w:tcW w:w="2793" w:type="dxa"/>
            <w:gridSpan w:val="4"/>
          </w:tcPr>
          <w:p w14:paraId="1AF13024" w14:textId="77777777" w:rsidR="00D81926" w:rsidRPr="00FF1C13" w:rsidRDefault="00D81926" w:rsidP="00A61C6D">
            <w:pPr>
              <w:rPr>
                <w:rFonts w:ascii="Times New Roman" w:hAnsi="Times New Roman" w:cs="Times New Roman"/>
                <w:sz w:val="23"/>
                <w:szCs w:val="23"/>
              </w:rPr>
            </w:pPr>
          </w:p>
        </w:tc>
      </w:tr>
      <w:tr w:rsidR="00D81926" w:rsidRPr="00FF1C13" w14:paraId="16233F5F" w14:textId="77777777" w:rsidTr="7EB40D94">
        <w:trPr>
          <w:gridBefore w:val="1"/>
          <w:gridAfter w:val="2"/>
          <w:wBefore w:w="9" w:type="dxa"/>
          <w:wAfter w:w="255" w:type="dxa"/>
          <w:trHeight w:val="20"/>
        </w:trPr>
        <w:tc>
          <w:tcPr>
            <w:tcW w:w="1327" w:type="dxa"/>
            <w:gridSpan w:val="3"/>
          </w:tcPr>
          <w:p w14:paraId="29A5EF27"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DD4830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Combined with rubber thread</w:t>
            </w:r>
          </w:p>
        </w:tc>
        <w:tc>
          <w:tcPr>
            <w:tcW w:w="2967" w:type="dxa"/>
            <w:gridSpan w:val="5"/>
          </w:tcPr>
          <w:p w14:paraId="3CB4B2C3" w14:textId="77777777" w:rsidR="00D81926" w:rsidRPr="001C3B59" w:rsidRDefault="00D81926" w:rsidP="00A61C6D">
            <w:pPr>
              <w:pStyle w:val="TableParagraph"/>
              <w:rPr>
                <w:rFonts w:ascii="Times New Roman" w:hAnsi="Times New Roman" w:cs="Times New Roman"/>
                <w:i/>
                <w:sz w:val="23"/>
                <w:szCs w:val="23"/>
              </w:rPr>
            </w:pPr>
            <w:r w:rsidRPr="001C3B59">
              <w:rPr>
                <w:rFonts w:ascii="Times New Roman" w:hAnsi="Times New Roman" w:cs="Times New Roman"/>
                <w:color w:val="231F20"/>
                <w:sz w:val="23"/>
                <w:szCs w:val="23"/>
              </w:rPr>
              <w:t xml:space="preserve">Manufacture from single yarn </w:t>
            </w:r>
            <w:r w:rsidRPr="0095494F">
              <w:rPr>
                <w:rFonts w:ascii="Times New Roman" w:hAnsi="Times New Roman" w:cs="Times New Roman"/>
                <w:color w:val="231F20"/>
                <w:sz w:val="23"/>
                <w:szCs w:val="23"/>
              </w:rPr>
              <w:t>(g)</w:t>
            </w:r>
          </w:p>
        </w:tc>
        <w:tc>
          <w:tcPr>
            <w:tcW w:w="2793" w:type="dxa"/>
            <w:gridSpan w:val="4"/>
          </w:tcPr>
          <w:p w14:paraId="7B3AB449" w14:textId="77777777" w:rsidR="00D81926" w:rsidRPr="00FF1C13" w:rsidRDefault="00D81926" w:rsidP="00A61C6D">
            <w:pPr>
              <w:rPr>
                <w:rFonts w:ascii="Times New Roman" w:hAnsi="Times New Roman" w:cs="Times New Roman"/>
                <w:sz w:val="23"/>
                <w:szCs w:val="23"/>
              </w:rPr>
            </w:pPr>
          </w:p>
        </w:tc>
      </w:tr>
      <w:tr w:rsidR="00D81926" w:rsidRPr="00FF1C13" w14:paraId="7BC3AA3C" w14:textId="77777777" w:rsidTr="7EB40D94">
        <w:trPr>
          <w:gridBefore w:val="1"/>
          <w:gridAfter w:val="2"/>
          <w:wBefore w:w="9" w:type="dxa"/>
          <w:wAfter w:w="255" w:type="dxa"/>
          <w:trHeight w:val="20"/>
        </w:trPr>
        <w:tc>
          <w:tcPr>
            <w:tcW w:w="1327" w:type="dxa"/>
            <w:gridSpan w:val="3"/>
          </w:tcPr>
          <w:p w14:paraId="6142D3E3"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BC7840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1020F536" w14:textId="77777777" w:rsidR="00D81926" w:rsidRPr="00A733C8"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w:t>
            </w:r>
            <w:r w:rsidRPr="00A733C8">
              <w:rPr>
                <w:rFonts w:ascii="Times New Roman" w:hAnsi="Times New Roman" w:cs="Times New Roman"/>
                <w:color w:val="231F20"/>
                <w:sz w:val="23"/>
                <w:szCs w:val="23"/>
              </w:rPr>
              <w:t>(g)</w:t>
            </w:r>
            <w:r w:rsidRPr="001C3B59">
              <w:rPr>
                <w:rFonts w:ascii="Times New Roman" w:hAnsi="Times New Roman" w:cs="Times New Roman"/>
                <w:color w:val="231F20"/>
                <w:sz w:val="23"/>
                <w:szCs w:val="23"/>
              </w:rPr>
              <w:t>:</w:t>
            </w:r>
          </w:p>
          <w:p w14:paraId="5B6BC4F9" w14:textId="77777777" w:rsidR="00D81926" w:rsidRPr="00A733C8" w:rsidRDefault="00D81926" w:rsidP="002875B5">
            <w:pPr>
              <w:pStyle w:val="TableParagraph"/>
              <w:numPr>
                <w:ilvl w:val="0"/>
                <w:numId w:val="8"/>
              </w:numPr>
              <w:tabs>
                <w:tab w:val="left" w:pos="284"/>
              </w:tabs>
              <w:ind w:left="0" w:hanging="170"/>
              <w:rPr>
                <w:rFonts w:ascii="Times New Roman" w:hAnsi="Times New Roman" w:cs="Times New Roman"/>
                <w:color w:val="231F20"/>
                <w:sz w:val="23"/>
                <w:szCs w:val="23"/>
              </w:rPr>
            </w:pPr>
            <w:r w:rsidRPr="001C3B59">
              <w:rPr>
                <w:rFonts w:ascii="Times New Roman" w:hAnsi="Times New Roman" w:cs="Times New Roman"/>
                <w:color w:val="231F20"/>
                <w:sz w:val="23"/>
                <w:szCs w:val="23"/>
              </w:rPr>
              <w:t>natural</w:t>
            </w:r>
            <w:r w:rsidRPr="00A733C8">
              <w:rPr>
                <w:rFonts w:ascii="Times New Roman" w:hAnsi="Times New Roman" w:cs="Times New Roman"/>
                <w:color w:val="231F20"/>
                <w:sz w:val="23"/>
                <w:szCs w:val="23"/>
              </w:rPr>
              <w:t xml:space="preserve"> </w:t>
            </w:r>
            <w:r w:rsidRPr="001C3B59">
              <w:rPr>
                <w:rFonts w:ascii="Times New Roman" w:hAnsi="Times New Roman" w:cs="Times New Roman"/>
                <w:color w:val="231F20"/>
                <w:sz w:val="23"/>
                <w:szCs w:val="23"/>
              </w:rPr>
              <w:t>fibres,</w:t>
            </w:r>
          </w:p>
          <w:p w14:paraId="507072AD" w14:textId="77777777" w:rsidR="00D81926" w:rsidRPr="00A733C8" w:rsidRDefault="00D81926" w:rsidP="002875B5">
            <w:pPr>
              <w:pStyle w:val="TableParagraph"/>
              <w:numPr>
                <w:ilvl w:val="0"/>
                <w:numId w:val="8"/>
              </w:numPr>
              <w:tabs>
                <w:tab w:val="left" w:pos="284"/>
              </w:tabs>
              <w:ind w:left="0" w:hanging="170"/>
              <w:rPr>
                <w:rFonts w:ascii="Times New Roman" w:hAnsi="Times New Roman" w:cs="Times New Roman"/>
                <w:color w:val="231F20"/>
                <w:sz w:val="23"/>
                <w:szCs w:val="23"/>
              </w:rPr>
            </w:pPr>
            <w:r w:rsidRPr="00A733C8">
              <w:rPr>
                <w:rFonts w:ascii="Times New Roman" w:hAnsi="Times New Roman" w:cs="Times New Roman"/>
                <w:color w:val="231F20"/>
                <w:sz w:val="23"/>
                <w:szCs w:val="23"/>
              </w:rPr>
              <w:t>man-made staple fibres not carded or combed or otherwise processed for spinning, or</w:t>
            </w:r>
          </w:p>
          <w:p w14:paraId="04EC381C" w14:textId="77777777" w:rsidR="00D81926" w:rsidRPr="00A733C8" w:rsidRDefault="00D81926" w:rsidP="002875B5">
            <w:pPr>
              <w:pStyle w:val="TableParagraph"/>
              <w:numPr>
                <w:ilvl w:val="0"/>
                <w:numId w:val="8"/>
              </w:numPr>
              <w:tabs>
                <w:tab w:val="left" w:pos="284"/>
              </w:tabs>
              <w:ind w:left="0" w:hanging="170"/>
              <w:rPr>
                <w:rFonts w:ascii="Times New Roman" w:hAnsi="Times New Roman" w:cs="Times New Roman"/>
                <w:color w:val="231F20"/>
                <w:sz w:val="23"/>
                <w:szCs w:val="23"/>
              </w:rPr>
            </w:pPr>
            <w:r w:rsidRPr="001C3B59">
              <w:rPr>
                <w:rFonts w:ascii="Times New Roman" w:hAnsi="Times New Roman" w:cs="Times New Roman"/>
                <w:color w:val="231F20"/>
                <w:sz w:val="23"/>
                <w:szCs w:val="23"/>
              </w:rPr>
              <w:t>chemical materials or textile pulp</w:t>
            </w:r>
          </w:p>
        </w:tc>
        <w:tc>
          <w:tcPr>
            <w:tcW w:w="2793" w:type="dxa"/>
            <w:gridSpan w:val="4"/>
          </w:tcPr>
          <w:p w14:paraId="753134CE"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36B2AB6F" w14:textId="77777777" w:rsidTr="7EB40D94">
        <w:trPr>
          <w:gridBefore w:val="1"/>
          <w:gridAfter w:val="2"/>
          <w:wBefore w:w="9" w:type="dxa"/>
          <w:wAfter w:w="255" w:type="dxa"/>
          <w:trHeight w:val="20"/>
        </w:trPr>
        <w:tc>
          <w:tcPr>
            <w:tcW w:w="1327" w:type="dxa"/>
            <w:gridSpan w:val="3"/>
          </w:tcPr>
          <w:p w14:paraId="1C66B31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5805</w:t>
            </w:r>
          </w:p>
        </w:tc>
        <w:tc>
          <w:tcPr>
            <w:tcW w:w="2618" w:type="dxa"/>
            <w:gridSpan w:val="2"/>
          </w:tcPr>
          <w:p w14:paraId="2AF227FE"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Hand-woven tapestries of the types gobelins, flanders, aubusson, beauvais and the like, and needle-worked tapestries (for example, petit point, cross stitch), whether or not made</w:t>
            </w:r>
            <w:r w:rsidRPr="006105D1">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up</w:t>
            </w:r>
          </w:p>
        </w:tc>
        <w:tc>
          <w:tcPr>
            <w:tcW w:w="2967" w:type="dxa"/>
            <w:gridSpan w:val="5"/>
          </w:tcPr>
          <w:p w14:paraId="26F5078D" w14:textId="77777777" w:rsidR="00D81926" w:rsidRPr="00A733C8"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12F829E" w14:textId="77777777" w:rsidR="00D81926" w:rsidRPr="00A733C8" w:rsidRDefault="00D81926" w:rsidP="00A61C6D">
            <w:pPr>
              <w:rPr>
                <w:rFonts w:ascii="Times New Roman" w:hAnsi="Times New Roman" w:cs="Times New Roman"/>
                <w:color w:val="231F20"/>
                <w:sz w:val="23"/>
                <w:szCs w:val="23"/>
              </w:rPr>
            </w:pPr>
          </w:p>
        </w:tc>
      </w:tr>
      <w:tr w:rsidR="00D81926" w:rsidRPr="00A733C8" w14:paraId="7AB8CC4D" w14:textId="77777777" w:rsidTr="7EB40D94">
        <w:trPr>
          <w:gridAfter w:val="3"/>
          <w:wAfter w:w="264" w:type="dxa"/>
          <w:trHeight w:val="20"/>
        </w:trPr>
        <w:tc>
          <w:tcPr>
            <w:tcW w:w="1327" w:type="dxa"/>
            <w:gridSpan w:val="3"/>
          </w:tcPr>
          <w:p w14:paraId="7F67987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5810</w:t>
            </w:r>
          </w:p>
        </w:tc>
        <w:tc>
          <w:tcPr>
            <w:tcW w:w="2687" w:type="dxa"/>
            <w:gridSpan w:val="4"/>
          </w:tcPr>
          <w:p w14:paraId="4450F096" w14:textId="77777777" w:rsidR="00D81926" w:rsidRPr="006105D1" w:rsidRDefault="00D81926" w:rsidP="00A61C6D">
            <w:pPr>
              <w:pStyle w:val="TableParagraph"/>
              <w:rPr>
                <w:rFonts w:ascii="Times New Roman" w:hAnsi="Times New Roman" w:cs="Times New Roman"/>
                <w:color w:val="231F20"/>
                <w:sz w:val="23"/>
                <w:szCs w:val="23"/>
              </w:rPr>
            </w:pPr>
            <w:r w:rsidRPr="006105D1">
              <w:rPr>
                <w:rFonts w:ascii="Times New Roman" w:hAnsi="Times New Roman" w:cs="Times New Roman"/>
                <w:color w:val="231F20"/>
                <w:sz w:val="23"/>
                <w:szCs w:val="23"/>
              </w:rPr>
              <w:t>Embroidery in the piece, in strips or in motifs</w:t>
            </w:r>
          </w:p>
        </w:tc>
        <w:tc>
          <w:tcPr>
            <w:tcW w:w="2845" w:type="dxa"/>
            <w:gridSpan w:val="2"/>
          </w:tcPr>
          <w:p w14:paraId="702A7EEF" w14:textId="77777777" w:rsidR="00D81926" w:rsidRPr="006105D1" w:rsidRDefault="00D81926" w:rsidP="00A61C6D">
            <w:pPr>
              <w:pStyle w:val="TableParagraph"/>
              <w:ind w:right="422"/>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w:t>
            </w:r>
          </w:p>
          <w:p w14:paraId="29548BD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B866CA3" w14:textId="77777777" w:rsidR="00D81926" w:rsidRPr="006105D1" w:rsidRDefault="00D81926" w:rsidP="002875B5">
            <w:pPr>
              <w:pStyle w:val="TableParagraph"/>
              <w:numPr>
                <w:ilvl w:val="0"/>
                <w:numId w:val="62"/>
              </w:numPr>
              <w:tabs>
                <w:tab w:val="left" w:pos="284"/>
              </w:tabs>
              <w:ind w:left="284" w:hanging="284"/>
              <w:rPr>
                <w:rFonts w:ascii="Times New Roman" w:hAnsi="Times New Roman" w:cs="Times New Roman"/>
                <w:color w:val="231F20"/>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5F026A6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E2841CD" w14:textId="77777777" w:rsidTr="7EB40D94">
        <w:trPr>
          <w:gridAfter w:val="3"/>
          <w:wAfter w:w="264" w:type="dxa"/>
          <w:trHeight w:val="20"/>
        </w:trPr>
        <w:tc>
          <w:tcPr>
            <w:tcW w:w="1327" w:type="dxa"/>
            <w:gridSpan w:val="3"/>
          </w:tcPr>
          <w:p w14:paraId="1E82B2D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5901</w:t>
            </w:r>
          </w:p>
        </w:tc>
        <w:tc>
          <w:tcPr>
            <w:tcW w:w="2687" w:type="dxa"/>
            <w:gridSpan w:val="4"/>
          </w:tcPr>
          <w:p w14:paraId="1713A82B"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Textile fabrics coated with gum or amylaceous substances, of a kind used for the outer covers of books or the like; tracing cloth; prepared painting canvas; buckram and similar stiffened textile fabrics of a kind used for hat foundations</w:t>
            </w:r>
          </w:p>
        </w:tc>
        <w:tc>
          <w:tcPr>
            <w:tcW w:w="2845" w:type="dxa"/>
            <w:gridSpan w:val="2"/>
          </w:tcPr>
          <w:p w14:paraId="682726BA" w14:textId="77777777" w:rsidR="00D81926" w:rsidRPr="006105D1"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yarn</w:t>
            </w:r>
          </w:p>
        </w:tc>
        <w:tc>
          <w:tcPr>
            <w:tcW w:w="2846" w:type="dxa"/>
            <w:gridSpan w:val="5"/>
          </w:tcPr>
          <w:p w14:paraId="410594B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D5D2CFF" w14:textId="77777777" w:rsidTr="7EB40D94">
        <w:trPr>
          <w:gridAfter w:val="3"/>
          <w:wAfter w:w="264" w:type="dxa"/>
          <w:trHeight w:val="20"/>
        </w:trPr>
        <w:tc>
          <w:tcPr>
            <w:tcW w:w="1327" w:type="dxa"/>
            <w:gridSpan w:val="3"/>
          </w:tcPr>
          <w:p w14:paraId="397103D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5902</w:t>
            </w:r>
          </w:p>
        </w:tc>
        <w:tc>
          <w:tcPr>
            <w:tcW w:w="2687" w:type="dxa"/>
            <w:gridSpan w:val="4"/>
          </w:tcPr>
          <w:p w14:paraId="3FADACBE" w14:textId="77777777" w:rsidR="00D81926" w:rsidRPr="006105D1"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Tyre cord fabric of high tenacity yarn of nylon or other polyamides, polyesters or viscose rayon:</w:t>
            </w:r>
          </w:p>
        </w:tc>
        <w:tc>
          <w:tcPr>
            <w:tcW w:w="2845" w:type="dxa"/>
            <w:gridSpan w:val="2"/>
          </w:tcPr>
          <w:p w14:paraId="04C8DA1B" w14:textId="77777777" w:rsidR="00D81926" w:rsidRPr="006105D1" w:rsidRDefault="00D81926" w:rsidP="00A61C6D">
            <w:pPr>
              <w:rPr>
                <w:rFonts w:ascii="Times New Roman" w:hAnsi="Times New Roman" w:cs="Times New Roman"/>
                <w:color w:val="231F20"/>
                <w:sz w:val="23"/>
                <w:szCs w:val="23"/>
              </w:rPr>
            </w:pPr>
          </w:p>
        </w:tc>
        <w:tc>
          <w:tcPr>
            <w:tcW w:w="2846" w:type="dxa"/>
            <w:gridSpan w:val="5"/>
          </w:tcPr>
          <w:p w14:paraId="2863F28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4EEAB01" w14:textId="77777777" w:rsidTr="7EB40D94">
        <w:trPr>
          <w:gridAfter w:val="3"/>
          <w:wAfter w:w="264" w:type="dxa"/>
          <w:trHeight w:val="20"/>
        </w:trPr>
        <w:tc>
          <w:tcPr>
            <w:tcW w:w="1327" w:type="dxa"/>
            <w:gridSpan w:val="3"/>
          </w:tcPr>
          <w:p w14:paraId="1A93EC56"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37DE4D7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Containing not more than 90 % by weight of textile materials</w:t>
            </w:r>
          </w:p>
        </w:tc>
        <w:tc>
          <w:tcPr>
            <w:tcW w:w="2845" w:type="dxa"/>
            <w:gridSpan w:val="2"/>
          </w:tcPr>
          <w:p w14:paraId="664EF79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yarn</w:t>
            </w:r>
          </w:p>
        </w:tc>
        <w:tc>
          <w:tcPr>
            <w:tcW w:w="2846" w:type="dxa"/>
            <w:gridSpan w:val="5"/>
          </w:tcPr>
          <w:p w14:paraId="7E7C62F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47AF0B1" w14:textId="77777777" w:rsidTr="7EB40D94">
        <w:trPr>
          <w:gridAfter w:val="3"/>
          <w:wAfter w:w="264" w:type="dxa"/>
          <w:trHeight w:val="20"/>
        </w:trPr>
        <w:tc>
          <w:tcPr>
            <w:tcW w:w="1327" w:type="dxa"/>
            <w:gridSpan w:val="3"/>
          </w:tcPr>
          <w:p w14:paraId="5322FB3C"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000D1DA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1236E53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chemical materials or textile pulp</w:t>
            </w:r>
          </w:p>
        </w:tc>
        <w:tc>
          <w:tcPr>
            <w:tcW w:w="2846" w:type="dxa"/>
            <w:gridSpan w:val="5"/>
          </w:tcPr>
          <w:p w14:paraId="5F03164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00CF8BA" w14:textId="77777777" w:rsidTr="7EB40D94">
        <w:trPr>
          <w:gridAfter w:val="3"/>
          <w:wAfter w:w="264" w:type="dxa"/>
          <w:trHeight w:val="20"/>
        </w:trPr>
        <w:tc>
          <w:tcPr>
            <w:tcW w:w="1327" w:type="dxa"/>
            <w:gridSpan w:val="3"/>
          </w:tcPr>
          <w:p w14:paraId="4B70757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5903</w:t>
            </w:r>
          </w:p>
        </w:tc>
        <w:tc>
          <w:tcPr>
            <w:tcW w:w="2687" w:type="dxa"/>
            <w:gridSpan w:val="4"/>
          </w:tcPr>
          <w:p w14:paraId="345734CA"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 xml:space="preserve">Textile fabrics impregnated, coated, covered or laminated with plastics, other than </w:t>
            </w:r>
            <w:r w:rsidRPr="00A733C8">
              <w:rPr>
                <w:rFonts w:ascii="Times New Roman" w:hAnsi="Times New Roman" w:cs="Times New Roman"/>
                <w:color w:val="231F20"/>
                <w:sz w:val="23"/>
                <w:szCs w:val="23"/>
              </w:rPr>
              <w:lastRenderedPageBreak/>
              <w:t>those of heading No 5902</w:t>
            </w:r>
          </w:p>
        </w:tc>
        <w:tc>
          <w:tcPr>
            <w:tcW w:w="2845" w:type="dxa"/>
            <w:gridSpan w:val="2"/>
          </w:tcPr>
          <w:p w14:paraId="10910C1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lastRenderedPageBreak/>
              <w:t>Manufacture from yarn</w:t>
            </w:r>
          </w:p>
        </w:tc>
        <w:tc>
          <w:tcPr>
            <w:tcW w:w="2846" w:type="dxa"/>
            <w:gridSpan w:val="5"/>
          </w:tcPr>
          <w:p w14:paraId="2788A41F"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 xml:space="preserve">Printing accompanied by at least two preparatory or finishing operations (such as </w:t>
            </w:r>
            <w:r w:rsidRPr="00A733C8">
              <w:rPr>
                <w:rFonts w:ascii="Times New Roman" w:hAnsi="Times New Roman" w:cs="Times New Roman"/>
                <w:color w:val="231F20"/>
                <w:sz w:val="23"/>
                <w:szCs w:val="23"/>
              </w:rPr>
              <w:lastRenderedPageBreak/>
              <w:t>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D81926" w:rsidRPr="00FF1C13" w14:paraId="4C8DBD02" w14:textId="77777777" w:rsidTr="7EB40D94">
        <w:trPr>
          <w:gridAfter w:val="3"/>
          <w:wAfter w:w="264" w:type="dxa"/>
          <w:trHeight w:val="20"/>
        </w:trPr>
        <w:tc>
          <w:tcPr>
            <w:tcW w:w="1327" w:type="dxa"/>
            <w:gridSpan w:val="3"/>
          </w:tcPr>
          <w:p w14:paraId="4CAECB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5904</w:t>
            </w:r>
          </w:p>
        </w:tc>
        <w:tc>
          <w:tcPr>
            <w:tcW w:w="2687" w:type="dxa"/>
            <w:gridSpan w:val="4"/>
          </w:tcPr>
          <w:p w14:paraId="68C724C6"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Linoleum, whether or note cut to shape; floor coverings consisting of a coating or covering applied on a textile backing, whether or not cut to shape</w:t>
            </w:r>
          </w:p>
        </w:tc>
        <w:tc>
          <w:tcPr>
            <w:tcW w:w="2845" w:type="dxa"/>
            <w:gridSpan w:val="2"/>
          </w:tcPr>
          <w:p w14:paraId="3ADAA3B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w:t>
            </w:r>
          </w:p>
        </w:tc>
        <w:tc>
          <w:tcPr>
            <w:tcW w:w="2846" w:type="dxa"/>
            <w:gridSpan w:val="5"/>
          </w:tcPr>
          <w:p w14:paraId="70C83B09" w14:textId="77777777" w:rsidR="00D81926" w:rsidRPr="00FF1C13" w:rsidRDefault="00D81926" w:rsidP="00A61C6D">
            <w:pPr>
              <w:rPr>
                <w:rFonts w:ascii="Times New Roman" w:hAnsi="Times New Roman" w:cs="Times New Roman"/>
                <w:sz w:val="23"/>
                <w:szCs w:val="23"/>
              </w:rPr>
            </w:pPr>
          </w:p>
        </w:tc>
      </w:tr>
      <w:tr w:rsidR="00D81926" w:rsidRPr="00FF1C13" w14:paraId="7BC5EEDB" w14:textId="77777777" w:rsidTr="7EB40D94">
        <w:trPr>
          <w:gridAfter w:val="3"/>
          <w:wAfter w:w="264" w:type="dxa"/>
          <w:trHeight w:val="20"/>
        </w:trPr>
        <w:tc>
          <w:tcPr>
            <w:tcW w:w="1327" w:type="dxa"/>
            <w:gridSpan w:val="3"/>
          </w:tcPr>
          <w:p w14:paraId="7498CF9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5905</w:t>
            </w:r>
          </w:p>
        </w:tc>
        <w:tc>
          <w:tcPr>
            <w:tcW w:w="2687" w:type="dxa"/>
            <w:gridSpan w:val="4"/>
          </w:tcPr>
          <w:p w14:paraId="255FBF59" w14:textId="77777777" w:rsidR="00D81926" w:rsidRPr="00A733C8"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Textile wall coverings:</w:t>
            </w:r>
          </w:p>
        </w:tc>
        <w:tc>
          <w:tcPr>
            <w:tcW w:w="2845" w:type="dxa"/>
            <w:gridSpan w:val="2"/>
          </w:tcPr>
          <w:p w14:paraId="653C92DF"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5FDB512C" w14:textId="77777777" w:rsidR="00D81926" w:rsidRPr="00FF1C13" w:rsidRDefault="00D81926" w:rsidP="00A61C6D">
            <w:pPr>
              <w:rPr>
                <w:rFonts w:ascii="Times New Roman" w:hAnsi="Times New Roman" w:cs="Times New Roman"/>
                <w:sz w:val="23"/>
                <w:szCs w:val="23"/>
              </w:rPr>
            </w:pPr>
          </w:p>
        </w:tc>
      </w:tr>
      <w:tr w:rsidR="00D81926" w:rsidRPr="00FF1C13" w14:paraId="3D5A8A37" w14:textId="77777777" w:rsidTr="7EB40D94">
        <w:trPr>
          <w:gridAfter w:val="3"/>
          <w:wAfter w:w="264" w:type="dxa"/>
          <w:trHeight w:val="20"/>
        </w:trPr>
        <w:tc>
          <w:tcPr>
            <w:tcW w:w="1327" w:type="dxa"/>
            <w:gridSpan w:val="3"/>
          </w:tcPr>
          <w:p w14:paraId="73693AA5"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6FBCC2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Impregnated, coated, covered or laminated with rubber, plastics or other materials</w:t>
            </w:r>
          </w:p>
        </w:tc>
        <w:tc>
          <w:tcPr>
            <w:tcW w:w="2845" w:type="dxa"/>
            <w:gridSpan w:val="2"/>
          </w:tcPr>
          <w:p w14:paraId="24D3793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yarn</w:t>
            </w:r>
          </w:p>
        </w:tc>
        <w:tc>
          <w:tcPr>
            <w:tcW w:w="2846" w:type="dxa"/>
            <w:gridSpan w:val="5"/>
          </w:tcPr>
          <w:p w14:paraId="5FDD06CB" w14:textId="77777777" w:rsidR="00D81926" w:rsidRPr="00FF1C13" w:rsidRDefault="00D81926" w:rsidP="00A61C6D">
            <w:pPr>
              <w:rPr>
                <w:rFonts w:ascii="Times New Roman" w:hAnsi="Times New Roman" w:cs="Times New Roman"/>
                <w:sz w:val="23"/>
                <w:szCs w:val="23"/>
              </w:rPr>
            </w:pPr>
          </w:p>
        </w:tc>
      </w:tr>
      <w:tr w:rsidR="00D81926" w:rsidRPr="00FF1C13" w14:paraId="332CCC3C" w14:textId="77777777" w:rsidTr="7EB40D94">
        <w:trPr>
          <w:gridBefore w:val="1"/>
          <w:gridAfter w:val="2"/>
          <w:wBefore w:w="9" w:type="dxa"/>
          <w:wAfter w:w="255" w:type="dxa"/>
          <w:trHeight w:val="20"/>
        </w:trPr>
        <w:tc>
          <w:tcPr>
            <w:tcW w:w="1327" w:type="dxa"/>
            <w:gridSpan w:val="3"/>
          </w:tcPr>
          <w:p w14:paraId="55752C1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B29F6A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63E74AC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3B2C179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25920C9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6EFAE08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 or</w:t>
            </w:r>
          </w:p>
          <w:p w14:paraId="2984F17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793" w:type="dxa"/>
            <w:gridSpan w:val="4"/>
          </w:tcPr>
          <w:p w14:paraId="6C311CDA"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81926" w:rsidRPr="00FF1C13" w14:paraId="631F041C" w14:textId="77777777" w:rsidTr="7EB40D94">
        <w:trPr>
          <w:gridBefore w:val="1"/>
          <w:gridAfter w:val="2"/>
          <w:wBefore w:w="9" w:type="dxa"/>
          <w:wAfter w:w="255" w:type="dxa"/>
          <w:trHeight w:val="20"/>
        </w:trPr>
        <w:tc>
          <w:tcPr>
            <w:tcW w:w="1327" w:type="dxa"/>
            <w:gridSpan w:val="3"/>
          </w:tcPr>
          <w:p w14:paraId="58A3E92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5906</w:t>
            </w:r>
          </w:p>
        </w:tc>
        <w:tc>
          <w:tcPr>
            <w:tcW w:w="2618" w:type="dxa"/>
            <w:gridSpan w:val="2"/>
          </w:tcPr>
          <w:p w14:paraId="233417F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Rubberised textile fabrics, other than those of heading No 5902:</w:t>
            </w:r>
          </w:p>
        </w:tc>
        <w:tc>
          <w:tcPr>
            <w:tcW w:w="2967" w:type="dxa"/>
            <w:gridSpan w:val="5"/>
          </w:tcPr>
          <w:p w14:paraId="2089462A" w14:textId="77777777" w:rsidR="00D81926" w:rsidRPr="001C3B59" w:rsidRDefault="00D81926" w:rsidP="00A61C6D">
            <w:pPr>
              <w:rPr>
                <w:rFonts w:ascii="Times New Roman" w:hAnsi="Times New Roman" w:cs="Times New Roman"/>
                <w:sz w:val="23"/>
                <w:szCs w:val="23"/>
              </w:rPr>
            </w:pPr>
          </w:p>
        </w:tc>
        <w:tc>
          <w:tcPr>
            <w:tcW w:w="2793" w:type="dxa"/>
            <w:gridSpan w:val="4"/>
          </w:tcPr>
          <w:p w14:paraId="4D557965" w14:textId="77777777" w:rsidR="00D81926" w:rsidRPr="00FF1C13" w:rsidRDefault="00D81926" w:rsidP="00A61C6D">
            <w:pPr>
              <w:rPr>
                <w:rFonts w:ascii="Times New Roman" w:hAnsi="Times New Roman" w:cs="Times New Roman"/>
                <w:sz w:val="23"/>
                <w:szCs w:val="23"/>
              </w:rPr>
            </w:pPr>
          </w:p>
        </w:tc>
      </w:tr>
      <w:tr w:rsidR="00D81926" w:rsidRPr="00FF1C13" w14:paraId="6A9208D1" w14:textId="77777777" w:rsidTr="7EB40D94">
        <w:trPr>
          <w:gridBefore w:val="1"/>
          <w:gridAfter w:val="2"/>
          <w:wBefore w:w="9" w:type="dxa"/>
          <w:wAfter w:w="255" w:type="dxa"/>
          <w:trHeight w:val="20"/>
        </w:trPr>
        <w:tc>
          <w:tcPr>
            <w:tcW w:w="1327" w:type="dxa"/>
            <w:gridSpan w:val="3"/>
          </w:tcPr>
          <w:p w14:paraId="37EDA002"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32202D8A" w14:textId="77777777" w:rsidR="00D81926" w:rsidRPr="00DC29AB"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Knitted or crocheted fabrics</w:t>
            </w:r>
          </w:p>
        </w:tc>
        <w:tc>
          <w:tcPr>
            <w:tcW w:w="2967" w:type="dxa"/>
            <w:gridSpan w:val="5"/>
          </w:tcPr>
          <w:p w14:paraId="177FE58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2095DA3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2FE240B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 or</w:t>
            </w:r>
          </w:p>
          <w:p w14:paraId="15D944D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793" w:type="dxa"/>
            <w:gridSpan w:val="4"/>
          </w:tcPr>
          <w:p w14:paraId="4B327A7E" w14:textId="77777777" w:rsidR="00D81926" w:rsidRPr="00FF1C13" w:rsidRDefault="00D81926" w:rsidP="00A61C6D">
            <w:pPr>
              <w:rPr>
                <w:rFonts w:ascii="Times New Roman" w:hAnsi="Times New Roman" w:cs="Times New Roman"/>
                <w:sz w:val="23"/>
                <w:szCs w:val="23"/>
              </w:rPr>
            </w:pPr>
          </w:p>
        </w:tc>
      </w:tr>
      <w:tr w:rsidR="00D81926" w:rsidRPr="00FF1C13" w14:paraId="3B006B1A" w14:textId="77777777" w:rsidTr="7EB40D94">
        <w:trPr>
          <w:gridBefore w:val="1"/>
          <w:gridAfter w:val="2"/>
          <w:wBefore w:w="9" w:type="dxa"/>
          <w:wAfter w:w="255" w:type="dxa"/>
          <w:trHeight w:val="20"/>
        </w:trPr>
        <w:tc>
          <w:tcPr>
            <w:tcW w:w="1327" w:type="dxa"/>
            <w:gridSpan w:val="3"/>
          </w:tcPr>
          <w:p w14:paraId="7F6919F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E16AD2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 fabrics made of synthetic filament yarn, containing more than 90 % by weight of textile materials</w:t>
            </w:r>
          </w:p>
        </w:tc>
        <w:tc>
          <w:tcPr>
            <w:tcW w:w="2967" w:type="dxa"/>
            <w:gridSpan w:val="5"/>
          </w:tcPr>
          <w:p w14:paraId="46FD1AC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chemical materials</w:t>
            </w:r>
          </w:p>
        </w:tc>
        <w:tc>
          <w:tcPr>
            <w:tcW w:w="2793" w:type="dxa"/>
            <w:gridSpan w:val="4"/>
          </w:tcPr>
          <w:p w14:paraId="76F89F33" w14:textId="77777777" w:rsidR="00D81926" w:rsidRPr="00FF1C13" w:rsidRDefault="00D81926" w:rsidP="00A61C6D">
            <w:pPr>
              <w:rPr>
                <w:rFonts w:ascii="Times New Roman" w:hAnsi="Times New Roman" w:cs="Times New Roman"/>
                <w:sz w:val="23"/>
                <w:szCs w:val="23"/>
              </w:rPr>
            </w:pPr>
          </w:p>
        </w:tc>
      </w:tr>
      <w:tr w:rsidR="00D81926" w:rsidRPr="00FF1C13" w14:paraId="7EFD13E9" w14:textId="77777777" w:rsidTr="7EB40D94">
        <w:trPr>
          <w:gridBefore w:val="1"/>
          <w:gridAfter w:val="2"/>
          <w:wBefore w:w="9" w:type="dxa"/>
          <w:wAfter w:w="255" w:type="dxa"/>
          <w:trHeight w:val="20"/>
        </w:trPr>
        <w:tc>
          <w:tcPr>
            <w:tcW w:w="1327" w:type="dxa"/>
            <w:gridSpan w:val="3"/>
          </w:tcPr>
          <w:p w14:paraId="1A199CCA"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63A0AAC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25C4736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yarn</w:t>
            </w:r>
          </w:p>
        </w:tc>
        <w:tc>
          <w:tcPr>
            <w:tcW w:w="2793" w:type="dxa"/>
            <w:gridSpan w:val="4"/>
          </w:tcPr>
          <w:p w14:paraId="7C8B16F8" w14:textId="77777777" w:rsidR="00D81926" w:rsidRPr="00FF1C13" w:rsidRDefault="00D81926" w:rsidP="00A61C6D">
            <w:pPr>
              <w:rPr>
                <w:rFonts w:ascii="Times New Roman" w:hAnsi="Times New Roman" w:cs="Times New Roman"/>
                <w:sz w:val="23"/>
                <w:szCs w:val="23"/>
              </w:rPr>
            </w:pPr>
          </w:p>
        </w:tc>
      </w:tr>
      <w:tr w:rsidR="00D81926" w:rsidRPr="00FF1C13" w14:paraId="24402463" w14:textId="77777777" w:rsidTr="7EB40D94">
        <w:trPr>
          <w:gridBefore w:val="1"/>
          <w:gridAfter w:val="2"/>
          <w:wBefore w:w="9" w:type="dxa"/>
          <w:wAfter w:w="255" w:type="dxa"/>
          <w:trHeight w:val="20"/>
        </w:trPr>
        <w:tc>
          <w:tcPr>
            <w:tcW w:w="1327" w:type="dxa"/>
            <w:gridSpan w:val="3"/>
          </w:tcPr>
          <w:p w14:paraId="4DF1E08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5907</w:t>
            </w:r>
          </w:p>
        </w:tc>
        <w:tc>
          <w:tcPr>
            <w:tcW w:w="2618" w:type="dxa"/>
            <w:gridSpan w:val="2"/>
          </w:tcPr>
          <w:p w14:paraId="533FAA3B" w14:textId="77777777" w:rsidR="00D81926" w:rsidRPr="00DC29AB" w:rsidRDefault="00D81926" w:rsidP="00A61C6D">
            <w:pPr>
              <w:pStyle w:val="TableParagraph"/>
              <w:rPr>
                <w:rFonts w:ascii="Times New Roman" w:hAnsi="Times New Roman" w:cs="Times New Roman"/>
                <w:sz w:val="23"/>
                <w:szCs w:val="23"/>
              </w:rPr>
            </w:pPr>
            <w:r w:rsidRPr="00A733C8">
              <w:rPr>
                <w:rFonts w:ascii="Times New Roman" w:hAnsi="Times New Roman" w:cs="Times New Roman"/>
                <w:color w:val="231F20"/>
                <w:w w:val="105"/>
                <w:sz w:val="23"/>
                <w:szCs w:val="23"/>
              </w:rPr>
              <w:t>Textile fabrics otherwise impregnated, coated or covered; painted canvas being theatrical scenery, studio backcloths or the like</w:t>
            </w:r>
          </w:p>
        </w:tc>
        <w:tc>
          <w:tcPr>
            <w:tcW w:w="2967" w:type="dxa"/>
            <w:gridSpan w:val="5"/>
          </w:tcPr>
          <w:p w14:paraId="4C7277B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yarn</w:t>
            </w:r>
          </w:p>
        </w:tc>
        <w:tc>
          <w:tcPr>
            <w:tcW w:w="2793" w:type="dxa"/>
            <w:gridSpan w:val="4"/>
          </w:tcPr>
          <w:p w14:paraId="5E66AE78"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 xml:space="preserve">Printing accompanied by at least two preparatory or finishing operations (such as scouring, bleaching, mercerising, heat setting, rasing, calendering, shrink </w:t>
            </w:r>
            <w:r w:rsidRPr="00A733C8">
              <w:rPr>
                <w:rFonts w:ascii="Times New Roman" w:hAnsi="Times New Roman" w:cs="Times New Roman"/>
                <w:color w:val="231F20"/>
                <w:sz w:val="23"/>
                <w:szCs w:val="23"/>
              </w:rPr>
              <w:lastRenderedPageBreak/>
              <w:t>resistance processing, permanent finishing, decatising, impregnating, mending and burling) where the value of the unprinted fabric used does not exceed 47,5 % of the ex-works price of the product</w:t>
            </w:r>
          </w:p>
        </w:tc>
      </w:tr>
      <w:tr w:rsidR="00D81926" w:rsidRPr="00FF1C13" w14:paraId="1683169D" w14:textId="77777777" w:rsidTr="7EB40D94">
        <w:trPr>
          <w:gridBefore w:val="1"/>
          <w:gridAfter w:val="2"/>
          <w:wBefore w:w="9" w:type="dxa"/>
          <w:wAfter w:w="255" w:type="dxa"/>
          <w:trHeight w:val="20"/>
        </w:trPr>
        <w:tc>
          <w:tcPr>
            <w:tcW w:w="1327" w:type="dxa"/>
            <w:gridSpan w:val="3"/>
          </w:tcPr>
          <w:p w14:paraId="4BC0A7E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5908</w:t>
            </w:r>
          </w:p>
        </w:tc>
        <w:tc>
          <w:tcPr>
            <w:tcW w:w="2618" w:type="dxa"/>
            <w:gridSpan w:val="2"/>
          </w:tcPr>
          <w:p w14:paraId="38F7379E" w14:textId="77777777" w:rsidR="00D81926" w:rsidRPr="00DC29AB" w:rsidRDefault="00D81926" w:rsidP="00A61C6D">
            <w:pPr>
              <w:pStyle w:val="TableParagraph"/>
              <w:rPr>
                <w:rFonts w:ascii="Times New Roman" w:hAnsi="Times New Roman" w:cs="Times New Roman"/>
                <w:sz w:val="23"/>
                <w:szCs w:val="23"/>
              </w:rPr>
            </w:pPr>
            <w:r w:rsidRPr="00A733C8">
              <w:rPr>
                <w:rFonts w:ascii="Times New Roman" w:hAnsi="Times New Roman" w:cs="Times New Roman"/>
                <w:color w:val="231F20"/>
                <w:w w:val="105"/>
                <w:sz w:val="23"/>
                <w:szCs w:val="23"/>
              </w:rPr>
              <w:t>Textile wicks, woven, plaited or knitted, for lamps, stoves, lighters, candles or the like; incandescent gas mantles and tubular knitted gas mantle fabric therefor, whether or not impregnated:</w:t>
            </w:r>
          </w:p>
        </w:tc>
        <w:tc>
          <w:tcPr>
            <w:tcW w:w="2967" w:type="dxa"/>
            <w:gridSpan w:val="5"/>
          </w:tcPr>
          <w:p w14:paraId="7F1D8049" w14:textId="77777777" w:rsidR="00D81926" w:rsidRPr="0095494F" w:rsidRDefault="00D81926" w:rsidP="00A61C6D">
            <w:pPr>
              <w:pStyle w:val="TableParagraph"/>
              <w:rPr>
                <w:rFonts w:ascii="Times New Roman" w:hAnsi="Times New Roman" w:cs="Times New Roman"/>
                <w:color w:val="231F20"/>
                <w:sz w:val="23"/>
                <w:szCs w:val="23"/>
              </w:rPr>
            </w:pPr>
          </w:p>
        </w:tc>
        <w:tc>
          <w:tcPr>
            <w:tcW w:w="2793" w:type="dxa"/>
            <w:gridSpan w:val="4"/>
          </w:tcPr>
          <w:p w14:paraId="29CF7332" w14:textId="77777777" w:rsidR="00D81926" w:rsidRPr="00FF1C13" w:rsidRDefault="00D81926" w:rsidP="00A61C6D">
            <w:pPr>
              <w:rPr>
                <w:rFonts w:ascii="Times New Roman" w:hAnsi="Times New Roman" w:cs="Times New Roman"/>
                <w:sz w:val="23"/>
                <w:szCs w:val="23"/>
              </w:rPr>
            </w:pPr>
          </w:p>
        </w:tc>
      </w:tr>
      <w:tr w:rsidR="00D81926" w:rsidRPr="00FF1C13" w14:paraId="26751F69" w14:textId="77777777" w:rsidTr="7EB40D94">
        <w:trPr>
          <w:gridBefore w:val="1"/>
          <w:gridAfter w:val="2"/>
          <w:wBefore w:w="9" w:type="dxa"/>
          <w:wAfter w:w="255" w:type="dxa"/>
          <w:trHeight w:val="20"/>
        </w:trPr>
        <w:tc>
          <w:tcPr>
            <w:tcW w:w="1327" w:type="dxa"/>
            <w:gridSpan w:val="3"/>
          </w:tcPr>
          <w:p w14:paraId="3E07498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389C4DE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Incandescent gas mantles, impregnated</w:t>
            </w:r>
          </w:p>
        </w:tc>
        <w:tc>
          <w:tcPr>
            <w:tcW w:w="2967" w:type="dxa"/>
            <w:gridSpan w:val="5"/>
          </w:tcPr>
          <w:p w14:paraId="5F6587E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tubular knitted gas mantle fabric</w:t>
            </w:r>
          </w:p>
        </w:tc>
        <w:tc>
          <w:tcPr>
            <w:tcW w:w="2793" w:type="dxa"/>
            <w:gridSpan w:val="4"/>
          </w:tcPr>
          <w:p w14:paraId="551BCC30" w14:textId="77777777" w:rsidR="00D81926" w:rsidRPr="00FF1C13" w:rsidRDefault="00D81926" w:rsidP="00A61C6D">
            <w:pPr>
              <w:rPr>
                <w:rFonts w:ascii="Times New Roman" w:hAnsi="Times New Roman" w:cs="Times New Roman"/>
                <w:sz w:val="23"/>
                <w:szCs w:val="23"/>
              </w:rPr>
            </w:pPr>
          </w:p>
        </w:tc>
      </w:tr>
      <w:tr w:rsidR="00D81926" w:rsidRPr="00FF1C13" w14:paraId="07FCE482" w14:textId="77777777" w:rsidTr="7EB40D94">
        <w:trPr>
          <w:gridBefore w:val="1"/>
          <w:gridAfter w:val="2"/>
          <w:wBefore w:w="9" w:type="dxa"/>
          <w:wAfter w:w="255" w:type="dxa"/>
          <w:trHeight w:val="20"/>
        </w:trPr>
        <w:tc>
          <w:tcPr>
            <w:tcW w:w="1327" w:type="dxa"/>
            <w:gridSpan w:val="3"/>
          </w:tcPr>
          <w:p w14:paraId="7642CE0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7BE7601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765E92B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52E9AFF" w14:textId="77777777" w:rsidR="00D81926" w:rsidRPr="00FF1C13" w:rsidRDefault="00D81926" w:rsidP="00A61C6D">
            <w:pPr>
              <w:rPr>
                <w:rFonts w:ascii="Times New Roman" w:hAnsi="Times New Roman" w:cs="Times New Roman"/>
                <w:sz w:val="23"/>
                <w:szCs w:val="23"/>
              </w:rPr>
            </w:pPr>
          </w:p>
        </w:tc>
      </w:tr>
      <w:tr w:rsidR="00D81926" w:rsidRPr="00FF1C13" w14:paraId="198C4D60" w14:textId="77777777" w:rsidTr="7EB40D94">
        <w:trPr>
          <w:gridBefore w:val="1"/>
          <w:gridAfter w:val="2"/>
          <w:wBefore w:w="9" w:type="dxa"/>
          <w:wAfter w:w="255" w:type="dxa"/>
          <w:trHeight w:val="20"/>
        </w:trPr>
        <w:tc>
          <w:tcPr>
            <w:tcW w:w="1327" w:type="dxa"/>
            <w:gridSpan w:val="3"/>
          </w:tcPr>
          <w:p w14:paraId="0BD707B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5909 to 5911</w:t>
            </w:r>
          </w:p>
        </w:tc>
        <w:tc>
          <w:tcPr>
            <w:tcW w:w="2618" w:type="dxa"/>
            <w:gridSpan w:val="2"/>
          </w:tcPr>
          <w:p w14:paraId="53501C66" w14:textId="77777777" w:rsidR="00D81926" w:rsidRPr="00A733C8" w:rsidRDefault="00D81926" w:rsidP="00A61C6D">
            <w:pPr>
              <w:pStyle w:val="TableParagraph"/>
              <w:rPr>
                <w:rFonts w:ascii="Times New Roman" w:hAnsi="Times New Roman" w:cs="Times New Roman"/>
                <w:color w:val="231F20"/>
                <w:w w:val="105"/>
                <w:sz w:val="23"/>
                <w:szCs w:val="23"/>
              </w:rPr>
            </w:pPr>
            <w:r w:rsidRPr="00A733C8">
              <w:rPr>
                <w:rFonts w:ascii="Times New Roman" w:hAnsi="Times New Roman" w:cs="Times New Roman"/>
                <w:color w:val="231F20"/>
                <w:w w:val="105"/>
                <w:sz w:val="23"/>
                <w:szCs w:val="23"/>
              </w:rPr>
              <w:t>Textile articles of a kind suitable for industrial use:</w:t>
            </w:r>
          </w:p>
        </w:tc>
        <w:tc>
          <w:tcPr>
            <w:tcW w:w="2967" w:type="dxa"/>
            <w:gridSpan w:val="5"/>
          </w:tcPr>
          <w:p w14:paraId="435E46E0" w14:textId="77777777" w:rsidR="00D81926" w:rsidRPr="0095494F" w:rsidRDefault="00D81926" w:rsidP="00A61C6D">
            <w:pPr>
              <w:pStyle w:val="TableParagraph"/>
              <w:rPr>
                <w:rFonts w:ascii="Times New Roman" w:hAnsi="Times New Roman" w:cs="Times New Roman"/>
                <w:color w:val="231F20"/>
                <w:sz w:val="23"/>
                <w:szCs w:val="23"/>
              </w:rPr>
            </w:pPr>
          </w:p>
        </w:tc>
        <w:tc>
          <w:tcPr>
            <w:tcW w:w="2793" w:type="dxa"/>
            <w:gridSpan w:val="4"/>
          </w:tcPr>
          <w:p w14:paraId="12D1E6B4" w14:textId="77777777" w:rsidR="00D81926" w:rsidRPr="00FF1C13" w:rsidRDefault="00D81926" w:rsidP="00A61C6D">
            <w:pPr>
              <w:rPr>
                <w:rFonts w:ascii="Times New Roman" w:hAnsi="Times New Roman" w:cs="Times New Roman"/>
                <w:sz w:val="23"/>
                <w:szCs w:val="23"/>
              </w:rPr>
            </w:pPr>
          </w:p>
        </w:tc>
      </w:tr>
      <w:tr w:rsidR="00D81926" w:rsidRPr="00FF1C13" w14:paraId="3AF80A92" w14:textId="77777777" w:rsidTr="7EB40D94">
        <w:trPr>
          <w:gridBefore w:val="1"/>
          <w:gridAfter w:val="2"/>
          <w:wBefore w:w="9" w:type="dxa"/>
          <w:wAfter w:w="255" w:type="dxa"/>
          <w:trHeight w:val="20"/>
        </w:trPr>
        <w:tc>
          <w:tcPr>
            <w:tcW w:w="1327" w:type="dxa"/>
            <w:gridSpan w:val="3"/>
          </w:tcPr>
          <w:p w14:paraId="36812861"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13F6D62D" w14:textId="77777777" w:rsidR="00D81926" w:rsidRPr="00DC29AB"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Polishing discs or rings other than of felt of heading No 5911</w:t>
            </w:r>
          </w:p>
        </w:tc>
        <w:tc>
          <w:tcPr>
            <w:tcW w:w="2967" w:type="dxa"/>
            <w:gridSpan w:val="5"/>
          </w:tcPr>
          <w:p w14:paraId="7F83340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yarn or waste fabrics or rags of heading No 6310</w:t>
            </w:r>
          </w:p>
        </w:tc>
        <w:tc>
          <w:tcPr>
            <w:tcW w:w="2793" w:type="dxa"/>
            <w:gridSpan w:val="4"/>
          </w:tcPr>
          <w:p w14:paraId="676F7C14" w14:textId="77777777" w:rsidR="00D81926" w:rsidRPr="00FF1C13" w:rsidRDefault="00D81926" w:rsidP="00A61C6D">
            <w:pPr>
              <w:rPr>
                <w:rFonts w:ascii="Times New Roman" w:hAnsi="Times New Roman" w:cs="Times New Roman"/>
                <w:sz w:val="23"/>
                <w:szCs w:val="23"/>
              </w:rPr>
            </w:pPr>
          </w:p>
        </w:tc>
      </w:tr>
      <w:tr w:rsidR="00D81926" w:rsidRPr="00FF1C13" w14:paraId="521EF93C" w14:textId="77777777" w:rsidTr="7EB40D94">
        <w:trPr>
          <w:gridAfter w:val="3"/>
          <w:wAfter w:w="264" w:type="dxa"/>
          <w:trHeight w:val="20"/>
        </w:trPr>
        <w:tc>
          <w:tcPr>
            <w:tcW w:w="1327" w:type="dxa"/>
            <w:gridSpan w:val="3"/>
          </w:tcPr>
          <w:p w14:paraId="58BA4DD1"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7E482F6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45" w:type="dxa"/>
            <w:gridSpan w:val="2"/>
          </w:tcPr>
          <w:p w14:paraId="324F7283" w14:textId="77777777" w:rsidR="00D81926" w:rsidRPr="00CE6E22" w:rsidRDefault="00D81926" w:rsidP="00A61C6D">
            <w:pPr>
              <w:pStyle w:val="TableParagraph"/>
              <w:tabs>
                <w:tab w:val="left" w:pos="284"/>
              </w:tabs>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Manufacture from (g):</w:t>
            </w:r>
          </w:p>
          <w:p w14:paraId="2CE8DB3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7C2F903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following materials:</w:t>
            </w:r>
          </w:p>
          <w:p w14:paraId="47BCA51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yarn of polytetrafluoroethylene (h),</w:t>
            </w:r>
          </w:p>
          <w:p w14:paraId="2B170B4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yarn, multiple, of polyamide, coated impregnated or covered with a phenolic resin,</w:t>
            </w:r>
          </w:p>
          <w:p w14:paraId="2E17553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yarn of synthetic textile fibres of aromatic polyamides, obtained by polycondensation of m-phenylenediamine and isophthalic acid,</w:t>
            </w:r>
          </w:p>
          <w:p w14:paraId="502C027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monofil of polytetrafluoroethylene (h)</w:t>
            </w:r>
          </w:p>
          <w:p w14:paraId="43670B2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yarn of synthetic textile fibres of poly-p-phenylene terephthalamide,</w:t>
            </w:r>
          </w:p>
          <w:p w14:paraId="6324EB4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glass fibre yarn, coated with phenol resin and gimped with acrylic yarn (h)</w:t>
            </w:r>
          </w:p>
          <w:p w14:paraId="1A620D0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copolyester monofilaments of a polyester and a resin of terephthalic acid and 1,4 -cyclohexanediethanol and </w:t>
            </w:r>
            <w:r w:rsidRPr="00CE6E22">
              <w:rPr>
                <w:rFonts w:ascii="Times New Roman" w:hAnsi="Times New Roman" w:cs="Times New Roman"/>
                <w:color w:val="231F20"/>
                <w:w w:val="105"/>
                <w:sz w:val="23"/>
                <w:szCs w:val="23"/>
              </w:rPr>
              <w:lastRenderedPageBreak/>
              <w:t>isophthalic acid,</w:t>
            </w:r>
          </w:p>
          <w:p w14:paraId="3E99CAE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2D09330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 or</w:t>
            </w:r>
          </w:p>
          <w:p w14:paraId="54F7F8E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chemical materials or textile pulp</w:t>
            </w:r>
          </w:p>
        </w:tc>
        <w:tc>
          <w:tcPr>
            <w:tcW w:w="2846" w:type="dxa"/>
            <w:gridSpan w:val="5"/>
          </w:tcPr>
          <w:p w14:paraId="48146978" w14:textId="77777777" w:rsidR="00D81926" w:rsidRPr="00FF1C13" w:rsidRDefault="00D81926" w:rsidP="00A61C6D">
            <w:pPr>
              <w:rPr>
                <w:rFonts w:ascii="Times New Roman" w:hAnsi="Times New Roman" w:cs="Times New Roman"/>
                <w:sz w:val="23"/>
                <w:szCs w:val="23"/>
              </w:rPr>
            </w:pPr>
          </w:p>
        </w:tc>
      </w:tr>
      <w:tr w:rsidR="00D81926" w:rsidRPr="00FF1C13" w14:paraId="3B38BD58" w14:textId="77777777" w:rsidTr="7EB40D94">
        <w:trPr>
          <w:gridAfter w:val="3"/>
          <w:wAfter w:w="264" w:type="dxa"/>
          <w:trHeight w:val="20"/>
        </w:trPr>
        <w:tc>
          <w:tcPr>
            <w:tcW w:w="1327" w:type="dxa"/>
            <w:gridSpan w:val="3"/>
          </w:tcPr>
          <w:p w14:paraId="094C4812" w14:textId="77777777" w:rsidR="00D81926" w:rsidRPr="00606C1B" w:rsidRDefault="00D81926" w:rsidP="00A61C6D">
            <w:pPr>
              <w:pStyle w:val="TableParagraph"/>
              <w:tabs>
                <w:tab w:val="left" w:pos="284"/>
              </w:tabs>
              <w:rPr>
                <w:rFonts w:ascii="Times New Roman" w:hAnsi="Times New Roman" w:cs="Times New Roman"/>
                <w:color w:val="231F20"/>
                <w:w w:val="105"/>
                <w:sz w:val="23"/>
                <w:szCs w:val="23"/>
              </w:rPr>
            </w:pPr>
          </w:p>
        </w:tc>
        <w:tc>
          <w:tcPr>
            <w:tcW w:w="2687" w:type="dxa"/>
            <w:gridSpan w:val="4"/>
          </w:tcPr>
          <w:p w14:paraId="4E7582C6"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0D26D48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(g)</w:t>
            </w:r>
            <w:r w:rsidRPr="001C3B59">
              <w:rPr>
                <w:rFonts w:ascii="Times New Roman" w:hAnsi="Times New Roman" w:cs="Times New Roman"/>
                <w:color w:val="231F20"/>
                <w:sz w:val="23"/>
                <w:szCs w:val="23"/>
              </w:rPr>
              <w:t>:</w:t>
            </w:r>
          </w:p>
          <w:p w14:paraId="25B3F66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coir yarn,</w:t>
            </w:r>
          </w:p>
          <w:p w14:paraId="0401234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natural fibres,</w:t>
            </w:r>
          </w:p>
          <w:p w14:paraId="3AB2AA9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man-made staple fibres not carded or combed or otherwise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processed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for</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spinning, or</w:t>
            </w:r>
          </w:p>
          <w:p w14:paraId="73482AB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846" w:type="dxa"/>
            <w:gridSpan w:val="5"/>
          </w:tcPr>
          <w:p w14:paraId="329C8F78" w14:textId="77777777" w:rsidR="00D81926" w:rsidRPr="00FF1C13" w:rsidRDefault="00D81926" w:rsidP="00A61C6D">
            <w:pPr>
              <w:rPr>
                <w:rFonts w:ascii="Times New Roman" w:hAnsi="Times New Roman" w:cs="Times New Roman"/>
                <w:sz w:val="23"/>
                <w:szCs w:val="23"/>
              </w:rPr>
            </w:pPr>
          </w:p>
        </w:tc>
      </w:tr>
      <w:tr w:rsidR="00D81926" w:rsidRPr="00FF1C13" w14:paraId="7372599C" w14:textId="77777777" w:rsidTr="7EB40D94">
        <w:trPr>
          <w:gridAfter w:val="3"/>
          <w:wAfter w:w="264" w:type="dxa"/>
          <w:trHeight w:val="20"/>
        </w:trPr>
        <w:tc>
          <w:tcPr>
            <w:tcW w:w="1327" w:type="dxa"/>
            <w:gridSpan w:val="3"/>
          </w:tcPr>
          <w:p w14:paraId="0AC4AF2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60</w:t>
            </w:r>
          </w:p>
        </w:tc>
        <w:tc>
          <w:tcPr>
            <w:tcW w:w="2687" w:type="dxa"/>
            <w:gridSpan w:val="4"/>
          </w:tcPr>
          <w:p w14:paraId="367FA735" w14:textId="77777777" w:rsidR="00D81926" w:rsidRPr="00A733C8" w:rsidRDefault="00D81926" w:rsidP="00A61C6D">
            <w:pPr>
              <w:pStyle w:val="TableParagraph"/>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Knitted or crocheted fabrics</w:t>
            </w:r>
          </w:p>
        </w:tc>
        <w:tc>
          <w:tcPr>
            <w:tcW w:w="2845" w:type="dxa"/>
            <w:gridSpan w:val="2"/>
          </w:tcPr>
          <w:p w14:paraId="5A3E7FC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w:t>
            </w:r>
            <w:r w:rsidRPr="001C3B59">
              <w:rPr>
                <w:rFonts w:ascii="Times New Roman" w:hAnsi="Times New Roman" w:cs="Times New Roman"/>
                <w:color w:val="231F20"/>
                <w:sz w:val="23"/>
                <w:szCs w:val="23"/>
              </w:rPr>
              <w:t>:</w:t>
            </w:r>
          </w:p>
        </w:tc>
        <w:tc>
          <w:tcPr>
            <w:tcW w:w="2846" w:type="dxa"/>
            <w:gridSpan w:val="5"/>
          </w:tcPr>
          <w:p w14:paraId="2AB817B6" w14:textId="77777777" w:rsidR="00D81926" w:rsidRPr="00FF1C13" w:rsidRDefault="00D81926" w:rsidP="00A61C6D">
            <w:pPr>
              <w:rPr>
                <w:rFonts w:ascii="Times New Roman" w:hAnsi="Times New Roman" w:cs="Times New Roman"/>
                <w:sz w:val="23"/>
                <w:szCs w:val="23"/>
              </w:rPr>
            </w:pPr>
          </w:p>
        </w:tc>
      </w:tr>
      <w:tr w:rsidR="00D81926" w:rsidRPr="00FF1C13" w14:paraId="41B3B8A8" w14:textId="77777777" w:rsidTr="7EB40D94">
        <w:trPr>
          <w:gridAfter w:val="3"/>
          <w:wAfter w:w="264" w:type="dxa"/>
          <w:trHeight w:val="20"/>
        </w:trPr>
        <w:tc>
          <w:tcPr>
            <w:tcW w:w="1327" w:type="dxa"/>
            <w:gridSpan w:val="3"/>
          </w:tcPr>
          <w:p w14:paraId="04E4B43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61</w:t>
            </w:r>
          </w:p>
        </w:tc>
        <w:tc>
          <w:tcPr>
            <w:tcW w:w="2687" w:type="dxa"/>
            <w:gridSpan w:val="4"/>
          </w:tcPr>
          <w:p w14:paraId="54E2E6F7" w14:textId="77777777" w:rsidR="00D81926" w:rsidRPr="00A733C8" w:rsidRDefault="00D81926" w:rsidP="00A61C6D">
            <w:pPr>
              <w:pStyle w:val="TableParagraph"/>
              <w:rPr>
                <w:rFonts w:ascii="Times New Roman" w:hAnsi="Times New Roman" w:cs="Times New Roman"/>
                <w:color w:val="231F20"/>
                <w:w w:val="105"/>
                <w:sz w:val="23"/>
                <w:szCs w:val="23"/>
              </w:rPr>
            </w:pPr>
            <w:r w:rsidRPr="00A733C8">
              <w:rPr>
                <w:rFonts w:ascii="Times New Roman" w:hAnsi="Times New Roman" w:cs="Times New Roman"/>
                <w:color w:val="231F20"/>
                <w:w w:val="105"/>
                <w:sz w:val="23"/>
                <w:szCs w:val="23"/>
              </w:rPr>
              <w:t>Articles of apparel and clothing accessories, knitted or crocheted:</w:t>
            </w:r>
          </w:p>
        </w:tc>
        <w:tc>
          <w:tcPr>
            <w:tcW w:w="2845" w:type="dxa"/>
            <w:gridSpan w:val="2"/>
          </w:tcPr>
          <w:p w14:paraId="1FC38007"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2A134E68" w14:textId="77777777" w:rsidR="00D81926" w:rsidRPr="00FF1C13" w:rsidRDefault="00D81926" w:rsidP="00A61C6D">
            <w:pPr>
              <w:rPr>
                <w:rFonts w:ascii="Times New Roman" w:hAnsi="Times New Roman" w:cs="Times New Roman"/>
                <w:sz w:val="23"/>
                <w:szCs w:val="23"/>
              </w:rPr>
            </w:pPr>
          </w:p>
        </w:tc>
      </w:tr>
      <w:tr w:rsidR="00D81926" w:rsidRPr="00FF1C13" w14:paraId="79E17663" w14:textId="77777777" w:rsidTr="7EB40D94">
        <w:trPr>
          <w:gridAfter w:val="3"/>
          <w:wAfter w:w="264" w:type="dxa"/>
          <w:trHeight w:val="20"/>
        </w:trPr>
        <w:tc>
          <w:tcPr>
            <w:tcW w:w="1327" w:type="dxa"/>
            <w:gridSpan w:val="3"/>
          </w:tcPr>
          <w:p w14:paraId="26BFECCF"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2BEC8AA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Obtained by sewing together or otherwise assembling, two or more pieces of knitted or crocheted fabric which have been either cut to form or obtained directly to form</w:t>
            </w:r>
          </w:p>
        </w:tc>
        <w:tc>
          <w:tcPr>
            <w:tcW w:w="2845" w:type="dxa"/>
            <w:gridSpan w:val="2"/>
          </w:tcPr>
          <w:p w14:paraId="2C8F1CA1"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fabric </w:t>
            </w:r>
            <w:r w:rsidRPr="0095494F">
              <w:rPr>
                <w:rFonts w:ascii="Times New Roman" w:hAnsi="Times New Roman" w:cs="Times New Roman"/>
                <w:color w:val="231F20"/>
                <w:sz w:val="23"/>
                <w:szCs w:val="23"/>
              </w:rPr>
              <w:t>(g) (i)</w:t>
            </w:r>
          </w:p>
        </w:tc>
        <w:tc>
          <w:tcPr>
            <w:tcW w:w="2846" w:type="dxa"/>
            <w:gridSpan w:val="5"/>
          </w:tcPr>
          <w:p w14:paraId="094A13AC" w14:textId="77777777" w:rsidR="00D81926" w:rsidRPr="00FF1C13" w:rsidRDefault="00D81926" w:rsidP="00A61C6D">
            <w:pPr>
              <w:rPr>
                <w:rFonts w:ascii="Times New Roman" w:hAnsi="Times New Roman" w:cs="Times New Roman"/>
                <w:sz w:val="23"/>
                <w:szCs w:val="23"/>
              </w:rPr>
            </w:pPr>
          </w:p>
        </w:tc>
      </w:tr>
      <w:tr w:rsidR="00D81926" w:rsidRPr="00FF1C13" w14:paraId="75AA2010" w14:textId="77777777" w:rsidTr="7EB40D94">
        <w:trPr>
          <w:gridAfter w:val="3"/>
          <w:wAfter w:w="264" w:type="dxa"/>
          <w:trHeight w:val="20"/>
        </w:trPr>
        <w:tc>
          <w:tcPr>
            <w:tcW w:w="1327" w:type="dxa"/>
            <w:gridSpan w:val="3"/>
          </w:tcPr>
          <w:p w14:paraId="5987AA0D"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49398C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6D57EA6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w:t>
            </w:r>
          </w:p>
        </w:tc>
        <w:tc>
          <w:tcPr>
            <w:tcW w:w="2846" w:type="dxa"/>
            <w:gridSpan w:val="5"/>
          </w:tcPr>
          <w:p w14:paraId="60C80D11" w14:textId="77777777" w:rsidR="00D81926" w:rsidRPr="00FF1C13" w:rsidRDefault="00D81926" w:rsidP="00A61C6D">
            <w:pPr>
              <w:rPr>
                <w:rFonts w:ascii="Times New Roman" w:hAnsi="Times New Roman" w:cs="Times New Roman"/>
                <w:sz w:val="23"/>
                <w:szCs w:val="23"/>
              </w:rPr>
            </w:pPr>
          </w:p>
        </w:tc>
      </w:tr>
      <w:tr w:rsidR="00D81926" w:rsidRPr="00FF1C13" w14:paraId="48F14479" w14:textId="77777777" w:rsidTr="7EB40D94">
        <w:trPr>
          <w:gridAfter w:val="3"/>
          <w:wAfter w:w="264" w:type="dxa"/>
          <w:trHeight w:val="20"/>
        </w:trPr>
        <w:tc>
          <w:tcPr>
            <w:tcW w:w="1327" w:type="dxa"/>
            <w:gridSpan w:val="3"/>
          </w:tcPr>
          <w:p w14:paraId="1A9CEC5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62</w:t>
            </w:r>
          </w:p>
        </w:tc>
        <w:tc>
          <w:tcPr>
            <w:tcW w:w="2687" w:type="dxa"/>
            <w:gridSpan w:val="4"/>
          </w:tcPr>
          <w:p w14:paraId="1122A57D" w14:textId="77777777" w:rsidR="00D81926" w:rsidRPr="00DB0958" w:rsidRDefault="00D81926" w:rsidP="00A61C6D">
            <w:pPr>
              <w:pStyle w:val="TableParagraph"/>
              <w:rPr>
                <w:rFonts w:ascii="Times New Roman" w:hAnsi="Times New Roman" w:cs="Times New Roman"/>
                <w:color w:val="231F20"/>
                <w:w w:val="105"/>
                <w:sz w:val="23"/>
                <w:szCs w:val="23"/>
              </w:rPr>
            </w:pPr>
            <w:r w:rsidRPr="00DC29AB">
              <w:rPr>
                <w:rFonts w:ascii="Times New Roman" w:hAnsi="Times New Roman" w:cs="Times New Roman"/>
                <w:color w:val="231F20"/>
                <w:w w:val="105"/>
                <w:sz w:val="23"/>
                <w:szCs w:val="23"/>
              </w:rPr>
              <w:t>Articles of apparel and clothing accessories, not knitted or crocheted; except for:</w:t>
            </w:r>
          </w:p>
        </w:tc>
        <w:tc>
          <w:tcPr>
            <w:tcW w:w="2845" w:type="dxa"/>
            <w:gridSpan w:val="2"/>
          </w:tcPr>
          <w:p w14:paraId="7933598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fabric</w:t>
            </w:r>
          </w:p>
        </w:tc>
        <w:tc>
          <w:tcPr>
            <w:tcW w:w="2846" w:type="dxa"/>
            <w:gridSpan w:val="5"/>
          </w:tcPr>
          <w:p w14:paraId="41FE0421" w14:textId="77777777" w:rsidR="00D81926" w:rsidRPr="00FF1C13" w:rsidRDefault="00D81926" w:rsidP="00A61C6D">
            <w:pPr>
              <w:rPr>
                <w:rFonts w:ascii="Times New Roman" w:hAnsi="Times New Roman" w:cs="Times New Roman"/>
                <w:sz w:val="23"/>
                <w:szCs w:val="23"/>
              </w:rPr>
            </w:pPr>
          </w:p>
        </w:tc>
      </w:tr>
      <w:tr w:rsidR="00D81926" w:rsidRPr="00FF1C13" w14:paraId="3CB65A5C" w14:textId="77777777" w:rsidTr="7EB40D94">
        <w:trPr>
          <w:gridAfter w:val="3"/>
          <w:wAfter w:w="264" w:type="dxa"/>
          <w:trHeight w:val="20"/>
        </w:trPr>
        <w:tc>
          <w:tcPr>
            <w:tcW w:w="1327" w:type="dxa"/>
            <w:gridSpan w:val="3"/>
          </w:tcPr>
          <w:p w14:paraId="6ADCB1A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6213 and 6214</w:t>
            </w:r>
          </w:p>
        </w:tc>
        <w:tc>
          <w:tcPr>
            <w:tcW w:w="2687" w:type="dxa"/>
            <w:gridSpan w:val="4"/>
          </w:tcPr>
          <w:p w14:paraId="2F98D38D" w14:textId="77777777" w:rsidR="00D81926" w:rsidRPr="00DB0958" w:rsidRDefault="00D81926" w:rsidP="00A61C6D">
            <w:pPr>
              <w:pStyle w:val="TableParagraph"/>
              <w:rPr>
                <w:rFonts w:ascii="Times New Roman" w:hAnsi="Times New Roman" w:cs="Times New Roman"/>
                <w:color w:val="231F20"/>
                <w:w w:val="105"/>
                <w:sz w:val="23"/>
                <w:szCs w:val="23"/>
              </w:rPr>
            </w:pPr>
            <w:r w:rsidRPr="00DB0958">
              <w:rPr>
                <w:rFonts w:ascii="Times New Roman" w:hAnsi="Times New Roman" w:cs="Times New Roman"/>
                <w:color w:val="231F20"/>
                <w:w w:val="105"/>
                <w:sz w:val="23"/>
                <w:szCs w:val="23"/>
              </w:rPr>
              <w:t>Handkerchiefs, shawls, scarves, mufflers, mantillas, veils and the like:</w:t>
            </w:r>
          </w:p>
        </w:tc>
        <w:tc>
          <w:tcPr>
            <w:tcW w:w="2845" w:type="dxa"/>
            <w:gridSpan w:val="2"/>
          </w:tcPr>
          <w:p w14:paraId="14F88764"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1D6EBF87" w14:textId="77777777" w:rsidR="00D81926" w:rsidRPr="00FF1C13" w:rsidRDefault="00D81926" w:rsidP="00A61C6D">
            <w:pPr>
              <w:rPr>
                <w:rFonts w:ascii="Times New Roman" w:hAnsi="Times New Roman" w:cs="Times New Roman"/>
                <w:sz w:val="23"/>
                <w:szCs w:val="23"/>
              </w:rPr>
            </w:pPr>
          </w:p>
        </w:tc>
      </w:tr>
      <w:tr w:rsidR="00D81926" w:rsidRPr="00FF1C13" w14:paraId="028BF019" w14:textId="77777777" w:rsidTr="7EB40D94">
        <w:trPr>
          <w:gridBefore w:val="1"/>
          <w:gridAfter w:val="2"/>
          <w:wBefore w:w="9" w:type="dxa"/>
          <w:wAfter w:w="255" w:type="dxa"/>
          <w:trHeight w:val="20"/>
        </w:trPr>
        <w:tc>
          <w:tcPr>
            <w:tcW w:w="1327" w:type="dxa"/>
            <w:gridSpan w:val="3"/>
          </w:tcPr>
          <w:p w14:paraId="3AB55DBA"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AD98E6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Embroidered</w:t>
            </w:r>
          </w:p>
        </w:tc>
        <w:tc>
          <w:tcPr>
            <w:tcW w:w="2967" w:type="dxa"/>
            <w:gridSpan w:val="5"/>
          </w:tcPr>
          <w:p w14:paraId="6738B31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 (i)</w:t>
            </w:r>
          </w:p>
        </w:tc>
        <w:tc>
          <w:tcPr>
            <w:tcW w:w="2793" w:type="dxa"/>
            <w:gridSpan w:val="4"/>
          </w:tcPr>
          <w:p w14:paraId="053CA4D3"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Manufacture from unembroidered fabric provided the value of the unembroidered fabric used does not exceed 40 % of the ex-works price of the product (g)</w:t>
            </w:r>
          </w:p>
        </w:tc>
      </w:tr>
      <w:tr w:rsidR="00D81926" w:rsidRPr="00FF1C13" w14:paraId="1CDFFC8C" w14:textId="77777777" w:rsidTr="7EB40D94">
        <w:trPr>
          <w:gridBefore w:val="1"/>
          <w:gridAfter w:val="2"/>
          <w:wBefore w:w="9" w:type="dxa"/>
          <w:wAfter w:w="255" w:type="dxa"/>
          <w:trHeight w:val="20"/>
        </w:trPr>
        <w:tc>
          <w:tcPr>
            <w:tcW w:w="1327" w:type="dxa"/>
            <w:gridSpan w:val="3"/>
          </w:tcPr>
          <w:p w14:paraId="4D86A076"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0C69D3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1E8B443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 (i)</w:t>
            </w:r>
          </w:p>
        </w:tc>
        <w:tc>
          <w:tcPr>
            <w:tcW w:w="2793" w:type="dxa"/>
            <w:gridSpan w:val="4"/>
          </w:tcPr>
          <w:p w14:paraId="5FC4D303" w14:textId="77777777" w:rsidR="00D81926" w:rsidRPr="00A733C8" w:rsidRDefault="7EB40D94" w:rsidP="7EB40D94">
            <w:pPr>
              <w:pStyle w:val="TableParagraph"/>
              <w:rPr>
                <w:rFonts w:ascii="Times New Roman" w:hAnsi="Times New Roman" w:cs="Times New Roman"/>
                <w:color w:val="231F20"/>
                <w:sz w:val="23"/>
                <w:szCs w:val="23"/>
              </w:rPr>
            </w:pPr>
            <w:r w:rsidRPr="7EB40D94">
              <w:rPr>
                <w:rFonts w:ascii="Times New Roman" w:hAnsi="Times New Roman" w:cs="Times New Roman"/>
                <w:color w:val="231F20"/>
                <w:sz w:val="23"/>
                <w:szCs w:val="23"/>
              </w:rPr>
              <w:t xml:space="preserve">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w:t>
            </w:r>
            <w:r w:rsidRPr="7EB40D94">
              <w:rPr>
                <w:rFonts w:ascii="Times New Roman" w:hAnsi="Times New Roman" w:cs="Times New Roman"/>
                <w:color w:val="231F20"/>
                <w:sz w:val="23"/>
                <w:szCs w:val="23"/>
              </w:rPr>
              <w:lastRenderedPageBreak/>
              <w:t>and 6214 used does not exceed 47,5 % of the ex-works price of the prod- ing other than that of the prod- uct</w:t>
            </w:r>
          </w:p>
        </w:tc>
      </w:tr>
      <w:tr w:rsidR="00D81926" w:rsidRPr="00FF1C13" w14:paraId="4F879E95" w14:textId="77777777" w:rsidTr="7EB40D94">
        <w:trPr>
          <w:gridBefore w:val="1"/>
          <w:gridAfter w:val="2"/>
          <w:wBefore w:w="9" w:type="dxa"/>
          <w:wAfter w:w="255" w:type="dxa"/>
          <w:trHeight w:val="20"/>
        </w:trPr>
        <w:tc>
          <w:tcPr>
            <w:tcW w:w="1327" w:type="dxa"/>
            <w:gridSpan w:val="3"/>
          </w:tcPr>
          <w:p w14:paraId="57E8544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6217</w:t>
            </w:r>
          </w:p>
        </w:tc>
        <w:tc>
          <w:tcPr>
            <w:tcW w:w="2618" w:type="dxa"/>
            <w:gridSpan w:val="2"/>
          </w:tcPr>
          <w:p w14:paraId="06F55A2C"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Other made up clothing accessories; parts of garments or of clothing accessories, other than those of heading No 6212:</w:t>
            </w:r>
          </w:p>
        </w:tc>
        <w:tc>
          <w:tcPr>
            <w:tcW w:w="2967" w:type="dxa"/>
            <w:gridSpan w:val="5"/>
          </w:tcPr>
          <w:p w14:paraId="0D90F692" w14:textId="77777777" w:rsidR="00D81926" w:rsidRPr="001C3B59" w:rsidRDefault="00D81926" w:rsidP="00A61C6D">
            <w:pPr>
              <w:rPr>
                <w:rFonts w:ascii="Times New Roman" w:hAnsi="Times New Roman" w:cs="Times New Roman"/>
                <w:sz w:val="23"/>
                <w:szCs w:val="23"/>
              </w:rPr>
            </w:pPr>
          </w:p>
        </w:tc>
        <w:tc>
          <w:tcPr>
            <w:tcW w:w="2793" w:type="dxa"/>
            <w:gridSpan w:val="4"/>
          </w:tcPr>
          <w:p w14:paraId="0D4FF57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C6A3D29" w14:textId="77777777" w:rsidTr="7EB40D94">
        <w:trPr>
          <w:gridBefore w:val="1"/>
          <w:gridAfter w:val="2"/>
          <w:wBefore w:w="9" w:type="dxa"/>
          <w:wAfter w:w="255" w:type="dxa"/>
          <w:trHeight w:val="20"/>
        </w:trPr>
        <w:tc>
          <w:tcPr>
            <w:tcW w:w="1327" w:type="dxa"/>
            <w:gridSpan w:val="3"/>
          </w:tcPr>
          <w:p w14:paraId="20DB8C41"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21A0501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Embroidered</w:t>
            </w:r>
          </w:p>
        </w:tc>
        <w:tc>
          <w:tcPr>
            <w:tcW w:w="2967" w:type="dxa"/>
            <w:gridSpan w:val="5"/>
          </w:tcPr>
          <w:p w14:paraId="1E2D37D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(i)</w:t>
            </w:r>
          </w:p>
        </w:tc>
        <w:tc>
          <w:tcPr>
            <w:tcW w:w="2793" w:type="dxa"/>
            <w:gridSpan w:val="4"/>
          </w:tcPr>
          <w:p w14:paraId="47C49A8F"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Manufacture from unembroidered fabric provided the value of the unembroidered fabric used does not exceed 40 % of the ex-works price of the product (i)</w:t>
            </w:r>
          </w:p>
        </w:tc>
      </w:tr>
      <w:tr w:rsidR="00D81926" w:rsidRPr="00FF1C13" w14:paraId="15F66396" w14:textId="77777777" w:rsidTr="7EB40D94">
        <w:trPr>
          <w:gridBefore w:val="1"/>
          <w:gridAfter w:val="2"/>
          <w:wBefore w:w="9" w:type="dxa"/>
          <w:wAfter w:w="255" w:type="dxa"/>
          <w:trHeight w:val="20"/>
        </w:trPr>
        <w:tc>
          <w:tcPr>
            <w:tcW w:w="1327" w:type="dxa"/>
            <w:gridSpan w:val="3"/>
          </w:tcPr>
          <w:p w14:paraId="72B9263B"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43FCAB8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Fire-resistant equipment of fabric covered with foil of aluminised polyester</w:t>
            </w:r>
          </w:p>
        </w:tc>
        <w:tc>
          <w:tcPr>
            <w:tcW w:w="2967" w:type="dxa"/>
            <w:gridSpan w:val="5"/>
          </w:tcPr>
          <w:p w14:paraId="4F4E45D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(i)</w:t>
            </w:r>
          </w:p>
        </w:tc>
        <w:tc>
          <w:tcPr>
            <w:tcW w:w="2793" w:type="dxa"/>
            <w:gridSpan w:val="4"/>
          </w:tcPr>
          <w:p w14:paraId="08D95DF6"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 xml:space="preserve">Manufacture from uncoated fabric provided the value of the uncoated fabric used does not exceed 40 % of the ex-works price of the product </w:t>
            </w:r>
            <w:r w:rsidRPr="00A733C8">
              <w:rPr>
                <w:rFonts w:ascii="Times New Roman" w:hAnsi="Times New Roman" w:cs="Times New Roman"/>
                <w:color w:val="231F20"/>
                <w:sz w:val="23"/>
                <w:szCs w:val="23"/>
              </w:rPr>
              <w:t>(i)</w:t>
            </w:r>
          </w:p>
        </w:tc>
      </w:tr>
      <w:tr w:rsidR="00D81926" w:rsidRPr="00FF1C13" w14:paraId="4ED50421" w14:textId="77777777" w:rsidTr="7EB40D94">
        <w:trPr>
          <w:gridBefore w:val="1"/>
          <w:gridAfter w:val="2"/>
          <w:wBefore w:w="9" w:type="dxa"/>
          <w:wAfter w:w="255" w:type="dxa"/>
          <w:trHeight w:val="20"/>
        </w:trPr>
        <w:tc>
          <w:tcPr>
            <w:tcW w:w="1327" w:type="dxa"/>
            <w:gridSpan w:val="3"/>
          </w:tcPr>
          <w:p w14:paraId="28573454"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347F554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Interlinings for collars and cuffs, cut out</w:t>
            </w:r>
          </w:p>
        </w:tc>
        <w:tc>
          <w:tcPr>
            <w:tcW w:w="2967" w:type="dxa"/>
            <w:gridSpan w:val="5"/>
          </w:tcPr>
          <w:p w14:paraId="13F6772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7146EE0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4925BBC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47A2E26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B5F713C" w14:textId="77777777" w:rsidTr="7EB40D94">
        <w:trPr>
          <w:gridBefore w:val="1"/>
          <w:gridAfter w:val="2"/>
          <w:wBefore w:w="9" w:type="dxa"/>
          <w:wAfter w:w="255" w:type="dxa"/>
          <w:trHeight w:val="20"/>
        </w:trPr>
        <w:tc>
          <w:tcPr>
            <w:tcW w:w="1327" w:type="dxa"/>
            <w:gridSpan w:val="3"/>
          </w:tcPr>
          <w:p w14:paraId="5D0C36F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63</w:t>
            </w:r>
          </w:p>
        </w:tc>
        <w:tc>
          <w:tcPr>
            <w:tcW w:w="2618" w:type="dxa"/>
            <w:gridSpan w:val="2"/>
          </w:tcPr>
          <w:p w14:paraId="38A648F3"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Other made-up textile articles; sets; worn clothing and worn textile articles; rags; except for:</w:t>
            </w:r>
          </w:p>
        </w:tc>
        <w:tc>
          <w:tcPr>
            <w:tcW w:w="2967" w:type="dxa"/>
            <w:gridSpan w:val="5"/>
          </w:tcPr>
          <w:p w14:paraId="5E495F3A"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3FD722D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CCB1F18" w14:textId="77777777" w:rsidTr="7EB40D94">
        <w:trPr>
          <w:gridBefore w:val="1"/>
          <w:gridAfter w:val="2"/>
          <w:wBefore w:w="9" w:type="dxa"/>
          <w:wAfter w:w="255" w:type="dxa"/>
          <w:trHeight w:val="20"/>
        </w:trPr>
        <w:tc>
          <w:tcPr>
            <w:tcW w:w="1327" w:type="dxa"/>
            <w:gridSpan w:val="3"/>
          </w:tcPr>
          <w:p w14:paraId="5787E54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6301 to 6304</w:t>
            </w:r>
          </w:p>
        </w:tc>
        <w:tc>
          <w:tcPr>
            <w:tcW w:w="2618" w:type="dxa"/>
            <w:gridSpan w:val="2"/>
          </w:tcPr>
          <w:p w14:paraId="1374F1BA"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Blankets, travelling rugs, bed linen, etc.; curtains, etc.; other furnishing articles:</w:t>
            </w:r>
          </w:p>
        </w:tc>
        <w:tc>
          <w:tcPr>
            <w:tcW w:w="2967" w:type="dxa"/>
            <w:gridSpan w:val="5"/>
          </w:tcPr>
          <w:p w14:paraId="086A20E0" w14:textId="77777777" w:rsidR="00D81926" w:rsidRPr="001C3B59" w:rsidRDefault="00D81926" w:rsidP="00A61C6D">
            <w:pPr>
              <w:rPr>
                <w:rFonts w:ascii="Times New Roman" w:hAnsi="Times New Roman" w:cs="Times New Roman"/>
                <w:sz w:val="23"/>
                <w:szCs w:val="23"/>
              </w:rPr>
            </w:pPr>
          </w:p>
        </w:tc>
        <w:tc>
          <w:tcPr>
            <w:tcW w:w="2793" w:type="dxa"/>
            <w:gridSpan w:val="4"/>
          </w:tcPr>
          <w:p w14:paraId="6A7BDC9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CECE3EA" w14:textId="77777777" w:rsidTr="7EB40D94">
        <w:trPr>
          <w:gridBefore w:val="1"/>
          <w:gridAfter w:val="2"/>
          <w:wBefore w:w="9" w:type="dxa"/>
          <w:wAfter w:w="255" w:type="dxa"/>
          <w:trHeight w:val="20"/>
        </w:trPr>
        <w:tc>
          <w:tcPr>
            <w:tcW w:w="1327" w:type="dxa"/>
            <w:gridSpan w:val="3"/>
          </w:tcPr>
          <w:p w14:paraId="0774AE12"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22468D8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Of felt, of nonwovens</w:t>
            </w:r>
          </w:p>
        </w:tc>
        <w:tc>
          <w:tcPr>
            <w:tcW w:w="2967" w:type="dxa"/>
            <w:gridSpan w:val="5"/>
          </w:tcPr>
          <w:p w14:paraId="07B1501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 xml:space="preserve">Manufacture from </w:t>
            </w:r>
            <w:r w:rsidRPr="001C3B59">
              <w:rPr>
                <w:rFonts w:ascii="Times New Roman" w:hAnsi="Times New Roman" w:cs="Times New Roman"/>
                <w:i/>
                <w:color w:val="231F20"/>
                <w:sz w:val="23"/>
                <w:szCs w:val="23"/>
              </w:rPr>
              <w:t>(i)</w:t>
            </w:r>
            <w:r w:rsidRPr="001C3B59">
              <w:rPr>
                <w:rFonts w:ascii="Times New Roman" w:hAnsi="Times New Roman" w:cs="Times New Roman"/>
                <w:color w:val="231F20"/>
                <w:sz w:val="23"/>
                <w:szCs w:val="23"/>
              </w:rPr>
              <w:t>:</w:t>
            </w:r>
          </w:p>
          <w:p w14:paraId="385A2B1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fibres, or</w:t>
            </w:r>
          </w:p>
          <w:p w14:paraId="7634F08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chemical materials or textile pulp</w:t>
            </w:r>
          </w:p>
        </w:tc>
        <w:tc>
          <w:tcPr>
            <w:tcW w:w="2793" w:type="dxa"/>
            <w:gridSpan w:val="4"/>
          </w:tcPr>
          <w:p w14:paraId="67FCEBB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9C02095" w14:textId="77777777" w:rsidTr="7EB40D94">
        <w:trPr>
          <w:gridBefore w:val="1"/>
          <w:gridAfter w:val="2"/>
          <w:wBefore w:w="9" w:type="dxa"/>
          <w:wAfter w:w="255" w:type="dxa"/>
          <w:trHeight w:val="20"/>
        </w:trPr>
        <w:tc>
          <w:tcPr>
            <w:tcW w:w="1327" w:type="dxa"/>
            <w:gridSpan w:val="3"/>
          </w:tcPr>
          <w:p w14:paraId="56F06691"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F9BAB8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720F641A" w14:textId="77777777" w:rsidR="00D81926" w:rsidRPr="001C3B59" w:rsidRDefault="00D81926" w:rsidP="00A61C6D">
            <w:pPr>
              <w:rPr>
                <w:rFonts w:ascii="Times New Roman" w:hAnsi="Times New Roman" w:cs="Times New Roman"/>
                <w:sz w:val="23"/>
                <w:szCs w:val="23"/>
              </w:rPr>
            </w:pPr>
          </w:p>
        </w:tc>
        <w:tc>
          <w:tcPr>
            <w:tcW w:w="2793" w:type="dxa"/>
            <w:gridSpan w:val="4"/>
          </w:tcPr>
          <w:p w14:paraId="53803D6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0FE15417" w14:textId="77777777" w:rsidTr="7EB40D94">
        <w:trPr>
          <w:gridBefore w:val="1"/>
          <w:gridAfter w:val="2"/>
          <w:wBefore w:w="9" w:type="dxa"/>
          <w:wAfter w:w="255" w:type="dxa"/>
          <w:trHeight w:val="20"/>
        </w:trPr>
        <w:tc>
          <w:tcPr>
            <w:tcW w:w="1327" w:type="dxa"/>
            <w:gridSpan w:val="3"/>
          </w:tcPr>
          <w:p w14:paraId="5AAEEC9D"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03B81FE0" w14:textId="77777777" w:rsidR="00D81926" w:rsidRPr="00CE6E22"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Embroidered</w:t>
            </w:r>
          </w:p>
        </w:tc>
        <w:tc>
          <w:tcPr>
            <w:tcW w:w="2967" w:type="dxa"/>
            <w:gridSpan w:val="5"/>
          </w:tcPr>
          <w:p w14:paraId="49AB89E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 (j)</w:t>
            </w:r>
          </w:p>
        </w:tc>
        <w:tc>
          <w:tcPr>
            <w:tcW w:w="2793" w:type="dxa"/>
            <w:gridSpan w:val="4"/>
          </w:tcPr>
          <w:p w14:paraId="54D52460"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Manufacture from unembroidered fabric (other than knitted or crocheted) provided the value of the unembroidered fabric used does not exceed 40 % of the ex-works price of the product</w:t>
            </w:r>
          </w:p>
        </w:tc>
      </w:tr>
      <w:tr w:rsidR="00D81926" w:rsidRPr="00FF1C13" w14:paraId="1595D537" w14:textId="77777777" w:rsidTr="7EB40D94">
        <w:trPr>
          <w:gridBefore w:val="1"/>
          <w:gridAfter w:val="2"/>
          <w:wBefore w:w="9" w:type="dxa"/>
          <w:wAfter w:w="255" w:type="dxa"/>
          <w:trHeight w:val="20"/>
        </w:trPr>
        <w:tc>
          <w:tcPr>
            <w:tcW w:w="1327" w:type="dxa"/>
            <w:gridSpan w:val="3"/>
          </w:tcPr>
          <w:p w14:paraId="5263A85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43DA4A3" w14:textId="77777777" w:rsidR="00D81926" w:rsidRPr="00DC29AB" w:rsidRDefault="00D81926" w:rsidP="002875B5">
            <w:pPr>
              <w:pStyle w:val="TableParagraph"/>
              <w:numPr>
                <w:ilvl w:val="0"/>
                <w:numId w:val="62"/>
              </w:numPr>
              <w:tabs>
                <w:tab w:val="left" w:pos="284"/>
              </w:tabs>
              <w:ind w:left="568" w:hanging="284"/>
              <w:rPr>
                <w:rFonts w:ascii="Times New Roman" w:hAnsi="Times New Roman" w:cs="Times New Roman"/>
                <w:sz w:val="23"/>
                <w:szCs w:val="23"/>
              </w:rPr>
            </w:pPr>
            <w:r w:rsidRPr="00CE6E22">
              <w:rPr>
                <w:rFonts w:ascii="Times New Roman" w:hAnsi="Times New Roman" w:cs="Times New Roman"/>
                <w:color w:val="231F20"/>
                <w:w w:val="105"/>
                <w:sz w:val="23"/>
                <w:szCs w:val="23"/>
              </w:rPr>
              <w:t>Other</w:t>
            </w:r>
          </w:p>
        </w:tc>
        <w:tc>
          <w:tcPr>
            <w:tcW w:w="2967" w:type="dxa"/>
            <w:gridSpan w:val="5"/>
          </w:tcPr>
          <w:p w14:paraId="5BE1E04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 (j)</w:t>
            </w:r>
          </w:p>
        </w:tc>
        <w:tc>
          <w:tcPr>
            <w:tcW w:w="2793" w:type="dxa"/>
            <w:gridSpan w:val="4"/>
          </w:tcPr>
          <w:p w14:paraId="0366B0B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159C02B" w14:textId="77777777" w:rsidTr="7EB40D94">
        <w:trPr>
          <w:gridAfter w:val="3"/>
          <w:wAfter w:w="264" w:type="dxa"/>
          <w:trHeight w:val="20"/>
        </w:trPr>
        <w:tc>
          <w:tcPr>
            <w:tcW w:w="1327" w:type="dxa"/>
            <w:gridSpan w:val="3"/>
          </w:tcPr>
          <w:p w14:paraId="3021611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6305</w:t>
            </w:r>
          </w:p>
        </w:tc>
        <w:tc>
          <w:tcPr>
            <w:tcW w:w="2687" w:type="dxa"/>
            <w:gridSpan w:val="4"/>
          </w:tcPr>
          <w:p w14:paraId="0B95AAF6"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Sacks and bags, of a kind used for the packing of goods</w:t>
            </w:r>
          </w:p>
        </w:tc>
        <w:tc>
          <w:tcPr>
            <w:tcW w:w="2845" w:type="dxa"/>
            <w:gridSpan w:val="2"/>
          </w:tcPr>
          <w:p w14:paraId="07CC546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w:t>
            </w:r>
            <w:r w:rsidRPr="0095494F">
              <w:rPr>
                <w:rFonts w:ascii="Times New Roman" w:hAnsi="Times New Roman" w:cs="Times New Roman"/>
                <w:color w:val="231F20"/>
                <w:sz w:val="23"/>
                <w:szCs w:val="23"/>
              </w:rPr>
              <w:t>(g)</w:t>
            </w:r>
          </w:p>
        </w:tc>
        <w:tc>
          <w:tcPr>
            <w:tcW w:w="2846" w:type="dxa"/>
            <w:gridSpan w:val="5"/>
          </w:tcPr>
          <w:p w14:paraId="44CF576D"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378CD083" w14:textId="77777777" w:rsidTr="7EB40D94">
        <w:trPr>
          <w:gridAfter w:val="3"/>
          <w:wAfter w:w="264" w:type="dxa"/>
          <w:trHeight w:val="20"/>
        </w:trPr>
        <w:tc>
          <w:tcPr>
            <w:tcW w:w="1327" w:type="dxa"/>
            <w:gridSpan w:val="3"/>
          </w:tcPr>
          <w:p w14:paraId="4B2E2E1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6306</w:t>
            </w:r>
          </w:p>
        </w:tc>
        <w:tc>
          <w:tcPr>
            <w:tcW w:w="2687" w:type="dxa"/>
            <w:gridSpan w:val="4"/>
          </w:tcPr>
          <w:p w14:paraId="45AA83CA"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Tarpaulins, awnings and sunblinds; tents; sails for boats, sailboards or landcraft; camping goods</w:t>
            </w:r>
          </w:p>
        </w:tc>
        <w:tc>
          <w:tcPr>
            <w:tcW w:w="2845" w:type="dxa"/>
            <w:gridSpan w:val="2"/>
          </w:tcPr>
          <w:p w14:paraId="398EC40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fabric</w:t>
            </w:r>
          </w:p>
        </w:tc>
        <w:tc>
          <w:tcPr>
            <w:tcW w:w="2846" w:type="dxa"/>
            <w:gridSpan w:val="5"/>
          </w:tcPr>
          <w:p w14:paraId="35026295"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4DA500EF" w14:textId="77777777" w:rsidTr="7EB40D94">
        <w:trPr>
          <w:gridAfter w:val="3"/>
          <w:wAfter w:w="264" w:type="dxa"/>
          <w:trHeight w:val="20"/>
        </w:trPr>
        <w:tc>
          <w:tcPr>
            <w:tcW w:w="1327" w:type="dxa"/>
            <w:gridSpan w:val="3"/>
          </w:tcPr>
          <w:p w14:paraId="3027F80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6307</w:t>
            </w:r>
          </w:p>
        </w:tc>
        <w:tc>
          <w:tcPr>
            <w:tcW w:w="2687" w:type="dxa"/>
            <w:gridSpan w:val="4"/>
          </w:tcPr>
          <w:p w14:paraId="0862CE22"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Other made-up articles, including dress patterns</w:t>
            </w:r>
          </w:p>
        </w:tc>
        <w:tc>
          <w:tcPr>
            <w:tcW w:w="2845" w:type="dxa"/>
            <w:gridSpan w:val="2"/>
          </w:tcPr>
          <w:p w14:paraId="518A9A8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4D58403B"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3F523A20" w14:textId="77777777" w:rsidTr="7EB40D94">
        <w:trPr>
          <w:gridAfter w:val="3"/>
          <w:wAfter w:w="264" w:type="dxa"/>
          <w:trHeight w:val="20"/>
        </w:trPr>
        <w:tc>
          <w:tcPr>
            <w:tcW w:w="1327" w:type="dxa"/>
            <w:gridSpan w:val="3"/>
          </w:tcPr>
          <w:p w14:paraId="4E21A11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6308</w:t>
            </w:r>
          </w:p>
        </w:tc>
        <w:tc>
          <w:tcPr>
            <w:tcW w:w="2687" w:type="dxa"/>
            <w:gridSpan w:val="4"/>
          </w:tcPr>
          <w:p w14:paraId="7B2D1DFB"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Sets</w:t>
            </w:r>
            <w:r w:rsidRPr="00DC29AB">
              <w:rPr>
                <w:rFonts w:ascii="Times New Roman" w:hAnsi="Times New Roman" w:cs="Times New Roman"/>
                <w:color w:val="231F20"/>
                <w:spacing w:val="-19"/>
                <w:w w:val="105"/>
                <w:sz w:val="23"/>
                <w:szCs w:val="23"/>
              </w:rPr>
              <w:t xml:space="preserve"> </w:t>
            </w:r>
            <w:r w:rsidRPr="00DC29AB">
              <w:rPr>
                <w:rFonts w:ascii="Times New Roman" w:hAnsi="Times New Roman" w:cs="Times New Roman"/>
                <w:color w:val="231F20"/>
                <w:w w:val="105"/>
                <w:sz w:val="23"/>
                <w:szCs w:val="23"/>
              </w:rPr>
              <w:t>consisting</w:t>
            </w:r>
            <w:r w:rsidRPr="00DC29AB">
              <w:rPr>
                <w:rFonts w:ascii="Times New Roman" w:hAnsi="Times New Roman" w:cs="Times New Roman"/>
                <w:color w:val="231F20"/>
                <w:spacing w:val="-19"/>
                <w:w w:val="105"/>
                <w:sz w:val="23"/>
                <w:szCs w:val="23"/>
              </w:rPr>
              <w:t xml:space="preserve"> </w:t>
            </w:r>
            <w:r w:rsidRPr="00DC29AB">
              <w:rPr>
                <w:rFonts w:ascii="Times New Roman" w:hAnsi="Times New Roman" w:cs="Times New Roman"/>
                <w:color w:val="231F20"/>
                <w:w w:val="105"/>
                <w:sz w:val="23"/>
                <w:szCs w:val="23"/>
              </w:rPr>
              <w:t>of</w:t>
            </w:r>
            <w:r w:rsidRPr="00DC29AB">
              <w:rPr>
                <w:rFonts w:ascii="Times New Roman" w:hAnsi="Times New Roman" w:cs="Times New Roman"/>
                <w:color w:val="231F20"/>
                <w:spacing w:val="-19"/>
                <w:w w:val="105"/>
                <w:sz w:val="23"/>
                <w:szCs w:val="23"/>
              </w:rPr>
              <w:t xml:space="preserve"> </w:t>
            </w:r>
            <w:r w:rsidRPr="00DC29AB">
              <w:rPr>
                <w:rFonts w:ascii="Times New Roman" w:hAnsi="Times New Roman" w:cs="Times New Roman"/>
                <w:color w:val="231F20"/>
                <w:w w:val="105"/>
                <w:sz w:val="23"/>
                <w:szCs w:val="23"/>
              </w:rPr>
              <w:t>woven</w:t>
            </w:r>
            <w:r w:rsidRPr="00DC29AB">
              <w:rPr>
                <w:rFonts w:ascii="Times New Roman" w:hAnsi="Times New Roman" w:cs="Times New Roman"/>
                <w:color w:val="231F20"/>
                <w:spacing w:val="-19"/>
                <w:w w:val="105"/>
                <w:sz w:val="23"/>
                <w:szCs w:val="23"/>
              </w:rPr>
              <w:t xml:space="preserve"> </w:t>
            </w:r>
            <w:r w:rsidRPr="00DC29AB">
              <w:rPr>
                <w:rFonts w:ascii="Times New Roman" w:hAnsi="Times New Roman" w:cs="Times New Roman"/>
                <w:color w:val="231F20"/>
                <w:w w:val="105"/>
                <w:sz w:val="23"/>
                <w:szCs w:val="23"/>
              </w:rPr>
              <w:t>fabric and yarn, whether or not with accessories,</w:t>
            </w:r>
            <w:r w:rsidRPr="00DC29AB">
              <w:rPr>
                <w:rFonts w:ascii="Times New Roman" w:hAnsi="Times New Roman" w:cs="Times New Roman"/>
                <w:color w:val="231F20"/>
                <w:spacing w:val="-18"/>
                <w:w w:val="105"/>
                <w:sz w:val="23"/>
                <w:szCs w:val="23"/>
              </w:rPr>
              <w:t xml:space="preserve"> </w:t>
            </w:r>
            <w:r w:rsidRPr="00DC29AB">
              <w:rPr>
                <w:rFonts w:ascii="Times New Roman" w:hAnsi="Times New Roman" w:cs="Times New Roman"/>
                <w:color w:val="231F20"/>
                <w:w w:val="105"/>
                <w:sz w:val="23"/>
                <w:szCs w:val="23"/>
              </w:rPr>
              <w:t>for</w:t>
            </w:r>
            <w:r w:rsidRPr="00DC29AB">
              <w:rPr>
                <w:rFonts w:ascii="Times New Roman" w:hAnsi="Times New Roman" w:cs="Times New Roman"/>
                <w:color w:val="231F20"/>
                <w:spacing w:val="-14"/>
                <w:w w:val="105"/>
                <w:sz w:val="23"/>
                <w:szCs w:val="23"/>
              </w:rPr>
              <w:t xml:space="preserve"> </w:t>
            </w:r>
            <w:r w:rsidRPr="00DC29AB">
              <w:rPr>
                <w:rFonts w:ascii="Times New Roman" w:hAnsi="Times New Roman" w:cs="Times New Roman"/>
                <w:color w:val="231F20"/>
                <w:w w:val="105"/>
                <w:sz w:val="23"/>
                <w:szCs w:val="23"/>
              </w:rPr>
              <w:t>making</w:t>
            </w:r>
            <w:r w:rsidRPr="00DC29AB">
              <w:rPr>
                <w:rFonts w:ascii="Times New Roman" w:hAnsi="Times New Roman" w:cs="Times New Roman"/>
                <w:color w:val="231F20"/>
                <w:spacing w:val="-17"/>
                <w:w w:val="105"/>
                <w:sz w:val="23"/>
                <w:szCs w:val="23"/>
              </w:rPr>
              <w:t xml:space="preserve"> </w:t>
            </w:r>
            <w:r w:rsidRPr="00DC29AB">
              <w:rPr>
                <w:rFonts w:ascii="Times New Roman" w:hAnsi="Times New Roman" w:cs="Times New Roman"/>
                <w:color w:val="231F20"/>
                <w:w w:val="105"/>
                <w:sz w:val="23"/>
                <w:szCs w:val="23"/>
              </w:rPr>
              <w:t>up</w:t>
            </w:r>
            <w:r w:rsidRPr="00DC29AB">
              <w:rPr>
                <w:rFonts w:ascii="Times New Roman" w:hAnsi="Times New Roman" w:cs="Times New Roman"/>
                <w:color w:val="231F20"/>
                <w:spacing w:val="-17"/>
                <w:w w:val="105"/>
                <w:sz w:val="23"/>
                <w:szCs w:val="23"/>
              </w:rPr>
              <w:t xml:space="preserve"> </w:t>
            </w:r>
            <w:r w:rsidRPr="00DC29AB">
              <w:rPr>
                <w:rFonts w:ascii="Times New Roman" w:hAnsi="Times New Roman" w:cs="Times New Roman"/>
                <w:color w:val="231F20"/>
                <w:w w:val="105"/>
                <w:sz w:val="23"/>
                <w:szCs w:val="23"/>
              </w:rPr>
              <w:t>into rugs, tapestries, embroidered table cloths or serviettes, or similar textile articles, put up in packings for retail</w:t>
            </w:r>
            <w:r w:rsidRPr="00DC29AB">
              <w:rPr>
                <w:rFonts w:ascii="Times New Roman" w:hAnsi="Times New Roman" w:cs="Times New Roman"/>
                <w:color w:val="231F20"/>
                <w:spacing w:val="-26"/>
                <w:w w:val="105"/>
                <w:sz w:val="23"/>
                <w:szCs w:val="23"/>
              </w:rPr>
              <w:t xml:space="preserve"> </w:t>
            </w:r>
            <w:r w:rsidRPr="00DC29AB">
              <w:rPr>
                <w:rFonts w:ascii="Times New Roman" w:hAnsi="Times New Roman" w:cs="Times New Roman"/>
                <w:color w:val="231F20"/>
                <w:w w:val="105"/>
                <w:sz w:val="23"/>
                <w:szCs w:val="23"/>
              </w:rPr>
              <w:t>sale</w:t>
            </w:r>
          </w:p>
        </w:tc>
        <w:tc>
          <w:tcPr>
            <w:tcW w:w="2845" w:type="dxa"/>
            <w:gridSpan w:val="2"/>
          </w:tcPr>
          <w:p w14:paraId="0CE41C59"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Each item in the set must satisfy the rule which would apply to it if it were not included in the set. However, non-originating articles may be incorporated provided their total value does not exceed 25 % of the ex-works price of the set</w:t>
            </w:r>
          </w:p>
        </w:tc>
        <w:tc>
          <w:tcPr>
            <w:tcW w:w="2846" w:type="dxa"/>
            <w:gridSpan w:val="5"/>
          </w:tcPr>
          <w:p w14:paraId="2620470B"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0DE01CFD" w14:textId="77777777" w:rsidTr="7EB40D94">
        <w:trPr>
          <w:gridAfter w:val="3"/>
          <w:wAfter w:w="264" w:type="dxa"/>
          <w:trHeight w:val="20"/>
        </w:trPr>
        <w:tc>
          <w:tcPr>
            <w:tcW w:w="1327" w:type="dxa"/>
            <w:gridSpan w:val="3"/>
          </w:tcPr>
          <w:p w14:paraId="508CC24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64</w:t>
            </w:r>
          </w:p>
        </w:tc>
        <w:tc>
          <w:tcPr>
            <w:tcW w:w="2687" w:type="dxa"/>
            <w:gridSpan w:val="4"/>
          </w:tcPr>
          <w:p w14:paraId="43050F48"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Footwear, gaiters and the like; except for:</w:t>
            </w:r>
          </w:p>
        </w:tc>
        <w:tc>
          <w:tcPr>
            <w:tcW w:w="2845" w:type="dxa"/>
            <w:gridSpan w:val="2"/>
          </w:tcPr>
          <w:p w14:paraId="3428049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except for assemblies of uppers affixed to inner soles or to other sole components of heading No 6406</w:t>
            </w:r>
          </w:p>
        </w:tc>
        <w:tc>
          <w:tcPr>
            <w:tcW w:w="2846" w:type="dxa"/>
            <w:gridSpan w:val="5"/>
          </w:tcPr>
          <w:p w14:paraId="7E43E61F"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3C636D9C" w14:textId="77777777" w:rsidTr="7EB40D94">
        <w:trPr>
          <w:gridAfter w:val="3"/>
          <w:wAfter w:w="264" w:type="dxa"/>
          <w:trHeight w:val="20"/>
        </w:trPr>
        <w:tc>
          <w:tcPr>
            <w:tcW w:w="1327" w:type="dxa"/>
            <w:gridSpan w:val="3"/>
          </w:tcPr>
          <w:p w14:paraId="69C4D4C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6406</w:t>
            </w:r>
          </w:p>
        </w:tc>
        <w:tc>
          <w:tcPr>
            <w:tcW w:w="2687" w:type="dxa"/>
            <w:gridSpan w:val="4"/>
          </w:tcPr>
          <w:p w14:paraId="3F2398FB"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Parts of footwear (including uppers whether or not attached to soles other than outer soles); removable insoles, heel cushions and similar articles; gaiters, leggings and similar articles, and parts thereof</w:t>
            </w:r>
          </w:p>
        </w:tc>
        <w:tc>
          <w:tcPr>
            <w:tcW w:w="2845" w:type="dxa"/>
            <w:gridSpan w:val="2"/>
          </w:tcPr>
          <w:p w14:paraId="53B0A1F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3A43215B"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31C9DA47" w14:textId="77777777" w:rsidTr="7EB40D94">
        <w:trPr>
          <w:gridAfter w:val="3"/>
          <w:wAfter w:w="264" w:type="dxa"/>
          <w:trHeight w:val="20"/>
        </w:trPr>
        <w:tc>
          <w:tcPr>
            <w:tcW w:w="1327" w:type="dxa"/>
            <w:gridSpan w:val="3"/>
          </w:tcPr>
          <w:p w14:paraId="4D70D36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65</w:t>
            </w:r>
          </w:p>
        </w:tc>
        <w:tc>
          <w:tcPr>
            <w:tcW w:w="2687" w:type="dxa"/>
            <w:gridSpan w:val="4"/>
          </w:tcPr>
          <w:p w14:paraId="7C6C3A63"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Headgear and parts thereof, except for:</w:t>
            </w:r>
          </w:p>
        </w:tc>
        <w:tc>
          <w:tcPr>
            <w:tcW w:w="2845" w:type="dxa"/>
            <w:gridSpan w:val="2"/>
          </w:tcPr>
          <w:p w14:paraId="5F08EBD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744C64F4"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491245E7" w14:textId="77777777" w:rsidTr="7EB40D94">
        <w:trPr>
          <w:gridAfter w:val="3"/>
          <w:wAfter w:w="264" w:type="dxa"/>
          <w:trHeight w:val="20"/>
        </w:trPr>
        <w:tc>
          <w:tcPr>
            <w:tcW w:w="1327" w:type="dxa"/>
            <w:gridSpan w:val="3"/>
          </w:tcPr>
          <w:p w14:paraId="27C7B6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6503</w:t>
            </w:r>
          </w:p>
        </w:tc>
        <w:tc>
          <w:tcPr>
            <w:tcW w:w="2687" w:type="dxa"/>
            <w:gridSpan w:val="4"/>
          </w:tcPr>
          <w:p w14:paraId="33B21FA0"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Felt hats and other felt headgear, made from the hat bodies, hoods or plateaux of heading No 6501, whether or not lined or trimmed</w:t>
            </w:r>
          </w:p>
        </w:tc>
        <w:tc>
          <w:tcPr>
            <w:tcW w:w="2845" w:type="dxa"/>
            <w:gridSpan w:val="2"/>
          </w:tcPr>
          <w:p w14:paraId="53741B0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or textile fibres </w:t>
            </w:r>
            <w:r w:rsidRPr="0095494F">
              <w:rPr>
                <w:rFonts w:ascii="Times New Roman" w:hAnsi="Times New Roman" w:cs="Times New Roman"/>
                <w:color w:val="231F20"/>
                <w:sz w:val="23"/>
                <w:szCs w:val="23"/>
              </w:rPr>
              <w:t>(g)</w:t>
            </w:r>
          </w:p>
        </w:tc>
        <w:tc>
          <w:tcPr>
            <w:tcW w:w="2846" w:type="dxa"/>
            <w:gridSpan w:val="5"/>
          </w:tcPr>
          <w:p w14:paraId="283D0C6C"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655AC297" w14:textId="77777777" w:rsidTr="7EB40D94">
        <w:trPr>
          <w:gridAfter w:val="3"/>
          <w:wAfter w:w="264" w:type="dxa"/>
          <w:trHeight w:val="20"/>
        </w:trPr>
        <w:tc>
          <w:tcPr>
            <w:tcW w:w="1327" w:type="dxa"/>
            <w:gridSpan w:val="3"/>
          </w:tcPr>
          <w:p w14:paraId="5D10915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6505</w:t>
            </w:r>
          </w:p>
        </w:tc>
        <w:tc>
          <w:tcPr>
            <w:tcW w:w="2687" w:type="dxa"/>
            <w:gridSpan w:val="4"/>
          </w:tcPr>
          <w:p w14:paraId="5FA5DD46"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Hats and other headgear, knitted or crocheted, or made up from lace, felt or other textile fabric, in the piece (but not in strips), whether or not lined or trimmed; hair-nets of any material, whether or not lined or trimmed</w:t>
            </w:r>
          </w:p>
        </w:tc>
        <w:tc>
          <w:tcPr>
            <w:tcW w:w="2845" w:type="dxa"/>
            <w:gridSpan w:val="2"/>
          </w:tcPr>
          <w:p w14:paraId="7926B89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from yarn or textile fibres </w:t>
            </w:r>
            <w:r w:rsidRPr="0095494F">
              <w:rPr>
                <w:rFonts w:ascii="Times New Roman" w:hAnsi="Times New Roman" w:cs="Times New Roman"/>
                <w:color w:val="231F20"/>
                <w:sz w:val="23"/>
                <w:szCs w:val="23"/>
              </w:rPr>
              <w:t>(g)</w:t>
            </w:r>
          </w:p>
        </w:tc>
        <w:tc>
          <w:tcPr>
            <w:tcW w:w="2846" w:type="dxa"/>
            <w:gridSpan w:val="5"/>
          </w:tcPr>
          <w:p w14:paraId="5D857EB5"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785D68FA" w14:textId="77777777" w:rsidTr="7EB40D94">
        <w:trPr>
          <w:gridAfter w:val="3"/>
          <w:wAfter w:w="264" w:type="dxa"/>
          <w:trHeight w:val="20"/>
        </w:trPr>
        <w:tc>
          <w:tcPr>
            <w:tcW w:w="1327" w:type="dxa"/>
            <w:gridSpan w:val="3"/>
          </w:tcPr>
          <w:p w14:paraId="65E7F6B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66</w:t>
            </w:r>
          </w:p>
        </w:tc>
        <w:tc>
          <w:tcPr>
            <w:tcW w:w="2687" w:type="dxa"/>
            <w:gridSpan w:val="4"/>
          </w:tcPr>
          <w:p w14:paraId="0EF0BED9"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Umbrellas, sun umbrellas, walking-sticks, seat-sticks, whips, riding-crops, and parts thereof; except for:</w:t>
            </w:r>
          </w:p>
        </w:tc>
        <w:tc>
          <w:tcPr>
            <w:tcW w:w="2845" w:type="dxa"/>
            <w:gridSpan w:val="2"/>
          </w:tcPr>
          <w:p w14:paraId="44D641A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6AA2888D"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FF1C13" w14:paraId="204B60A2" w14:textId="77777777" w:rsidTr="7EB40D94">
        <w:trPr>
          <w:gridBefore w:val="1"/>
          <w:gridAfter w:val="2"/>
          <w:wBefore w:w="9" w:type="dxa"/>
          <w:wAfter w:w="255" w:type="dxa"/>
          <w:trHeight w:val="20"/>
        </w:trPr>
        <w:tc>
          <w:tcPr>
            <w:tcW w:w="1327" w:type="dxa"/>
            <w:gridSpan w:val="3"/>
          </w:tcPr>
          <w:p w14:paraId="3291444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6601</w:t>
            </w:r>
          </w:p>
        </w:tc>
        <w:tc>
          <w:tcPr>
            <w:tcW w:w="2618" w:type="dxa"/>
            <w:gridSpan w:val="2"/>
          </w:tcPr>
          <w:p w14:paraId="09F4D1E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Umbrellas and sun umbrellas (including walking-stick umbrellas, garden umbrellas and similar umbrellas)</w:t>
            </w:r>
          </w:p>
        </w:tc>
        <w:tc>
          <w:tcPr>
            <w:tcW w:w="2967" w:type="dxa"/>
            <w:gridSpan w:val="5"/>
          </w:tcPr>
          <w:p w14:paraId="10244AC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5B567EC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2AE79AE" w14:textId="77777777" w:rsidTr="7EB40D94">
        <w:trPr>
          <w:gridBefore w:val="1"/>
          <w:gridAfter w:val="2"/>
          <w:wBefore w:w="9" w:type="dxa"/>
          <w:wAfter w:w="255" w:type="dxa"/>
          <w:trHeight w:val="20"/>
        </w:trPr>
        <w:tc>
          <w:tcPr>
            <w:tcW w:w="1327" w:type="dxa"/>
            <w:gridSpan w:val="3"/>
          </w:tcPr>
          <w:p w14:paraId="06C6D86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67</w:t>
            </w:r>
          </w:p>
        </w:tc>
        <w:tc>
          <w:tcPr>
            <w:tcW w:w="2618" w:type="dxa"/>
            <w:gridSpan w:val="2"/>
          </w:tcPr>
          <w:p w14:paraId="1567DD8E"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 xml:space="preserve">Prepared feathers and down and articles made of feathers or of down; artificial flowers; articles of </w:t>
            </w:r>
            <w:r w:rsidRPr="00DC29AB">
              <w:rPr>
                <w:rFonts w:ascii="Times New Roman" w:hAnsi="Times New Roman" w:cs="Times New Roman"/>
                <w:color w:val="231F20"/>
                <w:sz w:val="23"/>
                <w:szCs w:val="23"/>
              </w:rPr>
              <w:lastRenderedPageBreak/>
              <w:t>human hair</w:t>
            </w:r>
          </w:p>
        </w:tc>
        <w:tc>
          <w:tcPr>
            <w:tcW w:w="2967" w:type="dxa"/>
            <w:gridSpan w:val="5"/>
          </w:tcPr>
          <w:p w14:paraId="4CAB3BA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in which all the materials used are classified within a heading other than that of the product</w:t>
            </w:r>
          </w:p>
        </w:tc>
        <w:tc>
          <w:tcPr>
            <w:tcW w:w="2793" w:type="dxa"/>
            <w:gridSpan w:val="4"/>
          </w:tcPr>
          <w:p w14:paraId="601CF9F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F220B55" w14:textId="77777777" w:rsidTr="7EB40D94">
        <w:trPr>
          <w:gridBefore w:val="1"/>
          <w:gridAfter w:val="2"/>
          <w:wBefore w:w="9" w:type="dxa"/>
          <w:wAfter w:w="255" w:type="dxa"/>
          <w:trHeight w:val="20"/>
        </w:trPr>
        <w:tc>
          <w:tcPr>
            <w:tcW w:w="1327" w:type="dxa"/>
            <w:gridSpan w:val="3"/>
          </w:tcPr>
          <w:p w14:paraId="0A7EF93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68</w:t>
            </w:r>
          </w:p>
        </w:tc>
        <w:tc>
          <w:tcPr>
            <w:tcW w:w="2618" w:type="dxa"/>
            <w:gridSpan w:val="2"/>
          </w:tcPr>
          <w:p w14:paraId="442B166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Articles of stone, plaster, cement, asbestos, mica or similar materials; except for:</w:t>
            </w:r>
          </w:p>
        </w:tc>
        <w:tc>
          <w:tcPr>
            <w:tcW w:w="2967" w:type="dxa"/>
            <w:gridSpan w:val="5"/>
          </w:tcPr>
          <w:p w14:paraId="4408724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13159C8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1E73BEE" w14:textId="77777777" w:rsidTr="7EB40D94">
        <w:trPr>
          <w:gridBefore w:val="1"/>
          <w:gridAfter w:val="2"/>
          <w:wBefore w:w="9" w:type="dxa"/>
          <w:wAfter w:w="255" w:type="dxa"/>
          <w:trHeight w:val="20"/>
        </w:trPr>
        <w:tc>
          <w:tcPr>
            <w:tcW w:w="1327" w:type="dxa"/>
            <w:gridSpan w:val="3"/>
          </w:tcPr>
          <w:p w14:paraId="1819892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6803</w:t>
            </w:r>
          </w:p>
        </w:tc>
        <w:tc>
          <w:tcPr>
            <w:tcW w:w="2618" w:type="dxa"/>
            <w:gridSpan w:val="2"/>
          </w:tcPr>
          <w:p w14:paraId="26AE9B3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Articles of slate or of agglomerated slate</w:t>
            </w:r>
          </w:p>
        </w:tc>
        <w:tc>
          <w:tcPr>
            <w:tcW w:w="2967" w:type="dxa"/>
            <w:gridSpan w:val="5"/>
          </w:tcPr>
          <w:p w14:paraId="138674B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worked slate</w:t>
            </w:r>
          </w:p>
        </w:tc>
        <w:tc>
          <w:tcPr>
            <w:tcW w:w="2793" w:type="dxa"/>
            <w:gridSpan w:val="4"/>
          </w:tcPr>
          <w:p w14:paraId="2838462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A74C96A" w14:textId="77777777" w:rsidTr="7EB40D94">
        <w:trPr>
          <w:gridBefore w:val="1"/>
          <w:gridAfter w:val="2"/>
          <w:wBefore w:w="9" w:type="dxa"/>
          <w:wAfter w:w="255" w:type="dxa"/>
          <w:trHeight w:val="20"/>
        </w:trPr>
        <w:tc>
          <w:tcPr>
            <w:tcW w:w="1327" w:type="dxa"/>
            <w:gridSpan w:val="3"/>
          </w:tcPr>
          <w:p w14:paraId="6EF2C81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6812</w:t>
            </w:r>
          </w:p>
        </w:tc>
        <w:tc>
          <w:tcPr>
            <w:tcW w:w="2618" w:type="dxa"/>
            <w:gridSpan w:val="2"/>
          </w:tcPr>
          <w:p w14:paraId="72F20D43"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Articles of asbestos; articles of mixtures with a basis of asbestos or of mixtures with a basis of asbestos and magnesium carbonate</w:t>
            </w:r>
          </w:p>
        </w:tc>
        <w:tc>
          <w:tcPr>
            <w:tcW w:w="2967" w:type="dxa"/>
            <w:gridSpan w:val="5"/>
          </w:tcPr>
          <w:p w14:paraId="4AF3C27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w:t>
            </w:r>
          </w:p>
        </w:tc>
        <w:tc>
          <w:tcPr>
            <w:tcW w:w="2793" w:type="dxa"/>
            <w:gridSpan w:val="4"/>
          </w:tcPr>
          <w:p w14:paraId="04793F0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200680B" w14:textId="77777777" w:rsidTr="7EB40D94">
        <w:trPr>
          <w:gridBefore w:val="1"/>
          <w:gridAfter w:val="2"/>
          <w:wBefore w:w="9" w:type="dxa"/>
          <w:wAfter w:w="255" w:type="dxa"/>
          <w:trHeight w:val="20"/>
        </w:trPr>
        <w:tc>
          <w:tcPr>
            <w:tcW w:w="1327" w:type="dxa"/>
            <w:gridSpan w:val="3"/>
          </w:tcPr>
          <w:p w14:paraId="2D5FAC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6814</w:t>
            </w:r>
          </w:p>
        </w:tc>
        <w:tc>
          <w:tcPr>
            <w:tcW w:w="2618" w:type="dxa"/>
            <w:gridSpan w:val="2"/>
          </w:tcPr>
          <w:p w14:paraId="4A646937"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Articles of mica, including agglomerated or reconstituted mica, on a support of paper, paperboard or other materials</w:t>
            </w:r>
          </w:p>
        </w:tc>
        <w:tc>
          <w:tcPr>
            <w:tcW w:w="2967" w:type="dxa"/>
            <w:gridSpan w:val="5"/>
          </w:tcPr>
          <w:p w14:paraId="09253F5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worked mica (including agglomerated or reconstituted mica)</w:t>
            </w:r>
          </w:p>
        </w:tc>
        <w:tc>
          <w:tcPr>
            <w:tcW w:w="2793" w:type="dxa"/>
            <w:gridSpan w:val="4"/>
          </w:tcPr>
          <w:p w14:paraId="74FCD19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178C764" w14:textId="77777777" w:rsidTr="7EB40D94">
        <w:trPr>
          <w:gridBefore w:val="1"/>
          <w:gridAfter w:val="2"/>
          <w:wBefore w:w="9" w:type="dxa"/>
          <w:wAfter w:w="255" w:type="dxa"/>
          <w:trHeight w:val="20"/>
        </w:trPr>
        <w:tc>
          <w:tcPr>
            <w:tcW w:w="1327" w:type="dxa"/>
            <w:gridSpan w:val="3"/>
          </w:tcPr>
          <w:p w14:paraId="04A422A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69</w:t>
            </w:r>
          </w:p>
        </w:tc>
        <w:tc>
          <w:tcPr>
            <w:tcW w:w="2618" w:type="dxa"/>
            <w:gridSpan w:val="2"/>
          </w:tcPr>
          <w:p w14:paraId="27D2EE90"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Ceramic products</w:t>
            </w:r>
          </w:p>
        </w:tc>
        <w:tc>
          <w:tcPr>
            <w:tcW w:w="2967" w:type="dxa"/>
            <w:gridSpan w:val="5"/>
          </w:tcPr>
          <w:p w14:paraId="6216C82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1F086E3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FD24C5E" w14:textId="77777777" w:rsidTr="7EB40D94">
        <w:trPr>
          <w:gridBefore w:val="1"/>
          <w:gridAfter w:val="2"/>
          <w:wBefore w:w="9" w:type="dxa"/>
          <w:wAfter w:w="255" w:type="dxa"/>
          <w:trHeight w:val="20"/>
        </w:trPr>
        <w:tc>
          <w:tcPr>
            <w:tcW w:w="1327" w:type="dxa"/>
            <w:gridSpan w:val="3"/>
          </w:tcPr>
          <w:p w14:paraId="3185FC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70</w:t>
            </w:r>
          </w:p>
        </w:tc>
        <w:tc>
          <w:tcPr>
            <w:tcW w:w="2618" w:type="dxa"/>
            <w:gridSpan w:val="2"/>
          </w:tcPr>
          <w:p w14:paraId="7C359F88"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Glass and glassware; except for:</w:t>
            </w:r>
          </w:p>
        </w:tc>
        <w:tc>
          <w:tcPr>
            <w:tcW w:w="2967" w:type="dxa"/>
            <w:gridSpan w:val="5"/>
          </w:tcPr>
          <w:p w14:paraId="3036121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561464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18D7A32" w14:textId="77777777" w:rsidTr="7EB40D94">
        <w:trPr>
          <w:gridBefore w:val="1"/>
          <w:gridAfter w:val="2"/>
          <w:wBefore w:w="9" w:type="dxa"/>
          <w:wAfter w:w="255" w:type="dxa"/>
          <w:trHeight w:val="20"/>
        </w:trPr>
        <w:tc>
          <w:tcPr>
            <w:tcW w:w="1327" w:type="dxa"/>
            <w:gridSpan w:val="3"/>
          </w:tcPr>
          <w:p w14:paraId="61C8709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7003 ex 7004 and ex 7005</w:t>
            </w:r>
          </w:p>
        </w:tc>
        <w:tc>
          <w:tcPr>
            <w:tcW w:w="2618" w:type="dxa"/>
            <w:gridSpan w:val="2"/>
          </w:tcPr>
          <w:p w14:paraId="619329EA"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Glass with a non-reflecting layer</w:t>
            </w:r>
          </w:p>
        </w:tc>
        <w:tc>
          <w:tcPr>
            <w:tcW w:w="2967" w:type="dxa"/>
            <w:gridSpan w:val="5"/>
          </w:tcPr>
          <w:p w14:paraId="65BBDB8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7001</w:t>
            </w:r>
          </w:p>
        </w:tc>
        <w:tc>
          <w:tcPr>
            <w:tcW w:w="2793" w:type="dxa"/>
            <w:gridSpan w:val="4"/>
          </w:tcPr>
          <w:p w14:paraId="72E1F554"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92A6895" w14:textId="77777777" w:rsidTr="7EB40D94">
        <w:trPr>
          <w:gridBefore w:val="1"/>
          <w:gridAfter w:val="2"/>
          <w:wBefore w:w="9" w:type="dxa"/>
          <w:wAfter w:w="255" w:type="dxa"/>
          <w:trHeight w:val="20"/>
        </w:trPr>
        <w:tc>
          <w:tcPr>
            <w:tcW w:w="1327" w:type="dxa"/>
            <w:gridSpan w:val="3"/>
          </w:tcPr>
          <w:p w14:paraId="0B95B28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7006</w:t>
            </w:r>
          </w:p>
        </w:tc>
        <w:tc>
          <w:tcPr>
            <w:tcW w:w="2618" w:type="dxa"/>
            <w:gridSpan w:val="2"/>
          </w:tcPr>
          <w:p w14:paraId="08EF6B4C"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Glass of heading No 7003, 7004 or 7005, bent, edgeworked, engraved, drilled, enamelled or otherwise worked, but not framed or fitted with other materials:</w:t>
            </w:r>
          </w:p>
        </w:tc>
        <w:tc>
          <w:tcPr>
            <w:tcW w:w="2967" w:type="dxa"/>
            <w:gridSpan w:val="5"/>
          </w:tcPr>
          <w:p w14:paraId="63F3EC31" w14:textId="77777777" w:rsidR="00D81926" w:rsidRPr="0095494F" w:rsidRDefault="00D81926" w:rsidP="00A61C6D">
            <w:pPr>
              <w:pStyle w:val="TableParagraph"/>
              <w:rPr>
                <w:rFonts w:ascii="Times New Roman" w:hAnsi="Times New Roman" w:cs="Times New Roman"/>
                <w:color w:val="231F20"/>
                <w:sz w:val="23"/>
                <w:szCs w:val="23"/>
              </w:rPr>
            </w:pPr>
          </w:p>
        </w:tc>
        <w:tc>
          <w:tcPr>
            <w:tcW w:w="2793" w:type="dxa"/>
            <w:gridSpan w:val="4"/>
          </w:tcPr>
          <w:p w14:paraId="1FB90CB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2CEFD5D" w14:textId="77777777" w:rsidTr="7EB40D94">
        <w:trPr>
          <w:gridBefore w:val="1"/>
          <w:gridAfter w:val="2"/>
          <w:wBefore w:w="9" w:type="dxa"/>
          <w:wAfter w:w="255" w:type="dxa"/>
          <w:trHeight w:val="20"/>
        </w:trPr>
        <w:tc>
          <w:tcPr>
            <w:tcW w:w="1327" w:type="dxa"/>
            <w:gridSpan w:val="3"/>
          </w:tcPr>
          <w:p w14:paraId="0AFADF45"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555403F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glass plate substrate coated with dielectric thin film, semi-conductor grade, in accordance with SEMII standards (k)</w:t>
            </w:r>
          </w:p>
        </w:tc>
        <w:tc>
          <w:tcPr>
            <w:tcW w:w="2967" w:type="dxa"/>
            <w:gridSpan w:val="5"/>
          </w:tcPr>
          <w:p w14:paraId="13286FB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non-coated glass plate substrate of heading No 7006</w:t>
            </w:r>
          </w:p>
        </w:tc>
        <w:tc>
          <w:tcPr>
            <w:tcW w:w="2793" w:type="dxa"/>
            <w:gridSpan w:val="4"/>
          </w:tcPr>
          <w:p w14:paraId="1152DC0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F34AAB8" w14:textId="77777777" w:rsidTr="7EB40D94">
        <w:trPr>
          <w:gridBefore w:val="1"/>
          <w:gridAfter w:val="2"/>
          <w:wBefore w:w="9" w:type="dxa"/>
          <w:wAfter w:w="255" w:type="dxa"/>
          <w:trHeight w:val="20"/>
        </w:trPr>
        <w:tc>
          <w:tcPr>
            <w:tcW w:w="1327" w:type="dxa"/>
            <w:gridSpan w:val="3"/>
          </w:tcPr>
          <w:p w14:paraId="49DA9AF2" w14:textId="77777777" w:rsidR="00D81926" w:rsidRPr="00B25CA2" w:rsidRDefault="00D81926" w:rsidP="00A61C6D">
            <w:pPr>
              <w:pStyle w:val="TableParagraph"/>
              <w:rPr>
                <w:rFonts w:ascii="Times New Roman" w:hAnsi="Times New Roman" w:cs="Times New Roman"/>
                <w:color w:val="231F20"/>
                <w:sz w:val="23"/>
                <w:szCs w:val="23"/>
              </w:rPr>
            </w:pPr>
          </w:p>
        </w:tc>
        <w:tc>
          <w:tcPr>
            <w:tcW w:w="2618" w:type="dxa"/>
            <w:gridSpan w:val="2"/>
          </w:tcPr>
          <w:p w14:paraId="62771EA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0EE0370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7001</w:t>
            </w:r>
          </w:p>
        </w:tc>
        <w:tc>
          <w:tcPr>
            <w:tcW w:w="2793" w:type="dxa"/>
            <w:gridSpan w:val="4"/>
          </w:tcPr>
          <w:p w14:paraId="4AACB8A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CFB7EBE" w14:textId="77777777" w:rsidTr="7EB40D94">
        <w:trPr>
          <w:gridBefore w:val="1"/>
          <w:gridAfter w:val="2"/>
          <w:wBefore w:w="9" w:type="dxa"/>
          <w:wAfter w:w="255" w:type="dxa"/>
          <w:trHeight w:val="20"/>
        </w:trPr>
        <w:tc>
          <w:tcPr>
            <w:tcW w:w="1327" w:type="dxa"/>
            <w:gridSpan w:val="3"/>
          </w:tcPr>
          <w:p w14:paraId="02863CB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7007</w:t>
            </w:r>
          </w:p>
        </w:tc>
        <w:tc>
          <w:tcPr>
            <w:tcW w:w="2618" w:type="dxa"/>
            <w:gridSpan w:val="2"/>
          </w:tcPr>
          <w:p w14:paraId="72D3490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Safety glass, consisting of toughened (tempered) or laminated glass</w:t>
            </w:r>
          </w:p>
        </w:tc>
        <w:tc>
          <w:tcPr>
            <w:tcW w:w="2967" w:type="dxa"/>
            <w:gridSpan w:val="5"/>
          </w:tcPr>
          <w:p w14:paraId="2EA6C0D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7001</w:t>
            </w:r>
          </w:p>
        </w:tc>
        <w:tc>
          <w:tcPr>
            <w:tcW w:w="2793" w:type="dxa"/>
            <w:gridSpan w:val="4"/>
          </w:tcPr>
          <w:p w14:paraId="4E408A0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7A59499" w14:textId="77777777" w:rsidTr="7EB40D94">
        <w:trPr>
          <w:gridBefore w:val="1"/>
          <w:gridAfter w:val="2"/>
          <w:wBefore w:w="9" w:type="dxa"/>
          <w:wAfter w:w="255" w:type="dxa"/>
          <w:trHeight w:val="20"/>
        </w:trPr>
        <w:tc>
          <w:tcPr>
            <w:tcW w:w="1327" w:type="dxa"/>
            <w:gridSpan w:val="3"/>
          </w:tcPr>
          <w:p w14:paraId="7739F6D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7008</w:t>
            </w:r>
          </w:p>
        </w:tc>
        <w:tc>
          <w:tcPr>
            <w:tcW w:w="2618" w:type="dxa"/>
            <w:gridSpan w:val="2"/>
          </w:tcPr>
          <w:p w14:paraId="05BFA2AD"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Multiple-walled insulating units of glass</w:t>
            </w:r>
          </w:p>
        </w:tc>
        <w:tc>
          <w:tcPr>
            <w:tcW w:w="2967" w:type="dxa"/>
            <w:gridSpan w:val="5"/>
          </w:tcPr>
          <w:p w14:paraId="23D0710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7001</w:t>
            </w:r>
          </w:p>
        </w:tc>
        <w:tc>
          <w:tcPr>
            <w:tcW w:w="2793" w:type="dxa"/>
            <w:gridSpan w:val="4"/>
          </w:tcPr>
          <w:p w14:paraId="0E8D23D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8B210C0" w14:textId="77777777" w:rsidTr="7EB40D94">
        <w:trPr>
          <w:gridBefore w:val="1"/>
          <w:gridAfter w:val="2"/>
          <w:wBefore w:w="9" w:type="dxa"/>
          <w:wAfter w:w="255" w:type="dxa"/>
          <w:trHeight w:val="20"/>
        </w:trPr>
        <w:tc>
          <w:tcPr>
            <w:tcW w:w="1327" w:type="dxa"/>
            <w:gridSpan w:val="3"/>
          </w:tcPr>
          <w:p w14:paraId="06429E1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7009</w:t>
            </w:r>
          </w:p>
        </w:tc>
        <w:tc>
          <w:tcPr>
            <w:tcW w:w="2618" w:type="dxa"/>
            <w:gridSpan w:val="2"/>
          </w:tcPr>
          <w:p w14:paraId="44B73FB4"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Glass mirrors, whether or not framed, including rear-view mirrors</w:t>
            </w:r>
          </w:p>
        </w:tc>
        <w:tc>
          <w:tcPr>
            <w:tcW w:w="2967" w:type="dxa"/>
            <w:gridSpan w:val="5"/>
          </w:tcPr>
          <w:p w14:paraId="4513BF7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7001</w:t>
            </w:r>
          </w:p>
        </w:tc>
        <w:tc>
          <w:tcPr>
            <w:tcW w:w="2793" w:type="dxa"/>
            <w:gridSpan w:val="4"/>
          </w:tcPr>
          <w:p w14:paraId="21A4573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AD26ACA" w14:textId="77777777" w:rsidTr="7EB40D94">
        <w:trPr>
          <w:gridAfter w:val="3"/>
          <w:wAfter w:w="264" w:type="dxa"/>
          <w:trHeight w:val="20"/>
        </w:trPr>
        <w:tc>
          <w:tcPr>
            <w:tcW w:w="1327" w:type="dxa"/>
            <w:gridSpan w:val="3"/>
          </w:tcPr>
          <w:p w14:paraId="22396BB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7010</w:t>
            </w:r>
          </w:p>
        </w:tc>
        <w:tc>
          <w:tcPr>
            <w:tcW w:w="2687" w:type="dxa"/>
            <w:gridSpan w:val="4"/>
          </w:tcPr>
          <w:p w14:paraId="0FE54C4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 xml:space="preserve">Carboys, bottles, flasks, jars, pots, phials, ampoules and other containers, of glass, of a kind used for the conveyance or packing of goods; preserving jars of glass; stoppers, lids and </w:t>
            </w:r>
            <w:r w:rsidRPr="00DC29AB">
              <w:rPr>
                <w:rFonts w:ascii="Times New Roman" w:hAnsi="Times New Roman" w:cs="Times New Roman"/>
                <w:color w:val="231F20"/>
                <w:sz w:val="23"/>
                <w:szCs w:val="23"/>
              </w:rPr>
              <w:lastRenderedPageBreak/>
              <w:t>other closures, of glass</w:t>
            </w:r>
          </w:p>
        </w:tc>
        <w:tc>
          <w:tcPr>
            <w:tcW w:w="2845" w:type="dxa"/>
            <w:gridSpan w:val="2"/>
          </w:tcPr>
          <w:p w14:paraId="6AAB231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in which all the materials used are classified within a heading other than that of the product</w:t>
            </w:r>
          </w:p>
        </w:tc>
        <w:tc>
          <w:tcPr>
            <w:tcW w:w="2846" w:type="dxa"/>
            <w:gridSpan w:val="5"/>
          </w:tcPr>
          <w:p w14:paraId="426F1701"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Cutting of glassware, provided the value of the uncut glassware does not exceed 50 % of the ex-works price of the product</w:t>
            </w:r>
          </w:p>
        </w:tc>
      </w:tr>
      <w:tr w:rsidR="00D81926" w:rsidRPr="00A733C8" w14:paraId="021334AE" w14:textId="77777777" w:rsidTr="7EB40D94">
        <w:trPr>
          <w:gridAfter w:val="3"/>
          <w:wAfter w:w="264" w:type="dxa"/>
          <w:trHeight w:val="20"/>
        </w:trPr>
        <w:tc>
          <w:tcPr>
            <w:tcW w:w="1327" w:type="dxa"/>
            <w:gridSpan w:val="3"/>
          </w:tcPr>
          <w:p w14:paraId="355790A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7013</w:t>
            </w:r>
          </w:p>
        </w:tc>
        <w:tc>
          <w:tcPr>
            <w:tcW w:w="2687" w:type="dxa"/>
            <w:gridSpan w:val="4"/>
          </w:tcPr>
          <w:p w14:paraId="7B5595F5"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Glassware of a kind used for table, kitchen, toilet, office, indoor decoration or similar purposes (other than that of heading No 7010 or 7018)</w:t>
            </w:r>
          </w:p>
        </w:tc>
        <w:tc>
          <w:tcPr>
            <w:tcW w:w="2845" w:type="dxa"/>
            <w:gridSpan w:val="2"/>
          </w:tcPr>
          <w:p w14:paraId="1D66CDC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0BF1ACE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Cutting of glassware, provided the value of the uncut glassware does not exceed 50 % of the ex-works price of the product</w:t>
            </w:r>
          </w:p>
          <w:p w14:paraId="5182F0AF"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or</w:t>
            </w:r>
          </w:p>
          <w:p w14:paraId="27585074"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Hand-decoration (with the exception of silk-screen printing) of hand-blown glassware, provided the value of the handblown glassware does not exceed 50 % of the ex-works price of the product</w:t>
            </w:r>
          </w:p>
        </w:tc>
      </w:tr>
      <w:tr w:rsidR="00D81926" w:rsidRPr="00A733C8" w14:paraId="6D4F1131" w14:textId="77777777" w:rsidTr="7EB40D94">
        <w:trPr>
          <w:gridAfter w:val="3"/>
          <w:wAfter w:w="264" w:type="dxa"/>
          <w:trHeight w:val="20"/>
        </w:trPr>
        <w:tc>
          <w:tcPr>
            <w:tcW w:w="1327" w:type="dxa"/>
            <w:gridSpan w:val="3"/>
          </w:tcPr>
          <w:p w14:paraId="35D8B61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7019</w:t>
            </w:r>
          </w:p>
        </w:tc>
        <w:tc>
          <w:tcPr>
            <w:tcW w:w="2687" w:type="dxa"/>
            <w:gridSpan w:val="4"/>
          </w:tcPr>
          <w:p w14:paraId="55CDDFF4"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Articles (other than yarn) of glass fibres</w:t>
            </w:r>
          </w:p>
        </w:tc>
        <w:tc>
          <w:tcPr>
            <w:tcW w:w="2845" w:type="dxa"/>
            <w:gridSpan w:val="2"/>
          </w:tcPr>
          <w:p w14:paraId="5615777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from:</w:t>
            </w:r>
          </w:p>
          <w:p w14:paraId="1094282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uncoloured slivers, rovings, yarn or chopped strands,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w:t>
            </w:r>
          </w:p>
          <w:p w14:paraId="1ED554E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glass wool</w:t>
            </w:r>
          </w:p>
        </w:tc>
        <w:tc>
          <w:tcPr>
            <w:tcW w:w="2846" w:type="dxa"/>
            <w:gridSpan w:val="5"/>
          </w:tcPr>
          <w:p w14:paraId="792721F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79C5D3E" w14:textId="77777777" w:rsidTr="7EB40D94">
        <w:trPr>
          <w:gridAfter w:val="3"/>
          <w:wAfter w:w="264" w:type="dxa"/>
          <w:trHeight w:val="20"/>
        </w:trPr>
        <w:tc>
          <w:tcPr>
            <w:tcW w:w="1327" w:type="dxa"/>
            <w:gridSpan w:val="3"/>
          </w:tcPr>
          <w:p w14:paraId="0D53667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71</w:t>
            </w:r>
          </w:p>
        </w:tc>
        <w:tc>
          <w:tcPr>
            <w:tcW w:w="2687" w:type="dxa"/>
            <w:gridSpan w:val="4"/>
          </w:tcPr>
          <w:p w14:paraId="538D7DE0"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Natural or cultured pearls, precious or semi-precious stones, precious metals, metals clad with precious metal, and articles thereof; imitation jewellery; coin; except for:</w:t>
            </w:r>
          </w:p>
        </w:tc>
        <w:tc>
          <w:tcPr>
            <w:tcW w:w="2845" w:type="dxa"/>
            <w:gridSpan w:val="2"/>
          </w:tcPr>
          <w:p w14:paraId="7622D42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313133C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21F24E7" w14:textId="77777777" w:rsidTr="7EB40D94">
        <w:trPr>
          <w:gridAfter w:val="3"/>
          <w:wAfter w:w="264" w:type="dxa"/>
          <w:trHeight w:val="20"/>
        </w:trPr>
        <w:tc>
          <w:tcPr>
            <w:tcW w:w="1327" w:type="dxa"/>
            <w:gridSpan w:val="3"/>
          </w:tcPr>
          <w:p w14:paraId="54B1E85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7101</w:t>
            </w:r>
          </w:p>
        </w:tc>
        <w:tc>
          <w:tcPr>
            <w:tcW w:w="2687" w:type="dxa"/>
            <w:gridSpan w:val="4"/>
          </w:tcPr>
          <w:p w14:paraId="482B431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Natural or cultured pearls, graded and temporarily strung for convenience of transport</w:t>
            </w:r>
          </w:p>
        </w:tc>
        <w:tc>
          <w:tcPr>
            <w:tcW w:w="2845" w:type="dxa"/>
            <w:gridSpan w:val="2"/>
          </w:tcPr>
          <w:p w14:paraId="3EBADD3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21C588D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5B3C305" w14:textId="77777777" w:rsidTr="7EB40D94">
        <w:trPr>
          <w:gridAfter w:val="3"/>
          <w:wAfter w:w="264" w:type="dxa"/>
          <w:trHeight w:val="20"/>
        </w:trPr>
        <w:tc>
          <w:tcPr>
            <w:tcW w:w="1327" w:type="dxa"/>
            <w:gridSpan w:val="3"/>
          </w:tcPr>
          <w:p w14:paraId="6FD77D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7102, ex 7103 and ex 7104</w:t>
            </w:r>
          </w:p>
        </w:tc>
        <w:tc>
          <w:tcPr>
            <w:tcW w:w="2687" w:type="dxa"/>
            <w:gridSpan w:val="4"/>
          </w:tcPr>
          <w:p w14:paraId="38F17BFB"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pacing w:val="-3"/>
                <w:w w:val="105"/>
                <w:sz w:val="23"/>
                <w:szCs w:val="23"/>
              </w:rPr>
              <w:t xml:space="preserve">Worked </w:t>
            </w:r>
            <w:r w:rsidRPr="00DC29AB">
              <w:rPr>
                <w:rFonts w:ascii="Times New Roman" w:hAnsi="Times New Roman" w:cs="Times New Roman"/>
                <w:color w:val="231F20"/>
                <w:w w:val="105"/>
                <w:sz w:val="23"/>
                <w:szCs w:val="23"/>
              </w:rPr>
              <w:t>precious or semi-precious stones (natural,</w:t>
            </w:r>
            <w:r w:rsidRPr="00DC29AB">
              <w:rPr>
                <w:rFonts w:ascii="Times New Roman" w:hAnsi="Times New Roman" w:cs="Times New Roman"/>
                <w:color w:val="231F20"/>
                <w:spacing w:val="-35"/>
                <w:w w:val="105"/>
                <w:sz w:val="23"/>
                <w:szCs w:val="23"/>
              </w:rPr>
              <w:t xml:space="preserve"> </w:t>
            </w:r>
            <w:r w:rsidRPr="00DC29AB">
              <w:rPr>
                <w:rFonts w:ascii="Times New Roman" w:hAnsi="Times New Roman" w:cs="Times New Roman"/>
                <w:color w:val="231F20"/>
                <w:w w:val="105"/>
                <w:sz w:val="23"/>
                <w:szCs w:val="23"/>
              </w:rPr>
              <w:t>synthetic or</w:t>
            </w:r>
            <w:r w:rsidRPr="00DC29AB">
              <w:rPr>
                <w:rFonts w:ascii="Times New Roman" w:hAnsi="Times New Roman" w:cs="Times New Roman"/>
                <w:color w:val="231F20"/>
                <w:spacing w:val="-1"/>
                <w:w w:val="105"/>
                <w:sz w:val="23"/>
                <w:szCs w:val="23"/>
              </w:rPr>
              <w:t xml:space="preserve"> </w:t>
            </w:r>
            <w:r w:rsidRPr="00DC29AB">
              <w:rPr>
                <w:rFonts w:ascii="Times New Roman" w:hAnsi="Times New Roman" w:cs="Times New Roman"/>
                <w:color w:val="231F20"/>
                <w:w w:val="105"/>
                <w:sz w:val="23"/>
                <w:szCs w:val="23"/>
              </w:rPr>
              <w:t>reconstructed)</w:t>
            </w:r>
          </w:p>
        </w:tc>
        <w:tc>
          <w:tcPr>
            <w:tcW w:w="2845" w:type="dxa"/>
            <w:gridSpan w:val="2"/>
          </w:tcPr>
          <w:p w14:paraId="232E1757"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unworked precious or semi-precious stones</w:t>
            </w:r>
          </w:p>
        </w:tc>
        <w:tc>
          <w:tcPr>
            <w:tcW w:w="2846" w:type="dxa"/>
            <w:gridSpan w:val="5"/>
          </w:tcPr>
          <w:p w14:paraId="3A421F3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B74C0F7" w14:textId="77777777" w:rsidTr="7EB40D94">
        <w:trPr>
          <w:gridAfter w:val="3"/>
          <w:wAfter w:w="264" w:type="dxa"/>
          <w:trHeight w:val="20"/>
        </w:trPr>
        <w:tc>
          <w:tcPr>
            <w:tcW w:w="1327" w:type="dxa"/>
            <w:gridSpan w:val="3"/>
          </w:tcPr>
          <w:p w14:paraId="2C4D41F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7106, 7108 and 7110</w:t>
            </w:r>
          </w:p>
        </w:tc>
        <w:tc>
          <w:tcPr>
            <w:tcW w:w="2687" w:type="dxa"/>
            <w:gridSpan w:val="4"/>
          </w:tcPr>
          <w:p w14:paraId="2AE8DF46"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Precious metals:</w:t>
            </w:r>
          </w:p>
        </w:tc>
        <w:tc>
          <w:tcPr>
            <w:tcW w:w="2845" w:type="dxa"/>
            <w:gridSpan w:val="2"/>
          </w:tcPr>
          <w:p w14:paraId="42CA56E6"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6774808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B461BC5" w14:textId="77777777" w:rsidTr="7EB40D94">
        <w:trPr>
          <w:gridAfter w:val="3"/>
          <w:wAfter w:w="264" w:type="dxa"/>
          <w:trHeight w:val="20"/>
        </w:trPr>
        <w:tc>
          <w:tcPr>
            <w:tcW w:w="1327" w:type="dxa"/>
            <w:gridSpan w:val="3"/>
          </w:tcPr>
          <w:p w14:paraId="491BCDD3"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AB3E88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Unwrought</w:t>
            </w:r>
          </w:p>
        </w:tc>
        <w:tc>
          <w:tcPr>
            <w:tcW w:w="2845" w:type="dxa"/>
            <w:gridSpan w:val="2"/>
          </w:tcPr>
          <w:p w14:paraId="72EB4FF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not classified within heading No 7106, 7108 or 7110</w:t>
            </w:r>
          </w:p>
        </w:tc>
        <w:tc>
          <w:tcPr>
            <w:tcW w:w="2846" w:type="dxa"/>
            <w:gridSpan w:val="5"/>
          </w:tcPr>
          <w:p w14:paraId="48678BEC"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Electrolytic, thermal or chemical separation of precious metals of heading No 7106, 7108 or 7110</w:t>
            </w:r>
          </w:p>
          <w:p w14:paraId="476FCACE"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or</w:t>
            </w:r>
          </w:p>
          <w:p w14:paraId="26C41428" w14:textId="77777777" w:rsidR="00D81926" w:rsidRPr="00A733C8" w:rsidRDefault="00D81926" w:rsidP="00A61C6D">
            <w:pPr>
              <w:pStyle w:val="TableParagraph"/>
              <w:rPr>
                <w:rFonts w:ascii="Times New Roman" w:hAnsi="Times New Roman" w:cs="Times New Roman"/>
                <w:color w:val="231F20"/>
                <w:sz w:val="23"/>
                <w:szCs w:val="23"/>
              </w:rPr>
            </w:pPr>
            <w:r w:rsidRPr="00A733C8">
              <w:rPr>
                <w:rFonts w:ascii="Times New Roman" w:hAnsi="Times New Roman" w:cs="Times New Roman"/>
                <w:color w:val="231F20"/>
                <w:sz w:val="23"/>
                <w:szCs w:val="23"/>
              </w:rPr>
              <w:t>Alloying of precious metals of heading No 7106, 7108 or 7110 with each other or with base metals</w:t>
            </w:r>
          </w:p>
        </w:tc>
      </w:tr>
      <w:tr w:rsidR="00D81926" w:rsidRPr="00A733C8" w14:paraId="2E79E5B4" w14:textId="77777777" w:rsidTr="7EB40D94">
        <w:trPr>
          <w:gridAfter w:val="3"/>
          <w:wAfter w:w="264" w:type="dxa"/>
          <w:trHeight w:val="20"/>
        </w:trPr>
        <w:tc>
          <w:tcPr>
            <w:tcW w:w="1327" w:type="dxa"/>
            <w:gridSpan w:val="3"/>
          </w:tcPr>
          <w:p w14:paraId="5BA43B38" w14:textId="77777777" w:rsidR="00D81926" w:rsidRPr="00B25CA2" w:rsidRDefault="00D81926" w:rsidP="00A61C6D">
            <w:pPr>
              <w:pStyle w:val="TableParagraph"/>
              <w:rPr>
                <w:rFonts w:ascii="Times New Roman" w:hAnsi="Times New Roman" w:cs="Times New Roman"/>
                <w:color w:val="231F20"/>
                <w:sz w:val="23"/>
                <w:szCs w:val="23"/>
              </w:rPr>
            </w:pPr>
          </w:p>
        </w:tc>
        <w:tc>
          <w:tcPr>
            <w:tcW w:w="2687" w:type="dxa"/>
            <w:gridSpan w:val="4"/>
          </w:tcPr>
          <w:p w14:paraId="4680A75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Semi-manufactured or in powder form</w:t>
            </w:r>
          </w:p>
        </w:tc>
        <w:tc>
          <w:tcPr>
            <w:tcW w:w="2845" w:type="dxa"/>
            <w:gridSpan w:val="2"/>
          </w:tcPr>
          <w:p w14:paraId="50A07FD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unwrought precious metals</w:t>
            </w:r>
          </w:p>
        </w:tc>
        <w:tc>
          <w:tcPr>
            <w:tcW w:w="2846" w:type="dxa"/>
            <w:gridSpan w:val="5"/>
          </w:tcPr>
          <w:p w14:paraId="3854F64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12052C0" w14:textId="77777777" w:rsidTr="7EB40D94">
        <w:trPr>
          <w:gridAfter w:val="3"/>
          <w:wAfter w:w="264" w:type="dxa"/>
          <w:trHeight w:val="20"/>
        </w:trPr>
        <w:tc>
          <w:tcPr>
            <w:tcW w:w="1327" w:type="dxa"/>
            <w:gridSpan w:val="3"/>
          </w:tcPr>
          <w:p w14:paraId="156DFC4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7107, ex 7109 and ex 7111</w:t>
            </w:r>
          </w:p>
        </w:tc>
        <w:tc>
          <w:tcPr>
            <w:tcW w:w="2687" w:type="dxa"/>
            <w:gridSpan w:val="4"/>
          </w:tcPr>
          <w:p w14:paraId="37746AD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Metals clad with precious metals, semi-manufactured</w:t>
            </w:r>
          </w:p>
        </w:tc>
        <w:tc>
          <w:tcPr>
            <w:tcW w:w="2845" w:type="dxa"/>
            <w:gridSpan w:val="2"/>
          </w:tcPr>
          <w:p w14:paraId="083295C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metals clad with precious metals, unwrought</w:t>
            </w:r>
          </w:p>
        </w:tc>
        <w:tc>
          <w:tcPr>
            <w:tcW w:w="2846" w:type="dxa"/>
            <w:gridSpan w:val="5"/>
          </w:tcPr>
          <w:p w14:paraId="17A9334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C1FC318" w14:textId="77777777" w:rsidTr="7EB40D94">
        <w:trPr>
          <w:gridAfter w:val="3"/>
          <w:wAfter w:w="264" w:type="dxa"/>
          <w:trHeight w:val="20"/>
        </w:trPr>
        <w:tc>
          <w:tcPr>
            <w:tcW w:w="1327" w:type="dxa"/>
            <w:gridSpan w:val="3"/>
          </w:tcPr>
          <w:p w14:paraId="60137F8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7116</w:t>
            </w:r>
          </w:p>
        </w:tc>
        <w:tc>
          <w:tcPr>
            <w:tcW w:w="2687" w:type="dxa"/>
            <w:gridSpan w:val="4"/>
          </w:tcPr>
          <w:p w14:paraId="6710D1A2"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Articles of natural or cultured pearls, precious or semi-precious stones (natural, synthetic or reconstructed)</w:t>
            </w:r>
          </w:p>
        </w:tc>
        <w:tc>
          <w:tcPr>
            <w:tcW w:w="2845" w:type="dxa"/>
            <w:gridSpan w:val="2"/>
          </w:tcPr>
          <w:p w14:paraId="0B47216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42D90EF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029892B5" w14:textId="77777777" w:rsidTr="7EB40D94">
        <w:trPr>
          <w:gridBefore w:val="1"/>
          <w:gridAfter w:val="2"/>
          <w:wBefore w:w="9" w:type="dxa"/>
          <w:wAfter w:w="255" w:type="dxa"/>
          <w:trHeight w:val="20"/>
        </w:trPr>
        <w:tc>
          <w:tcPr>
            <w:tcW w:w="1327" w:type="dxa"/>
            <w:gridSpan w:val="3"/>
          </w:tcPr>
          <w:p w14:paraId="098C2D6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7117</w:t>
            </w:r>
          </w:p>
        </w:tc>
        <w:tc>
          <w:tcPr>
            <w:tcW w:w="2618" w:type="dxa"/>
            <w:gridSpan w:val="2"/>
          </w:tcPr>
          <w:p w14:paraId="61B5F53F"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Imitation jewellery</w:t>
            </w:r>
          </w:p>
        </w:tc>
        <w:tc>
          <w:tcPr>
            <w:tcW w:w="2967" w:type="dxa"/>
            <w:gridSpan w:val="5"/>
          </w:tcPr>
          <w:p w14:paraId="1C8E5A4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1C29972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 xml:space="preserve">Manufacture from base metal parts, not plated or covered with precious metals, provided the value of all the materials used does not </w:t>
            </w:r>
            <w:r w:rsidRPr="00FF1C13">
              <w:rPr>
                <w:rFonts w:ascii="Times New Roman" w:hAnsi="Times New Roman" w:cs="Times New Roman"/>
                <w:color w:val="231F20"/>
                <w:sz w:val="23"/>
                <w:szCs w:val="23"/>
              </w:rPr>
              <w:lastRenderedPageBreak/>
              <w:t>exceed 50 % of the ex-works price of the product</w:t>
            </w:r>
          </w:p>
        </w:tc>
      </w:tr>
      <w:tr w:rsidR="00D81926" w:rsidRPr="00FF1C13" w14:paraId="624FB10C" w14:textId="77777777" w:rsidTr="7EB40D94">
        <w:trPr>
          <w:gridBefore w:val="1"/>
          <w:gridAfter w:val="2"/>
          <w:wBefore w:w="9" w:type="dxa"/>
          <w:wAfter w:w="255" w:type="dxa"/>
          <w:trHeight w:val="20"/>
        </w:trPr>
        <w:tc>
          <w:tcPr>
            <w:tcW w:w="1327" w:type="dxa"/>
            <w:gridSpan w:val="3"/>
          </w:tcPr>
          <w:p w14:paraId="3240CD9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Chapter 72</w:t>
            </w:r>
          </w:p>
        </w:tc>
        <w:tc>
          <w:tcPr>
            <w:tcW w:w="2618" w:type="dxa"/>
            <w:gridSpan w:val="2"/>
          </w:tcPr>
          <w:p w14:paraId="7B1B2D22"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Iron and steel; except for:</w:t>
            </w:r>
          </w:p>
        </w:tc>
        <w:tc>
          <w:tcPr>
            <w:tcW w:w="2967" w:type="dxa"/>
            <w:gridSpan w:val="5"/>
          </w:tcPr>
          <w:p w14:paraId="5C9F730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6C0DA3B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19F4169" w14:textId="77777777" w:rsidTr="7EB40D94">
        <w:trPr>
          <w:gridBefore w:val="1"/>
          <w:gridAfter w:val="2"/>
          <w:wBefore w:w="9" w:type="dxa"/>
          <w:wAfter w:w="255" w:type="dxa"/>
          <w:trHeight w:val="20"/>
        </w:trPr>
        <w:tc>
          <w:tcPr>
            <w:tcW w:w="1327" w:type="dxa"/>
            <w:gridSpan w:val="3"/>
          </w:tcPr>
          <w:p w14:paraId="2648117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7207</w:t>
            </w:r>
          </w:p>
        </w:tc>
        <w:tc>
          <w:tcPr>
            <w:tcW w:w="2618" w:type="dxa"/>
            <w:gridSpan w:val="2"/>
          </w:tcPr>
          <w:p w14:paraId="35D308F4"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Semi-finished products of iron or non-alloy steel</w:t>
            </w:r>
          </w:p>
        </w:tc>
        <w:tc>
          <w:tcPr>
            <w:tcW w:w="2967" w:type="dxa"/>
            <w:gridSpan w:val="5"/>
          </w:tcPr>
          <w:p w14:paraId="7C0B42B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materials of heading No 7201, 7202, 7203, 7204 or 7205</w:t>
            </w:r>
          </w:p>
        </w:tc>
        <w:tc>
          <w:tcPr>
            <w:tcW w:w="2793" w:type="dxa"/>
            <w:gridSpan w:val="4"/>
          </w:tcPr>
          <w:p w14:paraId="570C658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2F60CB8" w14:textId="77777777" w:rsidTr="7EB40D94">
        <w:trPr>
          <w:gridBefore w:val="1"/>
          <w:gridAfter w:val="2"/>
          <w:wBefore w:w="9" w:type="dxa"/>
          <w:wAfter w:w="255" w:type="dxa"/>
          <w:trHeight w:val="20"/>
        </w:trPr>
        <w:tc>
          <w:tcPr>
            <w:tcW w:w="1327" w:type="dxa"/>
            <w:gridSpan w:val="3"/>
          </w:tcPr>
          <w:p w14:paraId="259D25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7208 to 7216</w:t>
            </w:r>
          </w:p>
        </w:tc>
        <w:tc>
          <w:tcPr>
            <w:tcW w:w="2618" w:type="dxa"/>
            <w:gridSpan w:val="2"/>
          </w:tcPr>
          <w:p w14:paraId="18B176A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Flat-rolled products, bars and rods, angles, shapes and sections of iron or non-alloy steel</w:t>
            </w:r>
          </w:p>
        </w:tc>
        <w:tc>
          <w:tcPr>
            <w:tcW w:w="2967" w:type="dxa"/>
            <w:gridSpan w:val="5"/>
          </w:tcPr>
          <w:p w14:paraId="6B20C28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ingots or other primary forms or semi-finished materials of headings No 7206 or 7207</w:t>
            </w:r>
          </w:p>
        </w:tc>
        <w:tc>
          <w:tcPr>
            <w:tcW w:w="2793" w:type="dxa"/>
            <w:gridSpan w:val="4"/>
          </w:tcPr>
          <w:p w14:paraId="62D365D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9F88A94" w14:textId="77777777" w:rsidTr="7EB40D94">
        <w:trPr>
          <w:gridBefore w:val="1"/>
          <w:gridAfter w:val="2"/>
          <w:wBefore w:w="9" w:type="dxa"/>
          <w:wAfter w:w="255" w:type="dxa"/>
          <w:trHeight w:val="20"/>
        </w:trPr>
        <w:tc>
          <w:tcPr>
            <w:tcW w:w="1327" w:type="dxa"/>
            <w:gridSpan w:val="3"/>
          </w:tcPr>
          <w:p w14:paraId="1452CA1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7217</w:t>
            </w:r>
          </w:p>
        </w:tc>
        <w:tc>
          <w:tcPr>
            <w:tcW w:w="2618" w:type="dxa"/>
            <w:gridSpan w:val="2"/>
          </w:tcPr>
          <w:p w14:paraId="472050C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Wire of iron or non-alloy steel</w:t>
            </w:r>
          </w:p>
        </w:tc>
        <w:tc>
          <w:tcPr>
            <w:tcW w:w="2967" w:type="dxa"/>
            <w:gridSpan w:val="5"/>
          </w:tcPr>
          <w:p w14:paraId="3DC82D3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semi-finished materials of heading No 7207</w:t>
            </w:r>
          </w:p>
        </w:tc>
        <w:tc>
          <w:tcPr>
            <w:tcW w:w="2793" w:type="dxa"/>
            <w:gridSpan w:val="4"/>
          </w:tcPr>
          <w:p w14:paraId="437AD2D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04C7672A" w14:textId="77777777" w:rsidTr="7EB40D94">
        <w:trPr>
          <w:gridBefore w:val="1"/>
          <w:gridAfter w:val="2"/>
          <w:wBefore w:w="9" w:type="dxa"/>
          <w:wAfter w:w="255" w:type="dxa"/>
          <w:trHeight w:val="20"/>
        </w:trPr>
        <w:tc>
          <w:tcPr>
            <w:tcW w:w="1327" w:type="dxa"/>
            <w:gridSpan w:val="3"/>
          </w:tcPr>
          <w:p w14:paraId="2EE93A3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7218</w:t>
            </w:r>
          </w:p>
        </w:tc>
        <w:tc>
          <w:tcPr>
            <w:tcW w:w="2618" w:type="dxa"/>
            <w:gridSpan w:val="2"/>
          </w:tcPr>
          <w:p w14:paraId="446C1445"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Semi-finished products</w:t>
            </w:r>
          </w:p>
        </w:tc>
        <w:tc>
          <w:tcPr>
            <w:tcW w:w="2967" w:type="dxa"/>
            <w:gridSpan w:val="5"/>
          </w:tcPr>
          <w:p w14:paraId="01527A4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materials of headings No 7201, 7202, 7203, 7204 or 7205</w:t>
            </w:r>
          </w:p>
        </w:tc>
        <w:tc>
          <w:tcPr>
            <w:tcW w:w="2793" w:type="dxa"/>
            <w:gridSpan w:val="4"/>
          </w:tcPr>
          <w:p w14:paraId="542AB0A4"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650B65C" w14:textId="77777777" w:rsidTr="7EB40D94">
        <w:trPr>
          <w:gridBefore w:val="1"/>
          <w:gridAfter w:val="2"/>
          <w:wBefore w:w="9" w:type="dxa"/>
          <w:wAfter w:w="255" w:type="dxa"/>
          <w:trHeight w:val="20"/>
        </w:trPr>
        <w:tc>
          <w:tcPr>
            <w:tcW w:w="1327" w:type="dxa"/>
            <w:gridSpan w:val="3"/>
          </w:tcPr>
          <w:p w14:paraId="70CD5E3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7219 to 7222</w:t>
            </w:r>
          </w:p>
        </w:tc>
        <w:tc>
          <w:tcPr>
            <w:tcW w:w="2618" w:type="dxa"/>
            <w:gridSpan w:val="2"/>
          </w:tcPr>
          <w:p w14:paraId="11A376E3"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Flat-rolled products, bars and rods, angles, shapes and sections of stainless steel</w:t>
            </w:r>
          </w:p>
        </w:tc>
        <w:tc>
          <w:tcPr>
            <w:tcW w:w="2967" w:type="dxa"/>
            <w:gridSpan w:val="5"/>
          </w:tcPr>
          <w:p w14:paraId="4714AA5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ingots or other primary forms or semi-finished materials of heading No 7218</w:t>
            </w:r>
          </w:p>
        </w:tc>
        <w:tc>
          <w:tcPr>
            <w:tcW w:w="2793" w:type="dxa"/>
            <w:gridSpan w:val="4"/>
          </w:tcPr>
          <w:p w14:paraId="7ED6ED0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1AE6BA0" w14:textId="77777777" w:rsidTr="7EB40D94">
        <w:trPr>
          <w:gridBefore w:val="1"/>
          <w:gridAfter w:val="2"/>
          <w:wBefore w:w="9" w:type="dxa"/>
          <w:wAfter w:w="255" w:type="dxa"/>
          <w:trHeight w:val="20"/>
        </w:trPr>
        <w:tc>
          <w:tcPr>
            <w:tcW w:w="1327" w:type="dxa"/>
            <w:gridSpan w:val="3"/>
          </w:tcPr>
          <w:p w14:paraId="3170A88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7223</w:t>
            </w:r>
          </w:p>
        </w:tc>
        <w:tc>
          <w:tcPr>
            <w:tcW w:w="2618" w:type="dxa"/>
            <w:gridSpan w:val="2"/>
          </w:tcPr>
          <w:p w14:paraId="49FE63B0"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Wire of stainless steel</w:t>
            </w:r>
          </w:p>
        </w:tc>
        <w:tc>
          <w:tcPr>
            <w:tcW w:w="2967" w:type="dxa"/>
            <w:gridSpan w:val="5"/>
          </w:tcPr>
          <w:p w14:paraId="3F43419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semi-finished materials of heading No 7218</w:t>
            </w:r>
          </w:p>
        </w:tc>
        <w:tc>
          <w:tcPr>
            <w:tcW w:w="2793" w:type="dxa"/>
            <w:gridSpan w:val="4"/>
          </w:tcPr>
          <w:p w14:paraId="1236F70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4FE4F66" w14:textId="77777777" w:rsidTr="7EB40D94">
        <w:trPr>
          <w:gridBefore w:val="1"/>
          <w:gridAfter w:val="2"/>
          <w:wBefore w:w="9" w:type="dxa"/>
          <w:wAfter w:w="255" w:type="dxa"/>
          <w:trHeight w:val="20"/>
        </w:trPr>
        <w:tc>
          <w:tcPr>
            <w:tcW w:w="1327" w:type="dxa"/>
            <w:gridSpan w:val="3"/>
          </w:tcPr>
          <w:p w14:paraId="7B63D4E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7224</w:t>
            </w:r>
          </w:p>
        </w:tc>
        <w:tc>
          <w:tcPr>
            <w:tcW w:w="2618" w:type="dxa"/>
            <w:gridSpan w:val="2"/>
          </w:tcPr>
          <w:p w14:paraId="3FEBA4D1"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Semi-finished products</w:t>
            </w:r>
          </w:p>
        </w:tc>
        <w:tc>
          <w:tcPr>
            <w:tcW w:w="2967" w:type="dxa"/>
            <w:gridSpan w:val="5"/>
          </w:tcPr>
          <w:p w14:paraId="4E1ECC5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materials of headings No 7201, 7202, 7203, 7204 or 7205</w:t>
            </w:r>
          </w:p>
        </w:tc>
        <w:tc>
          <w:tcPr>
            <w:tcW w:w="2793" w:type="dxa"/>
            <w:gridSpan w:val="4"/>
          </w:tcPr>
          <w:p w14:paraId="0E927E2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7ECDF91" w14:textId="77777777" w:rsidTr="7EB40D94">
        <w:trPr>
          <w:gridBefore w:val="1"/>
          <w:gridAfter w:val="2"/>
          <w:wBefore w:w="9" w:type="dxa"/>
          <w:wAfter w:w="255" w:type="dxa"/>
          <w:trHeight w:val="20"/>
        </w:trPr>
        <w:tc>
          <w:tcPr>
            <w:tcW w:w="1327" w:type="dxa"/>
            <w:gridSpan w:val="3"/>
          </w:tcPr>
          <w:p w14:paraId="4B38BC7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7225 to 7228</w:t>
            </w:r>
          </w:p>
        </w:tc>
        <w:tc>
          <w:tcPr>
            <w:tcW w:w="2618" w:type="dxa"/>
            <w:gridSpan w:val="2"/>
          </w:tcPr>
          <w:p w14:paraId="5AA40FB4"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Flat-rolled products, hot-rolled bars and rods, in irregularly wound coils; angles, shapes and sections, of other alloy steel; hollow drill bars and rods, of alloy or non-alloy</w:t>
            </w:r>
            <w:r w:rsidRPr="0095494F">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steel</w:t>
            </w:r>
          </w:p>
        </w:tc>
        <w:tc>
          <w:tcPr>
            <w:tcW w:w="2967" w:type="dxa"/>
            <w:gridSpan w:val="5"/>
          </w:tcPr>
          <w:p w14:paraId="62FB55B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ingots or other primary forms or semi-finished materials of headings No 7206, 7207, 7218 or 7224</w:t>
            </w:r>
          </w:p>
        </w:tc>
        <w:tc>
          <w:tcPr>
            <w:tcW w:w="2793" w:type="dxa"/>
            <w:gridSpan w:val="4"/>
          </w:tcPr>
          <w:p w14:paraId="5F151C5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565F854" w14:textId="77777777" w:rsidTr="7EB40D94">
        <w:trPr>
          <w:gridBefore w:val="1"/>
          <w:gridAfter w:val="2"/>
          <w:wBefore w:w="9" w:type="dxa"/>
          <w:wAfter w:w="255" w:type="dxa"/>
          <w:trHeight w:val="20"/>
        </w:trPr>
        <w:tc>
          <w:tcPr>
            <w:tcW w:w="1327" w:type="dxa"/>
            <w:gridSpan w:val="3"/>
          </w:tcPr>
          <w:p w14:paraId="65498CB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7229</w:t>
            </w:r>
          </w:p>
        </w:tc>
        <w:tc>
          <w:tcPr>
            <w:tcW w:w="2618" w:type="dxa"/>
            <w:gridSpan w:val="2"/>
          </w:tcPr>
          <w:p w14:paraId="51A8873F"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Wire of other alloy steel</w:t>
            </w:r>
          </w:p>
        </w:tc>
        <w:tc>
          <w:tcPr>
            <w:tcW w:w="2967" w:type="dxa"/>
            <w:gridSpan w:val="5"/>
          </w:tcPr>
          <w:p w14:paraId="4959674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semi-finished materials of heading No 7224</w:t>
            </w:r>
          </w:p>
        </w:tc>
        <w:tc>
          <w:tcPr>
            <w:tcW w:w="2793" w:type="dxa"/>
            <w:gridSpan w:val="4"/>
          </w:tcPr>
          <w:p w14:paraId="05DB33F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1531590" w14:textId="77777777" w:rsidTr="7EB40D94">
        <w:trPr>
          <w:gridBefore w:val="1"/>
          <w:gridAfter w:val="2"/>
          <w:wBefore w:w="9" w:type="dxa"/>
          <w:wAfter w:w="255" w:type="dxa"/>
          <w:trHeight w:val="20"/>
        </w:trPr>
        <w:tc>
          <w:tcPr>
            <w:tcW w:w="1327" w:type="dxa"/>
            <w:gridSpan w:val="3"/>
          </w:tcPr>
          <w:p w14:paraId="73F487A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73</w:t>
            </w:r>
          </w:p>
        </w:tc>
        <w:tc>
          <w:tcPr>
            <w:tcW w:w="2618" w:type="dxa"/>
            <w:gridSpan w:val="2"/>
          </w:tcPr>
          <w:p w14:paraId="0705FDE6"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iron or steel; except for:</w:t>
            </w:r>
          </w:p>
        </w:tc>
        <w:tc>
          <w:tcPr>
            <w:tcW w:w="2967" w:type="dxa"/>
            <w:gridSpan w:val="5"/>
          </w:tcPr>
          <w:p w14:paraId="0BEA126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DD00B6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8F96DC0" w14:textId="77777777" w:rsidTr="7EB40D94">
        <w:trPr>
          <w:gridBefore w:val="1"/>
          <w:gridAfter w:val="2"/>
          <w:wBefore w:w="9" w:type="dxa"/>
          <w:wAfter w:w="255" w:type="dxa"/>
          <w:trHeight w:val="20"/>
        </w:trPr>
        <w:tc>
          <w:tcPr>
            <w:tcW w:w="1327" w:type="dxa"/>
            <w:gridSpan w:val="3"/>
          </w:tcPr>
          <w:p w14:paraId="0B6EFB4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7301</w:t>
            </w:r>
          </w:p>
        </w:tc>
        <w:tc>
          <w:tcPr>
            <w:tcW w:w="2618" w:type="dxa"/>
            <w:gridSpan w:val="2"/>
          </w:tcPr>
          <w:p w14:paraId="3BAB5F1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Sheet piling</w:t>
            </w:r>
          </w:p>
        </w:tc>
        <w:tc>
          <w:tcPr>
            <w:tcW w:w="2967" w:type="dxa"/>
            <w:gridSpan w:val="5"/>
          </w:tcPr>
          <w:p w14:paraId="386CA07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7206</w:t>
            </w:r>
          </w:p>
        </w:tc>
        <w:tc>
          <w:tcPr>
            <w:tcW w:w="2793" w:type="dxa"/>
            <w:gridSpan w:val="4"/>
          </w:tcPr>
          <w:p w14:paraId="3A54F9A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8BE38BC" w14:textId="77777777" w:rsidTr="7EB40D94">
        <w:trPr>
          <w:gridBefore w:val="1"/>
          <w:gridAfter w:val="2"/>
          <w:wBefore w:w="9" w:type="dxa"/>
          <w:wAfter w:w="255" w:type="dxa"/>
          <w:trHeight w:val="20"/>
        </w:trPr>
        <w:tc>
          <w:tcPr>
            <w:tcW w:w="1327" w:type="dxa"/>
            <w:gridSpan w:val="3"/>
          </w:tcPr>
          <w:p w14:paraId="43F45DE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7302</w:t>
            </w:r>
          </w:p>
        </w:tc>
        <w:tc>
          <w:tcPr>
            <w:tcW w:w="2618" w:type="dxa"/>
            <w:gridSpan w:val="2"/>
          </w:tcPr>
          <w:p w14:paraId="10C34A20"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967" w:type="dxa"/>
            <w:gridSpan w:val="5"/>
          </w:tcPr>
          <w:p w14:paraId="2EFF73F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heading No 7206</w:t>
            </w:r>
          </w:p>
        </w:tc>
        <w:tc>
          <w:tcPr>
            <w:tcW w:w="2793" w:type="dxa"/>
            <w:gridSpan w:val="4"/>
          </w:tcPr>
          <w:p w14:paraId="1911538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E48632A" w14:textId="77777777" w:rsidTr="7EB40D94">
        <w:trPr>
          <w:gridAfter w:val="3"/>
          <w:wAfter w:w="264" w:type="dxa"/>
          <w:trHeight w:val="20"/>
        </w:trPr>
        <w:tc>
          <w:tcPr>
            <w:tcW w:w="1327" w:type="dxa"/>
            <w:gridSpan w:val="3"/>
          </w:tcPr>
          <w:p w14:paraId="4493643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7304, 7305 </w:t>
            </w:r>
            <w:r w:rsidRPr="00B25CA2">
              <w:rPr>
                <w:rFonts w:ascii="Times New Roman" w:hAnsi="Times New Roman" w:cs="Times New Roman"/>
                <w:color w:val="231F20"/>
                <w:sz w:val="23"/>
                <w:szCs w:val="23"/>
              </w:rPr>
              <w:lastRenderedPageBreak/>
              <w:t>and 7306</w:t>
            </w:r>
          </w:p>
        </w:tc>
        <w:tc>
          <w:tcPr>
            <w:tcW w:w="2687" w:type="dxa"/>
            <w:gridSpan w:val="4"/>
          </w:tcPr>
          <w:p w14:paraId="65780BE9"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lastRenderedPageBreak/>
              <w:t>Tubes, pipes and hollow</w:t>
            </w:r>
            <w:r w:rsidRPr="00DC29AB">
              <w:rPr>
                <w:rFonts w:ascii="Times New Roman" w:hAnsi="Times New Roman" w:cs="Times New Roman"/>
                <w:color w:val="231F20"/>
                <w:spacing w:val="-11"/>
                <w:w w:val="105"/>
                <w:sz w:val="23"/>
                <w:szCs w:val="23"/>
              </w:rPr>
              <w:t xml:space="preserve"> </w:t>
            </w:r>
            <w:r w:rsidRPr="00DC29AB">
              <w:rPr>
                <w:rFonts w:ascii="Times New Roman" w:hAnsi="Times New Roman" w:cs="Times New Roman"/>
                <w:color w:val="231F20"/>
                <w:w w:val="105"/>
                <w:sz w:val="23"/>
                <w:szCs w:val="23"/>
              </w:rPr>
              <w:lastRenderedPageBreak/>
              <w:t>profiles, of iron (other than cast iron) or</w:t>
            </w:r>
            <w:r w:rsidRPr="00DC29AB">
              <w:rPr>
                <w:rFonts w:ascii="Times New Roman" w:hAnsi="Times New Roman" w:cs="Times New Roman"/>
                <w:color w:val="231F20"/>
                <w:spacing w:val="-5"/>
                <w:w w:val="105"/>
                <w:sz w:val="23"/>
                <w:szCs w:val="23"/>
              </w:rPr>
              <w:t xml:space="preserve"> </w:t>
            </w:r>
            <w:r w:rsidRPr="00DC29AB">
              <w:rPr>
                <w:rFonts w:ascii="Times New Roman" w:hAnsi="Times New Roman" w:cs="Times New Roman"/>
                <w:color w:val="231F20"/>
                <w:w w:val="105"/>
                <w:sz w:val="23"/>
                <w:szCs w:val="23"/>
              </w:rPr>
              <w:t>steel</w:t>
            </w:r>
          </w:p>
        </w:tc>
        <w:tc>
          <w:tcPr>
            <w:tcW w:w="2845" w:type="dxa"/>
            <w:gridSpan w:val="2"/>
          </w:tcPr>
          <w:p w14:paraId="496DCE7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lastRenderedPageBreak/>
              <w:t xml:space="preserve">Manufacture from materials </w:t>
            </w:r>
            <w:r w:rsidRPr="0095494F">
              <w:rPr>
                <w:rFonts w:ascii="Times New Roman" w:hAnsi="Times New Roman" w:cs="Times New Roman"/>
                <w:color w:val="231F20"/>
                <w:sz w:val="23"/>
                <w:szCs w:val="23"/>
              </w:rPr>
              <w:lastRenderedPageBreak/>
              <w:t>of heading No 7206, 7207, 7218 or 7224</w:t>
            </w:r>
          </w:p>
        </w:tc>
        <w:tc>
          <w:tcPr>
            <w:tcW w:w="2846" w:type="dxa"/>
            <w:gridSpan w:val="5"/>
          </w:tcPr>
          <w:p w14:paraId="1497CAB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344C645" w14:textId="77777777" w:rsidTr="7EB40D94">
        <w:trPr>
          <w:gridAfter w:val="3"/>
          <w:wAfter w:w="264" w:type="dxa"/>
          <w:trHeight w:val="20"/>
        </w:trPr>
        <w:tc>
          <w:tcPr>
            <w:tcW w:w="1327" w:type="dxa"/>
            <w:gridSpan w:val="3"/>
          </w:tcPr>
          <w:p w14:paraId="5A10FAD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7307</w:t>
            </w:r>
          </w:p>
        </w:tc>
        <w:tc>
          <w:tcPr>
            <w:tcW w:w="2687" w:type="dxa"/>
            <w:gridSpan w:val="4"/>
          </w:tcPr>
          <w:p w14:paraId="5873762C"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Tube or pipe fittings of stainless steel (ISO No X5CrNiMo 1712), consisting of several parts</w:t>
            </w:r>
          </w:p>
        </w:tc>
        <w:tc>
          <w:tcPr>
            <w:tcW w:w="2845" w:type="dxa"/>
            <w:gridSpan w:val="2"/>
          </w:tcPr>
          <w:p w14:paraId="60896A0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Turning, drilling, reaming, threading, deburring and sandblasting of forged blanks the value of which does not exceed 35 % of the ex-works price of the product</w:t>
            </w:r>
          </w:p>
        </w:tc>
        <w:tc>
          <w:tcPr>
            <w:tcW w:w="2846" w:type="dxa"/>
            <w:gridSpan w:val="5"/>
          </w:tcPr>
          <w:p w14:paraId="12B6361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F62A1F2" w14:textId="77777777" w:rsidTr="7EB40D94">
        <w:trPr>
          <w:gridAfter w:val="3"/>
          <w:wAfter w:w="264" w:type="dxa"/>
          <w:trHeight w:val="20"/>
        </w:trPr>
        <w:tc>
          <w:tcPr>
            <w:tcW w:w="1327" w:type="dxa"/>
            <w:gridSpan w:val="3"/>
          </w:tcPr>
          <w:p w14:paraId="307749B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7308</w:t>
            </w:r>
          </w:p>
        </w:tc>
        <w:tc>
          <w:tcPr>
            <w:tcW w:w="2687" w:type="dxa"/>
            <w:gridSpan w:val="4"/>
          </w:tcPr>
          <w:p w14:paraId="6B52D24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Structures (excluding prefabricated buildings of heading</w:t>
            </w:r>
            <w:r>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w:t>
            </w:r>
            <w:r w:rsidRPr="00DC29AB">
              <w:rPr>
                <w:rFonts w:ascii="Times New Roman" w:hAnsi="Times New Roman" w:cs="Times New Roman"/>
                <w:color w:val="231F20"/>
                <w:spacing w:val="18"/>
                <w:sz w:val="23"/>
                <w:szCs w:val="23"/>
              </w:rPr>
              <w:t xml:space="preserve"> </w:t>
            </w:r>
            <w:r w:rsidRPr="00DC29AB">
              <w:rPr>
                <w:rFonts w:ascii="Times New Roman" w:hAnsi="Times New Roman" w:cs="Times New Roman"/>
                <w:color w:val="231F20"/>
                <w:sz w:val="23"/>
                <w:szCs w:val="23"/>
              </w:rPr>
              <w:t>steel</w:t>
            </w:r>
          </w:p>
        </w:tc>
        <w:tc>
          <w:tcPr>
            <w:tcW w:w="2845" w:type="dxa"/>
            <w:gridSpan w:val="2"/>
          </w:tcPr>
          <w:p w14:paraId="6359085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welded angles, shapes and sections of heading No 7301 may not be used</w:t>
            </w:r>
          </w:p>
        </w:tc>
        <w:tc>
          <w:tcPr>
            <w:tcW w:w="2846" w:type="dxa"/>
            <w:gridSpan w:val="5"/>
          </w:tcPr>
          <w:p w14:paraId="69A1CDD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20ADB86" w14:textId="77777777" w:rsidTr="7EB40D94">
        <w:trPr>
          <w:gridAfter w:val="3"/>
          <w:wAfter w:w="264" w:type="dxa"/>
          <w:trHeight w:val="20"/>
        </w:trPr>
        <w:tc>
          <w:tcPr>
            <w:tcW w:w="1327" w:type="dxa"/>
            <w:gridSpan w:val="3"/>
          </w:tcPr>
          <w:p w14:paraId="05EBAFE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7315</w:t>
            </w:r>
          </w:p>
        </w:tc>
        <w:tc>
          <w:tcPr>
            <w:tcW w:w="2687" w:type="dxa"/>
            <w:gridSpan w:val="4"/>
          </w:tcPr>
          <w:p w14:paraId="3DC74B64"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Skid chain</w:t>
            </w:r>
          </w:p>
        </w:tc>
        <w:tc>
          <w:tcPr>
            <w:tcW w:w="2845" w:type="dxa"/>
            <w:gridSpan w:val="2"/>
          </w:tcPr>
          <w:p w14:paraId="21A4107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of heading No 7315 used does not exceed 50 % of the ex-works price of the product</w:t>
            </w:r>
          </w:p>
        </w:tc>
        <w:tc>
          <w:tcPr>
            <w:tcW w:w="2846" w:type="dxa"/>
            <w:gridSpan w:val="5"/>
          </w:tcPr>
          <w:p w14:paraId="2E17CC7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D5CB480" w14:textId="77777777" w:rsidTr="7EB40D94">
        <w:trPr>
          <w:gridAfter w:val="3"/>
          <w:wAfter w:w="264" w:type="dxa"/>
          <w:trHeight w:val="20"/>
        </w:trPr>
        <w:tc>
          <w:tcPr>
            <w:tcW w:w="1327" w:type="dxa"/>
            <w:gridSpan w:val="3"/>
          </w:tcPr>
          <w:p w14:paraId="559480A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74</w:t>
            </w:r>
          </w:p>
        </w:tc>
        <w:tc>
          <w:tcPr>
            <w:tcW w:w="2687" w:type="dxa"/>
            <w:gridSpan w:val="4"/>
          </w:tcPr>
          <w:p w14:paraId="3D18E38F"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Copper and articles thereof; except for:</w:t>
            </w:r>
          </w:p>
        </w:tc>
        <w:tc>
          <w:tcPr>
            <w:tcW w:w="2845" w:type="dxa"/>
            <w:gridSpan w:val="2"/>
          </w:tcPr>
          <w:p w14:paraId="7EDEAAB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F47BFB7"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all the materials used are classified within a heading other than that of the product;</w:t>
            </w:r>
          </w:p>
          <w:p w14:paraId="3E92A0EE"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606C1B">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1A348EF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25CB7BF" w14:textId="77777777" w:rsidTr="7EB40D94">
        <w:trPr>
          <w:gridAfter w:val="3"/>
          <w:wAfter w:w="264" w:type="dxa"/>
          <w:trHeight w:val="20"/>
        </w:trPr>
        <w:tc>
          <w:tcPr>
            <w:tcW w:w="1327" w:type="dxa"/>
            <w:gridSpan w:val="3"/>
          </w:tcPr>
          <w:p w14:paraId="1885837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7401</w:t>
            </w:r>
          </w:p>
        </w:tc>
        <w:tc>
          <w:tcPr>
            <w:tcW w:w="2687" w:type="dxa"/>
            <w:gridSpan w:val="4"/>
          </w:tcPr>
          <w:p w14:paraId="55124F51"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 xml:space="preserve">Copper mattes; cement copper </w:t>
            </w:r>
            <w:r w:rsidRPr="00DC29AB">
              <w:rPr>
                <w:rFonts w:ascii="Times New Roman" w:hAnsi="Times New Roman" w:cs="Times New Roman"/>
                <w:color w:val="231F20"/>
                <w:sz w:val="23"/>
                <w:szCs w:val="23"/>
              </w:rPr>
              <w:t>(precipitated copper)</w:t>
            </w:r>
          </w:p>
        </w:tc>
        <w:tc>
          <w:tcPr>
            <w:tcW w:w="2845" w:type="dxa"/>
            <w:gridSpan w:val="2"/>
          </w:tcPr>
          <w:p w14:paraId="3A79A86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683E1FF4"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6FE2B20E" w14:textId="77777777" w:rsidTr="7EB40D94">
        <w:trPr>
          <w:gridAfter w:val="3"/>
          <w:wAfter w:w="264" w:type="dxa"/>
          <w:trHeight w:val="20"/>
        </w:trPr>
        <w:tc>
          <w:tcPr>
            <w:tcW w:w="1327" w:type="dxa"/>
            <w:gridSpan w:val="3"/>
          </w:tcPr>
          <w:p w14:paraId="2A01E7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7402</w:t>
            </w:r>
          </w:p>
        </w:tc>
        <w:tc>
          <w:tcPr>
            <w:tcW w:w="2687" w:type="dxa"/>
            <w:gridSpan w:val="4"/>
          </w:tcPr>
          <w:p w14:paraId="26203C79"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sz w:val="23"/>
                <w:szCs w:val="23"/>
              </w:rPr>
              <w:t>Unrefined copper; copper anodes for electrolytic refining</w:t>
            </w:r>
          </w:p>
        </w:tc>
        <w:tc>
          <w:tcPr>
            <w:tcW w:w="2845" w:type="dxa"/>
            <w:gridSpan w:val="2"/>
          </w:tcPr>
          <w:p w14:paraId="3DBCA2C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08BDAEAC"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6C6D7588" w14:textId="77777777" w:rsidTr="7EB40D94">
        <w:trPr>
          <w:gridAfter w:val="3"/>
          <w:wAfter w:w="264" w:type="dxa"/>
          <w:trHeight w:val="20"/>
        </w:trPr>
        <w:tc>
          <w:tcPr>
            <w:tcW w:w="1327" w:type="dxa"/>
            <w:gridSpan w:val="3"/>
          </w:tcPr>
          <w:p w14:paraId="66D5BE6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7403</w:t>
            </w:r>
          </w:p>
        </w:tc>
        <w:tc>
          <w:tcPr>
            <w:tcW w:w="2687" w:type="dxa"/>
            <w:gridSpan w:val="4"/>
          </w:tcPr>
          <w:p w14:paraId="30F6E81D" w14:textId="77777777" w:rsidR="00D81926" w:rsidRPr="00DC29AB" w:rsidRDefault="00D81926" w:rsidP="00A61C6D">
            <w:pPr>
              <w:pStyle w:val="TableParagraph"/>
              <w:rPr>
                <w:rFonts w:ascii="Times New Roman" w:hAnsi="Times New Roman" w:cs="Times New Roman"/>
                <w:sz w:val="23"/>
                <w:szCs w:val="23"/>
              </w:rPr>
            </w:pPr>
            <w:r w:rsidRPr="00DC29AB">
              <w:rPr>
                <w:rFonts w:ascii="Times New Roman" w:hAnsi="Times New Roman" w:cs="Times New Roman"/>
                <w:color w:val="231F20"/>
                <w:w w:val="105"/>
                <w:sz w:val="23"/>
                <w:szCs w:val="23"/>
              </w:rPr>
              <w:t xml:space="preserve">Refined copper and copper </w:t>
            </w:r>
            <w:r w:rsidRPr="00DC29AB">
              <w:rPr>
                <w:rFonts w:ascii="Times New Roman" w:hAnsi="Times New Roman" w:cs="Times New Roman"/>
                <w:color w:val="231F20"/>
                <w:sz w:val="23"/>
                <w:szCs w:val="23"/>
              </w:rPr>
              <w:t>alloys, unwrought:</w:t>
            </w:r>
          </w:p>
        </w:tc>
        <w:tc>
          <w:tcPr>
            <w:tcW w:w="2845" w:type="dxa"/>
            <w:gridSpan w:val="2"/>
          </w:tcPr>
          <w:p w14:paraId="0B3360D4"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4D1652A6"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3F57D0B5" w14:textId="77777777" w:rsidTr="7EB40D94">
        <w:trPr>
          <w:gridAfter w:val="3"/>
          <w:wAfter w:w="264" w:type="dxa"/>
          <w:trHeight w:val="20"/>
        </w:trPr>
        <w:tc>
          <w:tcPr>
            <w:tcW w:w="1327" w:type="dxa"/>
            <w:gridSpan w:val="3"/>
          </w:tcPr>
          <w:p w14:paraId="3E42CA55" w14:textId="77777777" w:rsidR="00D81926" w:rsidRPr="00DC29AB" w:rsidRDefault="00D81926" w:rsidP="00A61C6D">
            <w:pPr>
              <w:rPr>
                <w:rFonts w:ascii="Times New Roman" w:hAnsi="Times New Roman" w:cs="Times New Roman"/>
                <w:sz w:val="23"/>
                <w:szCs w:val="23"/>
              </w:rPr>
            </w:pPr>
          </w:p>
        </w:tc>
        <w:tc>
          <w:tcPr>
            <w:tcW w:w="2687" w:type="dxa"/>
            <w:gridSpan w:val="4"/>
          </w:tcPr>
          <w:p w14:paraId="2358F653"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Refined copper</w:t>
            </w:r>
          </w:p>
        </w:tc>
        <w:tc>
          <w:tcPr>
            <w:tcW w:w="2845" w:type="dxa"/>
            <w:gridSpan w:val="2"/>
          </w:tcPr>
          <w:p w14:paraId="26EE80A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26CA70D8"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6F35B69C" w14:textId="77777777" w:rsidTr="7EB40D94">
        <w:trPr>
          <w:gridAfter w:val="3"/>
          <w:wAfter w:w="264" w:type="dxa"/>
          <w:trHeight w:val="20"/>
        </w:trPr>
        <w:tc>
          <w:tcPr>
            <w:tcW w:w="1327" w:type="dxa"/>
            <w:gridSpan w:val="3"/>
          </w:tcPr>
          <w:p w14:paraId="26EE791C" w14:textId="77777777" w:rsidR="00D81926" w:rsidRPr="00DC29AB" w:rsidRDefault="00D81926" w:rsidP="00A61C6D">
            <w:pPr>
              <w:rPr>
                <w:rFonts w:ascii="Times New Roman" w:hAnsi="Times New Roman" w:cs="Times New Roman"/>
                <w:sz w:val="23"/>
                <w:szCs w:val="23"/>
              </w:rPr>
            </w:pPr>
          </w:p>
        </w:tc>
        <w:tc>
          <w:tcPr>
            <w:tcW w:w="2687" w:type="dxa"/>
            <w:gridSpan w:val="4"/>
          </w:tcPr>
          <w:p w14:paraId="25A8FA58"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Copper alloys and refined copper containing other elements</w:t>
            </w:r>
          </w:p>
        </w:tc>
        <w:tc>
          <w:tcPr>
            <w:tcW w:w="2845" w:type="dxa"/>
            <w:gridSpan w:val="2"/>
          </w:tcPr>
          <w:p w14:paraId="5E98CD4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refined copper, unwrought, or waste and scrap of copper</w:t>
            </w:r>
          </w:p>
        </w:tc>
        <w:tc>
          <w:tcPr>
            <w:tcW w:w="2846" w:type="dxa"/>
            <w:gridSpan w:val="5"/>
          </w:tcPr>
          <w:p w14:paraId="2707BEF6"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69CD1599" w14:textId="77777777" w:rsidTr="7EB40D94">
        <w:trPr>
          <w:gridAfter w:val="3"/>
          <w:wAfter w:w="264" w:type="dxa"/>
          <w:trHeight w:val="20"/>
        </w:trPr>
        <w:tc>
          <w:tcPr>
            <w:tcW w:w="1327" w:type="dxa"/>
            <w:gridSpan w:val="3"/>
          </w:tcPr>
          <w:p w14:paraId="7AAB774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7404</w:t>
            </w:r>
          </w:p>
        </w:tc>
        <w:tc>
          <w:tcPr>
            <w:tcW w:w="2687" w:type="dxa"/>
            <w:gridSpan w:val="4"/>
          </w:tcPr>
          <w:p w14:paraId="1F0CD643" w14:textId="77777777" w:rsidR="00D81926" w:rsidRPr="00B25CA2"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Copper waste and scrap</w:t>
            </w:r>
          </w:p>
        </w:tc>
        <w:tc>
          <w:tcPr>
            <w:tcW w:w="2845" w:type="dxa"/>
            <w:gridSpan w:val="2"/>
          </w:tcPr>
          <w:p w14:paraId="4A84839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t>
            </w:r>
            <w:r w:rsidRPr="001C3B59">
              <w:rPr>
                <w:rFonts w:ascii="Times New Roman" w:hAnsi="Times New Roman" w:cs="Times New Roman"/>
                <w:color w:val="231F20"/>
                <w:sz w:val="23"/>
                <w:szCs w:val="23"/>
              </w:rPr>
              <w:lastRenderedPageBreak/>
              <w:t>within a heading other than that of the product</w:t>
            </w:r>
          </w:p>
        </w:tc>
        <w:tc>
          <w:tcPr>
            <w:tcW w:w="2846" w:type="dxa"/>
            <w:gridSpan w:val="5"/>
          </w:tcPr>
          <w:p w14:paraId="58B9C526"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FF1C13" w14:paraId="272B5E51" w14:textId="77777777" w:rsidTr="7EB40D94">
        <w:trPr>
          <w:gridBefore w:val="1"/>
          <w:gridAfter w:val="2"/>
          <w:wBefore w:w="9" w:type="dxa"/>
          <w:wAfter w:w="255" w:type="dxa"/>
          <w:trHeight w:val="20"/>
        </w:trPr>
        <w:tc>
          <w:tcPr>
            <w:tcW w:w="1327" w:type="dxa"/>
            <w:gridSpan w:val="3"/>
          </w:tcPr>
          <w:p w14:paraId="7BC283C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7405</w:t>
            </w:r>
          </w:p>
        </w:tc>
        <w:tc>
          <w:tcPr>
            <w:tcW w:w="2618" w:type="dxa"/>
            <w:gridSpan w:val="2"/>
          </w:tcPr>
          <w:p w14:paraId="7045F9B3"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Master alloys of copper</w:t>
            </w:r>
          </w:p>
        </w:tc>
        <w:tc>
          <w:tcPr>
            <w:tcW w:w="2967" w:type="dxa"/>
            <w:gridSpan w:val="5"/>
          </w:tcPr>
          <w:p w14:paraId="47893FD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7762DFA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72F9258" w14:textId="77777777" w:rsidTr="7EB40D94">
        <w:trPr>
          <w:gridBefore w:val="1"/>
          <w:gridAfter w:val="2"/>
          <w:wBefore w:w="9" w:type="dxa"/>
          <w:wAfter w:w="255" w:type="dxa"/>
          <w:trHeight w:val="20"/>
        </w:trPr>
        <w:tc>
          <w:tcPr>
            <w:tcW w:w="1327" w:type="dxa"/>
            <w:gridSpan w:val="3"/>
          </w:tcPr>
          <w:p w14:paraId="45CE101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75</w:t>
            </w:r>
          </w:p>
        </w:tc>
        <w:tc>
          <w:tcPr>
            <w:tcW w:w="2618" w:type="dxa"/>
            <w:gridSpan w:val="2"/>
          </w:tcPr>
          <w:p w14:paraId="0D4BDA7C"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Nickel and articles thereof; except for:</w:t>
            </w:r>
          </w:p>
        </w:tc>
        <w:tc>
          <w:tcPr>
            <w:tcW w:w="2967" w:type="dxa"/>
            <w:gridSpan w:val="5"/>
          </w:tcPr>
          <w:p w14:paraId="32098D4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37CD80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77816C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350DA2E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06666F5" w14:textId="77777777" w:rsidTr="7EB40D94">
        <w:trPr>
          <w:gridBefore w:val="1"/>
          <w:gridAfter w:val="2"/>
          <w:wBefore w:w="9" w:type="dxa"/>
          <w:wAfter w:w="255" w:type="dxa"/>
          <w:trHeight w:val="20"/>
        </w:trPr>
        <w:tc>
          <w:tcPr>
            <w:tcW w:w="1327" w:type="dxa"/>
            <w:gridSpan w:val="3"/>
          </w:tcPr>
          <w:p w14:paraId="270E21A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7501 to 7503</w:t>
            </w:r>
          </w:p>
        </w:tc>
        <w:tc>
          <w:tcPr>
            <w:tcW w:w="2618" w:type="dxa"/>
            <w:gridSpan w:val="2"/>
          </w:tcPr>
          <w:p w14:paraId="642E85F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Nickel mattes, nickel oxide sinters and other intermediate products of nickel metallurgy; unwrought nickel; nickel waste and scrap</w:t>
            </w:r>
          </w:p>
        </w:tc>
        <w:tc>
          <w:tcPr>
            <w:tcW w:w="2967" w:type="dxa"/>
            <w:gridSpan w:val="5"/>
          </w:tcPr>
          <w:p w14:paraId="67D5732C"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02B04C2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D6D5D3D" w14:textId="77777777" w:rsidTr="7EB40D94">
        <w:trPr>
          <w:gridBefore w:val="1"/>
          <w:gridAfter w:val="2"/>
          <w:wBefore w:w="9" w:type="dxa"/>
          <w:wAfter w:w="255" w:type="dxa"/>
          <w:trHeight w:val="20"/>
        </w:trPr>
        <w:tc>
          <w:tcPr>
            <w:tcW w:w="1327" w:type="dxa"/>
            <w:gridSpan w:val="3"/>
          </w:tcPr>
          <w:p w14:paraId="3388A95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76</w:t>
            </w:r>
          </w:p>
        </w:tc>
        <w:tc>
          <w:tcPr>
            <w:tcW w:w="2618" w:type="dxa"/>
            <w:gridSpan w:val="2"/>
          </w:tcPr>
          <w:p w14:paraId="1CD51B0A"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Aluminium and articles thereof; except for:</w:t>
            </w:r>
          </w:p>
        </w:tc>
        <w:tc>
          <w:tcPr>
            <w:tcW w:w="2967" w:type="dxa"/>
            <w:gridSpan w:val="5"/>
          </w:tcPr>
          <w:p w14:paraId="367B1D7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C25EEA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4640DAF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411C802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711992E" w14:textId="77777777" w:rsidTr="7EB40D94">
        <w:trPr>
          <w:gridBefore w:val="1"/>
          <w:gridAfter w:val="2"/>
          <w:wBefore w:w="9" w:type="dxa"/>
          <w:wAfter w:w="255" w:type="dxa"/>
          <w:trHeight w:val="20"/>
        </w:trPr>
        <w:tc>
          <w:tcPr>
            <w:tcW w:w="1327" w:type="dxa"/>
            <w:gridSpan w:val="3"/>
          </w:tcPr>
          <w:p w14:paraId="679EDDC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7601</w:t>
            </w:r>
          </w:p>
        </w:tc>
        <w:tc>
          <w:tcPr>
            <w:tcW w:w="2618" w:type="dxa"/>
            <w:gridSpan w:val="2"/>
          </w:tcPr>
          <w:p w14:paraId="54AEF56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Unwrought aluminium</w:t>
            </w:r>
          </w:p>
        </w:tc>
        <w:tc>
          <w:tcPr>
            <w:tcW w:w="2967" w:type="dxa"/>
            <w:gridSpan w:val="5"/>
          </w:tcPr>
          <w:p w14:paraId="570A6A8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45A4C62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D51D61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and</w:t>
            </w:r>
          </w:p>
          <w:p w14:paraId="278E7AE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200EE91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by thermal or electrolytic treatment from unalloyed aluminium or waste and scrap of aluminium</w:t>
            </w:r>
          </w:p>
        </w:tc>
      </w:tr>
      <w:tr w:rsidR="00D81926" w:rsidRPr="00FF1C13" w14:paraId="29045693" w14:textId="77777777" w:rsidTr="7EB40D94">
        <w:trPr>
          <w:gridBefore w:val="1"/>
          <w:gridAfter w:val="2"/>
          <w:wBefore w:w="9" w:type="dxa"/>
          <w:wAfter w:w="255" w:type="dxa"/>
          <w:trHeight w:val="20"/>
        </w:trPr>
        <w:tc>
          <w:tcPr>
            <w:tcW w:w="1327" w:type="dxa"/>
            <w:gridSpan w:val="3"/>
          </w:tcPr>
          <w:p w14:paraId="792E7AE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7602</w:t>
            </w:r>
          </w:p>
        </w:tc>
        <w:tc>
          <w:tcPr>
            <w:tcW w:w="2618" w:type="dxa"/>
            <w:gridSpan w:val="2"/>
          </w:tcPr>
          <w:p w14:paraId="072D360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Aluminium waste or scrap</w:t>
            </w:r>
          </w:p>
        </w:tc>
        <w:tc>
          <w:tcPr>
            <w:tcW w:w="2967" w:type="dxa"/>
            <w:gridSpan w:val="5"/>
          </w:tcPr>
          <w:p w14:paraId="6C7D6840"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2155FA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4840157" w14:textId="77777777" w:rsidTr="7EB40D94">
        <w:trPr>
          <w:gridBefore w:val="1"/>
          <w:gridAfter w:val="2"/>
          <w:wBefore w:w="9" w:type="dxa"/>
          <w:wAfter w:w="255" w:type="dxa"/>
          <w:trHeight w:val="20"/>
        </w:trPr>
        <w:tc>
          <w:tcPr>
            <w:tcW w:w="1327" w:type="dxa"/>
            <w:gridSpan w:val="3"/>
          </w:tcPr>
          <w:p w14:paraId="267A20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7616</w:t>
            </w:r>
          </w:p>
        </w:tc>
        <w:tc>
          <w:tcPr>
            <w:tcW w:w="2618" w:type="dxa"/>
            <w:gridSpan w:val="2"/>
          </w:tcPr>
          <w:p w14:paraId="36387D4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Aluminium articles other than gauze, cloth, grill, netting, fencing, reinforcing fabric and similar materials (including endless bands) of aluminium wire, and expanded metal of aluminium</w:t>
            </w:r>
          </w:p>
        </w:tc>
        <w:tc>
          <w:tcPr>
            <w:tcW w:w="2967" w:type="dxa"/>
            <w:gridSpan w:val="5"/>
          </w:tcPr>
          <w:p w14:paraId="302A0EE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88AFAD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 However, gauze, cloth, grill, netting, fencing, reinforcing fabric and similar materials (including endless bands) of aluminium wire, or expanded</w:t>
            </w:r>
          </w:p>
          <w:p w14:paraId="66C660D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metal of aluminium may be used;</w:t>
            </w:r>
          </w:p>
          <w:p w14:paraId="637E54F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 xml:space="preserve">the value of all the materials used does not </w:t>
            </w:r>
            <w:r w:rsidRPr="00CE6E22">
              <w:rPr>
                <w:rFonts w:ascii="Times New Roman" w:hAnsi="Times New Roman" w:cs="Times New Roman"/>
                <w:color w:val="231F20"/>
                <w:w w:val="105"/>
                <w:sz w:val="23"/>
                <w:szCs w:val="23"/>
              </w:rPr>
              <w:lastRenderedPageBreak/>
              <w:t>exceed 50 % of the ex-works price of the product</w:t>
            </w:r>
          </w:p>
        </w:tc>
        <w:tc>
          <w:tcPr>
            <w:tcW w:w="2793" w:type="dxa"/>
            <w:gridSpan w:val="4"/>
          </w:tcPr>
          <w:p w14:paraId="008FB79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A8D6690" w14:textId="77777777" w:rsidTr="7EB40D94">
        <w:trPr>
          <w:gridBefore w:val="1"/>
          <w:gridAfter w:val="2"/>
          <w:wBefore w:w="9" w:type="dxa"/>
          <w:wAfter w:w="255" w:type="dxa"/>
          <w:trHeight w:val="20"/>
        </w:trPr>
        <w:tc>
          <w:tcPr>
            <w:tcW w:w="1327" w:type="dxa"/>
            <w:gridSpan w:val="3"/>
          </w:tcPr>
          <w:p w14:paraId="7734316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77</w:t>
            </w:r>
          </w:p>
        </w:tc>
        <w:tc>
          <w:tcPr>
            <w:tcW w:w="2618" w:type="dxa"/>
            <w:gridSpan w:val="2"/>
          </w:tcPr>
          <w:p w14:paraId="28576C95"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Reserved for possible future use in HS</w:t>
            </w:r>
          </w:p>
        </w:tc>
        <w:tc>
          <w:tcPr>
            <w:tcW w:w="2967" w:type="dxa"/>
            <w:gridSpan w:val="5"/>
          </w:tcPr>
          <w:p w14:paraId="3CED689F" w14:textId="77777777" w:rsidR="00D81926" w:rsidRPr="001C3B59" w:rsidRDefault="00D81926" w:rsidP="00A61C6D">
            <w:pPr>
              <w:rPr>
                <w:rFonts w:ascii="Times New Roman" w:hAnsi="Times New Roman" w:cs="Times New Roman"/>
                <w:sz w:val="23"/>
                <w:szCs w:val="23"/>
              </w:rPr>
            </w:pPr>
          </w:p>
        </w:tc>
        <w:tc>
          <w:tcPr>
            <w:tcW w:w="2793" w:type="dxa"/>
            <w:gridSpan w:val="4"/>
          </w:tcPr>
          <w:p w14:paraId="7AD3631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A3EB25F" w14:textId="77777777" w:rsidTr="7EB40D94">
        <w:trPr>
          <w:gridBefore w:val="1"/>
          <w:gridAfter w:val="2"/>
          <w:wBefore w:w="9" w:type="dxa"/>
          <w:wAfter w:w="255" w:type="dxa"/>
          <w:trHeight w:val="20"/>
        </w:trPr>
        <w:tc>
          <w:tcPr>
            <w:tcW w:w="1327" w:type="dxa"/>
            <w:gridSpan w:val="3"/>
          </w:tcPr>
          <w:p w14:paraId="3DA469D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78</w:t>
            </w:r>
          </w:p>
        </w:tc>
        <w:tc>
          <w:tcPr>
            <w:tcW w:w="2618" w:type="dxa"/>
            <w:gridSpan w:val="2"/>
          </w:tcPr>
          <w:p w14:paraId="677E5565"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Lead and articles thereof; except for:</w:t>
            </w:r>
          </w:p>
        </w:tc>
        <w:tc>
          <w:tcPr>
            <w:tcW w:w="2967" w:type="dxa"/>
            <w:gridSpan w:val="5"/>
          </w:tcPr>
          <w:p w14:paraId="749EE52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ECAAEE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0A41582"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01D9C3F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0B5BA9C" w14:textId="77777777" w:rsidTr="7EB40D94">
        <w:trPr>
          <w:gridAfter w:val="3"/>
          <w:wAfter w:w="264" w:type="dxa"/>
          <w:trHeight w:val="20"/>
        </w:trPr>
        <w:tc>
          <w:tcPr>
            <w:tcW w:w="1327" w:type="dxa"/>
            <w:gridSpan w:val="3"/>
          </w:tcPr>
          <w:p w14:paraId="724D94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7801</w:t>
            </w:r>
          </w:p>
        </w:tc>
        <w:tc>
          <w:tcPr>
            <w:tcW w:w="2687" w:type="dxa"/>
            <w:gridSpan w:val="4"/>
          </w:tcPr>
          <w:p w14:paraId="2541D149"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Unwrought lead:</w:t>
            </w:r>
          </w:p>
        </w:tc>
        <w:tc>
          <w:tcPr>
            <w:tcW w:w="2845" w:type="dxa"/>
            <w:gridSpan w:val="2"/>
          </w:tcPr>
          <w:p w14:paraId="6906B02A" w14:textId="77777777" w:rsidR="00D81926" w:rsidRPr="001C3B59" w:rsidRDefault="00D81926" w:rsidP="00A61C6D">
            <w:pPr>
              <w:rPr>
                <w:rFonts w:ascii="Times New Roman" w:hAnsi="Times New Roman" w:cs="Times New Roman"/>
                <w:sz w:val="23"/>
                <w:szCs w:val="23"/>
              </w:rPr>
            </w:pPr>
          </w:p>
        </w:tc>
        <w:tc>
          <w:tcPr>
            <w:tcW w:w="2846" w:type="dxa"/>
            <w:gridSpan w:val="5"/>
          </w:tcPr>
          <w:p w14:paraId="40A1228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6470C9B" w14:textId="77777777" w:rsidTr="7EB40D94">
        <w:trPr>
          <w:gridAfter w:val="3"/>
          <w:wAfter w:w="264" w:type="dxa"/>
          <w:trHeight w:val="20"/>
        </w:trPr>
        <w:tc>
          <w:tcPr>
            <w:tcW w:w="1327" w:type="dxa"/>
            <w:gridSpan w:val="3"/>
          </w:tcPr>
          <w:p w14:paraId="56C49CEE" w14:textId="77777777" w:rsidR="00D81926" w:rsidRPr="00DC29AB" w:rsidRDefault="00D81926" w:rsidP="00A61C6D">
            <w:pPr>
              <w:rPr>
                <w:rFonts w:ascii="Times New Roman" w:hAnsi="Times New Roman" w:cs="Times New Roman"/>
                <w:sz w:val="23"/>
                <w:szCs w:val="23"/>
              </w:rPr>
            </w:pPr>
          </w:p>
        </w:tc>
        <w:tc>
          <w:tcPr>
            <w:tcW w:w="2687" w:type="dxa"/>
            <w:gridSpan w:val="4"/>
          </w:tcPr>
          <w:p w14:paraId="4FC5416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Refined lead</w:t>
            </w:r>
          </w:p>
        </w:tc>
        <w:tc>
          <w:tcPr>
            <w:tcW w:w="2845" w:type="dxa"/>
            <w:gridSpan w:val="2"/>
          </w:tcPr>
          <w:p w14:paraId="5D6A399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‘bullion’ or ‘work’ lead</w:t>
            </w:r>
          </w:p>
        </w:tc>
        <w:tc>
          <w:tcPr>
            <w:tcW w:w="2846" w:type="dxa"/>
            <w:gridSpan w:val="5"/>
          </w:tcPr>
          <w:p w14:paraId="4F316D9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6AF1FFE" w14:textId="77777777" w:rsidTr="7EB40D94">
        <w:trPr>
          <w:gridAfter w:val="3"/>
          <w:wAfter w:w="264" w:type="dxa"/>
          <w:trHeight w:val="20"/>
        </w:trPr>
        <w:tc>
          <w:tcPr>
            <w:tcW w:w="1327" w:type="dxa"/>
            <w:gridSpan w:val="3"/>
          </w:tcPr>
          <w:p w14:paraId="5EBB77B7" w14:textId="77777777" w:rsidR="00D81926" w:rsidRPr="00DC29AB" w:rsidRDefault="00D81926" w:rsidP="00A61C6D">
            <w:pPr>
              <w:rPr>
                <w:rFonts w:ascii="Times New Roman" w:hAnsi="Times New Roman" w:cs="Times New Roman"/>
                <w:sz w:val="23"/>
                <w:szCs w:val="23"/>
              </w:rPr>
            </w:pPr>
          </w:p>
        </w:tc>
        <w:tc>
          <w:tcPr>
            <w:tcW w:w="2687" w:type="dxa"/>
            <w:gridSpan w:val="4"/>
          </w:tcPr>
          <w:p w14:paraId="58EC866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04ED6FA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waste and scrap of heading No 7802 may not be used</w:t>
            </w:r>
          </w:p>
        </w:tc>
        <w:tc>
          <w:tcPr>
            <w:tcW w:w="2846" w:type="dxa"/>
            <w:gridSpan w:val="5"/>
          </w:tcPr>
          <w:p w14:paraId="23E1C0D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414533F" w14:textId="77777777" w:rsidTr="7EB40D94">
        <w:trPr>
          <w:gridAfter w:val="3"/>
          <w:wAfter w:w="264" w:type="dxa"/>
          <w:trHeight w:val="20"/>
        </w:trPr>
        <w:tc>
          <w:tcPr>
            <w:tcW w:w="1327" w:type="dxa"/>
            <w:gridSpan w:val="3"/>
          </w:tcPr>
          <w:p w14:paraId="276B15B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7802</w:t>
            </w:r>
          </w:p>
        </w:tc>
        <w:tc>
          <w:tcPr>
            <w:tcW w:w="2687" w:type="dxa"/>
            <w:gridSpan w:val="4"/>
          </w:tcPr>
          <w:p w14:paraId="522DAB8E"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Lead waste and scrap</w:t>
            </w:r>
          </w:p>
        </w:tc>
        <w:tc>
          <w:tcPr>
            <w:tcW w:w="2845" w:type="dxa"/>
            <w:gridSpan w:val="2"/>
          </w:tcPr>
          <w:p w14:paraId="3D1B53C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5C6905E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1A0948E" w14:textId="77777777" w:rsidTr="7EB40D94">
        <w:trPr>
          <w:gridAfter w:val="3"/>
          <w:wAfter w:w="264" w:type="dxa"/>
          <w:trHeight w:val="20"/>
        </w:trPr>
        <w:tc>
          <w:tcPr>
            <w:tcW w:w="1327" w:type="dxa"/>
            <w:gridSpan w:val="3"/>
          </w:tcPr>
          <w:p w14:paraId="5ACA7A0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79</w:t>
            </w:r>
          </w:p>
        </w:tc>
        <w:tc>
          <w:tcPr>
            <w:tcW w:w="2687" w:type="dxa"/>
            <w:gridSpan w:val="4"/>
          </w:tcPr>
          <w:p w14:paraId="24B8CFE4"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Zinc and articles thereof; except for:</w:t>
            </w:r>
          </w:p>
        </w:tc>
        <w:tc>
          <w:tcPr>
            <w:tcW w:w="2845" w:type="dxa"/>
            <w:gridSpan w:val="2"/>
          </w:tcPr>
          <w:p w14:paraId="610C13C6"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75F8AB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75A5F8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010ED8D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2E09F64" w14:textId="77777777" w:rsidTr="7EB40D94">
        <w:trPr>
          <w:gridAfter w:val="3"/>
          <w:wAfter w:w="264" w:type="dxa"/>
          <w:trHeight w:val="20"/>
        </w:trPr>
        <w:tc>
          <w:tcPr>
            <w:tcW w:w="1327" w:type="dxa"/>
            <w:gridSpan w:val="3"/>
          </w:tcPr>
          <w:p w14:paraId="786FE22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7901</w:t>
            </w:r>
          </w:p>
        </w:tc>
        <w:tc>
          <w:tcPr>
            <w:tcW w:w="2687" w:type="dxa"/>
            <w:gridSpan w:val="4"/>
          </w:tcPr>
          <w:p w14:paraId="7742E97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Unwrought zinc</w:t>
            </w:r>
          </w:p>
        </w:tc>
        <w:tc>
          <w:tcPr>
            <w:tcW w:w="2845" w:type="dxa"/>
            <w:gridSpan w:val="2"/>
          </w:tcPr>
          <w:p w14:paraId="5D03317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waste and scrap of heading No 7902 may not be used</w:t>
            </w:r>
          </w:p>
        </w:tc>
        <w:tc>
          <w:tcPr>
            <w:tcW w:w="2846" w:type="dxa"/>
            <w:gridSpan w:val="5"/>
          </w:tcPr>
          <w:p w14:paraId="5E8D040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1F24E8F" w14:textId="77777777" w:rsidTr="7EB40D94">
        <w:trPr>
          <w:gridAfter w:val="3"/>
          <w:wAfter w:w="264" w:type="dxa"/>
          <w:trHeight w:val="20"/>
        </w:trPr>
        <w:tc>
          <w:tcPr>
            <w:tcW w:w="1327" w:type="dxa"/>
            <w:gridSpan w:val="3"/>
          </w:tcPr>
          <w:p w14:paraId="5E4F9C2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7902</w:t>
            </w:r>
          </w:p>
        </w:tc>
        <w:tc>
          <w:tcPr>
            <w:tcW w:w="2687" w:type="dxa"/>
            <w:gridSpan w:val="4"/>
          </w:tcPr>
          <w:p w14:paraId="2F26D31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Zinc waste and scrap</w:t>
            </w:r>
          </w:p>
        </w:tc>
        <w:tc>
          <w:tcPr>
            <w:tcW w:w="2845" w:type="dxa"/>
            <w:gridSpan w:val="2"/>
          </w:tcPr>
          <w:p w14:paraId="7F7E1A4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23C2598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BB98970" w14:textId="77777777" w:rsidTr="7EB40D94">
        <w:trPr>
          <w:gridAfter w:val="3"/>
          <w:wAfter w:w="264" w:type="dxa"/>
          <w:trHeight w:val="20"/>
        </w:trPr>
        <w:tc>
          <w:tcPr>
            <w:tcW w:w="1327" w:type="dxa"/>
            <w:gridSpan w:val="3"/>
          </w:tcPr>
          <w:p w14:paraId="77BCCA1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80</w:t>
            </w:r>
          </w:p>
        </w:tc>
        <w:tc>
          <w:tcPr>
            <w:tcW w:w="2687" w:type="dxa"/>
            <w:gridSpan w:val="4"/>
          </w:tcPr>
          <w:p w14:paraId="20A0F3C6"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Tin and articles thereof; except for:</w:t>
            </w:r>
          </w:p>
        </w:tc>
        <w:tc>
          <w:tcPr>
            <w:tcW w:w="2845" w:type="dxa"/>
            <w:gridSpan w:val="2"/>
          </w:tcPr>
          <w:p w14:paraId="59B4C7A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75CFC0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53DA3F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78C8D5A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270E6FD" w14:textId="77777777" w:rsidTr="7EB40D94">
        <w:trPr>
          <w:gridAfter w:val="3"/>
          <w:wAfter w:w="264" w:type="dxa"/>
          <w:trHeight w:val="20"/>
        </w:trPr>
        <w:tc>
          <w:tcPr>
            <w:tcW w:w="1327" w:type="dxa"/>
            <w:gridSpan w:val="3"/>
          </w:tcPr>
          <w:p w14:paraId="27DA6DD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8001</w:t>
            </w:r>
          </w:p>
        </w:tc>
        <w:tc>
          <w:tcPr>
            <w:tcW w:w="2687" w:type="dxa"/>
            <w:gridSpan w:val="4"/>
          </w:tcPr>
          <w:p w14:paraId="01B3ECD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Unwrought tin</w:t>
            </w:r>
          </w:p>
        </w:tc>
        <w:tc>
          <w:tcPr>
            <w:tcW w:w="2845" w:type="dxa"/>
            <w:gridSpan w:val="2"/>
          </w:tcPr>
          <w:p w14:paraId="6E923FA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within a heading other than </w:t>
            </w:r>
            <w:r w:rsidRPr="001C3B59">
              <w:rPr>
                <w:rFonts w:ascii="Times New Roman" w:hAnsi="Times New Roman" w:cs="Times New Roman"/>
                <w:color w:val="231F20"/>
                <w:sz w:val="23"/>
                <w:szCs w:val="23"/>
              </w:rPr>
              <w:lastRenderedPageBreak/>
              <w:t>that of the product. However, waste and scrap of heading No 8002 may not be used</w:t>
            </w:r>
          </w:p>
        </w:tc>
        <w:tc>
          <w:tcPr>
            <w:tcW w:w="2846" w:type="dxa"/>
            <w:gridSpan w:val="5"/>
          </w:tcPr>
          <w:p w14:paraId="7BA20A4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E135806" w14:textId="77777777" w:rsidTr="7EB40D94">
        <w:trPr>
          <w:gridAfter w:val="3"/>
          <w:wAfter w:w="264" w:type="dxa"/>
          <w:trHeight w:val="20"/>
        </w:trPr>
        <w:tc>
          <w:tcPr>
            <w:tcW w:w="1327" w:type="dxa"/>
            <w:gridSpan w:val="3"/>
          </w:tcPr>
          <w:p w14:paraId="105A3D5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8002 and 8007</w:t>
            </w:r>
          </w:p>
        </w:tc>
        <w:tc>
          <w:tcPr>
            <w:tcW w:w="2687" w:type="dxa"/>
            <w:gridSpan w:val="4"/>
          </w:tcPr>
          <w:p w14:paraId="70F12799"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Tin waste and scrap; other articles of tin</w:t>
            </w:r>
          </w:p>
        </w:tc>
        <w:tc>
          <w:tcPr>
            <w:tcW w:w="2845" w:type="dxa"/>
            <w:gridSpan w:val="2"/>
          </w:tcPr>
          <w:p w14:paraId="6E88FA5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17F99D4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7F40141" w14:textId="77777777" w:rsidTr="7EB40D94">
        <w:trPr>
          <w:gridAfter w:val="3"/>
          <w:wAfter w:w="264" w:type="dxa"/>
          <w:trHeight w:val="20"/>
        </w:trPr>
        <w:tc>
          <w:tcPr>
            <w:tcW w:w="1327" w:type="dxa"/>
            <w:gridSpan w:val="3"/>
          </w:tcPr>
          <w:p w14:paraId="2724D6F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81</w:t>
            </w:r>
          </w:p>
        </w:tc>
        <w:tc>
          <w:tcPr>
            <w:tcW w:w="2687" w:type="dxa"/>
            <w:gridSpan w:val="4"/>
          </w:tcPr>
          <w:p w14:paraId="4B579414"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Other base metals; cermets; articles thereof:</w:t>
            </w:r>
          </w:p>
        </w:tc>
        <w:tc>
          <w:tcPr>
            <w:tcW w:w="2845" w:type="dxa"/>
            <w:gridSpan w:val="2"/>
          </w:tcPr>
          <w:p w14:paraId="79D88EA4"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03E51F7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3454A5E" w14:textId="77777777" w:rsidTr="7EB40D94">
        <w:trPr>
          <w:gridAfter w:val="3"/>
          <w:wAfter w:w="264" w:type="dxa"/>
          <w:trHeight w:val="20"/>
        </w:trPr>
        <w:tc>
          <w:tcPr>
            <w:tcW w:w="1327" w:type="dxa"/>
            <w:gridSpan w:val="3"/>
          </w:tcPr>
          <w:p w14:paraId="36E0CDDD" w14:textId="77777777" w:rsidR="00D81926" w:rsidRPr="00DC29AB" w:rsidRDefault="00D81926" w:rsidP="00A61C6D">
            <w:pPr>
              <w:rPr>
                <w:rFonts w:ascii="Times New Roman" w:hAnsi="Times New Roman" w:cs="Times New Roman"/>
                <w:sz w:val="23"/>
                <w:szCs w:val="23"/>
              </w:rPr>
            </w:pPr>
          </w:p>
        </w:tc>
        <w:tc>
          <w:tcPr>
            <w:tcW w:w="2687" w:type="dxa"/>
            <w:gridSpan w:val="4"/>
          </w:tcPr>
          <w:p w14:paraId="69467A6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 base metals, wrought; articles thereof</w:t>
            </w:r>
          </w:p>
        </w:tc>
        <w:tc>
          <w:tcPr>
            <w:tcW w:w="2845" w:type="dxa"/>
            <w:gridSpan w:val="2"/>
          </w:tcPr>
          <w:p w14:paraId="4FD31A4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classified within the same heading as the product used does not exceed 50 % of the ex-works price of the product</w:t>
            </w:r>
          </w:p>
        </w:tc>
        <w:tc>
          <w:tcPr>
            <w:tcW w:w="2846" w:type="dxa"/>
            <w:gridSpan w:val="5"/>
          </w:tcPr>
          <w:p w14:paraId="70A3497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3EA387C" w14:textId="77777777" w:rsidTr="7EB40D94">
        <w:trPr>
          <w:gridBefore w:val="1"/>
          <w:gridAfter w:val="2"/>
          <w:wBefore w:w="9" w:type="dxa"/>
          <w:wAfter w:w="255" w:type="dxa"/>
          <w:trHeight w:val="20"/>
        </w:trPr>
        <w:tc>
          <w:tcPr>
            <w:tcW w:w="1327" w:type="dxa"/>
            <w:gridSpan w:val="3"/>
          </w:tcPr>
          <w:p w14:paraId="5442DB94" w14:textId="77777777" w:rsidR="00D81926" w:rsidRPr="00DC29AB" w:rsidRDefault="00D81926" w:rsidP="00A61C6D">
            <w:pPr>
              <w:rPr>
                <w:rFonts w:ascii="Times New Roman" w:hAnsi="Times New Roman" w:cs="Times New Roman"/>
                <w:sz w:val="23"/>
                <w:szCs w:val="23"/>
              </w:rPr>
            </w:pPr>
          </w:p>
        </w:tc>
        <w:tc>
          <w:tcPr>
            <w:tcW w:w="2618" w:type="dxa"/>
            <w:gridSpan w:val="2"/>
          </w:tcPr>
          <w:p w14:paraId="23EE980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134B278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4538177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5F25223" w14:textId="77777777" w:rsidTr="7EB40D94">
        <w:trPr>
          <w:gridBefore w:val="1"/>
          <w:gridAfter w:val="2"/>
          <w:wBefore w:w="9" w:type="dxa"/>
          <w:wAfter w:w="255" w:type="dxa"/>
          <w:trHeight w:val="20"/>
        </w:trPr>
        <w:tc>
          <w:tcPr>
            <w:tcW w:w="1327" w:type="dxa"/>
            <w:gridSpan w:val="3"/>
          </w:tcPr>
          <w:p w14:paraId="1B859C4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82</w:t>
            </w:r>
          </w:p>
        </w:tc>
        <w:tc>
          <w:tcPr>
            <w:tcW w:w="2618" w:type="dxa"/>
            <w:gridSpan w:val="2"/>
          </w:tcPr>
          <w:p w14:paraId="6FC82DB8"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Tools, implements, cutlery, spoons and forks, of base metal; parts thereof of base metal; except for:</w:t>
            </w:r>
          </w:p>
        </w:tc>
        <w:tc>
          <w:tcPr>
            <w:tcW w:w="2967" w:type="dxa"/>
            <w:gridSpan w:val="5"/>
          </w:tcPr>
          <w:p w14:paraId="6D8EF051"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1FA632A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0AB6BCE" w14:textId="77777777" w:rsidTr="7EB40D94">
        <w:trPr>
          <w:gridBefore w:val="1"/>
          <w:gridAfter w:val="2"/>
          <w:wBefore w:w="9" w:type="dxa"/>
          <w:wAfter w:w="255" w:type="dxa"/>
          <w:trHeight w:val="20"/>
        </w:trPr>
        <w:tc>
          <w:tcPr>
            <w:tcW w:w="1327" w:type="dxa"/>
            <w:gridSpan w:val="3"/>
          </w:tcPr>
          <w:p w14:paraId="7C45F34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8206</w:t>
            </w:r>
          </w:p>
        </w:tc>
        <w:tc>
          <w:tcPr>
            <w:tcW w:w="2618" w:type="dxa"/>
            <w:gridSpan w:val="2"/>
          </w:tcPr>
          <w:p w14:paraId="2292366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Tools of two or more of the heading Nos 8202 to 8205, put up in sets for retail sale</w:t>
            </w:r>
          </w:p>
        </w:tc>
        <w:tc>
          <w:tcPr>
            <w:tcW w:w="2967" w:type="dxa"/>
            <w:gridSpan w:val="5"/>
          </w:tcPr>
          <w:p w14:paraId="5E3E820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tcW w:w="2793" w:type="dxa"/>
            <w:gridSpan w:val="4"/>
          </w:tcPr>
          <w:p w14:paraId="1F10557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AD59E19" w14:textId="77777777" w:rsidTr="7EB40D94">
        <w:trPr>
          <w:gridBefore w:val="1"/>
          <w:gridAfter w:val="2"/>
          <w:wBefore w:w="9" w:type="dxa"/>
          <w:wAfter w:w="255" w:type="dxa"/>
          <w:trHeight w:val="20"/>
        </w:trPr>
        <w:tc>
          <w:tcPr>
            <w:tcW w:w="1327" w:type="dxa"/>
            <w:gridSpan w:val="3"/>
          </w:tcPr>
          <w:p w14:paraId="5B5392C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8207</w:t>
            </w:r>
          </w:p>
        </w:tc>
        <w:tc>
          <w:tcPr>
            <w:tcW w:w="2618" w:type="dxa"/>
            <w:gridSpan w:val="2"/>
          </w:tcPr>
          <w:p w14:paraId="3033C1ED"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w:t>
            </w:r>
            <w:r w:rsidRPr="00B25CA2">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tools</w:t>
            </w:r>
          </w:p>
        </w:tc>
        <w:tc>
          <w:tcPr>
            <w:tcW w:w="2967" w:type="dxa"/>
            <w:gridSpan w:val="5"/>
          </w:tcPr>
          <w:p w14:paraId="4CA379D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684FCCD"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6E30EF4"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6FC16F3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FD7272F" w14:textId="77777777" w:rsidTr="7EB40D94">
        <w:trPr>
          <w:gridBefore w:val="1"/>
          <w:gridAfter w:val="2"/>
          <w:wBefore w:w="9" w:type="dxa"/>
          <w:wAfter w:w="255" w:type="dxa"/>
          <w:trHeight w:val="20"/>
        </w:trPr>
        <w:tc>
          <w:tcPr>
            <w:tcW w:w="1327" w:type="dxa"/>
            <w:gridSpan w:val="3"/>
          </w:tcPr>
          <w:p w14:paraId="201F199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8208</w:t>
            </w:r>
          </w:p>
        </w:tc>
        <w:tc>
          <w:tcPr>
            <w:tcW w:w="2618" w:type="dxa"/>
            <w:gridSpan w:val="2"/>
          </w:tcPr>
          <w:p w14:paraId="6425C770"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Knives and cutting blades, for machines or for mechanical appliances</w:t>
            </w:r>
          </w:p>
        </w:tc>
        <w:tc>
          <w:tcPr>
            <w:tcW w:w="2967" w:type="dxa"/>
            <w:gridSpan w:val="5"/>
          </w:tcPr>
          <w:p w14:paraId="1861111F"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EDA884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00AB30F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4281278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1153547" w14:textId="77777777" w:rsidTr="7EB40D94">
        <w:trPr>
          <w:gridBefore w:val="1"/>
          <w:gridAfter w:val="2"/>
          <w:wBefore w:w="9" w:type="dxa"/>
          <w:wAfter w:w="255" w:type="dxa"/>
          <w:trHeight w:val="20"/>
        </w:trPr>
        <w:tc>
          <w:tcPr>
            <w:tcW w:w="1327" w:type="dxa"/>
            <w:gridSpan w:val="3"/>
          </w:tcPr>
          <w:p w14:paraId="2C072F0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8211</w:t>
            </w:r>
          </w:p>
        </w:tc>
        <w:tc>
          <w:tcPr>
            <w:tcW w:w="2618" w:type="dxa"/>
            <w:gridSpan w:val="2"/>
          </w:tcPr>
          <w:p w14:paraId="2AA34029"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Knives with cutting blades, serrated or not (including pruning knives), other than knives of heading No 8208</w:t>
            </w:r>
          </w:p>
        </w:tc>
        <w:tc>
          <w:tcPr>
            <w:tcW w:w="2967" w:type="dxa"/>
            <w:gridSpan w:val="5"/>
          </w:tcPr>
          <w:p w14:paraId="53E135F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within a heading other than that of the product. However, knife </w:t>
            </w:r>
            <w:r w:rsidRPr="001C3B59">
              <w:rPr>
                <w:rFonts w:ascii="Times New Roman" w:hAnsi="Times New Roman" w:cs="Times New Roman"/>
                <w:color w:val="231F20"/>
                <w:sz w:val="23"/>
                <w:szCs w:val="23"/>
              </w:rPr>
              <w:lastRenderedPageBreak/>
              <w:t>blades and handles of base metal may be used</w:t>
            </w:r>
          </w:p>
        </w:tc>
        <w:tc>
          <w:tcPr>
            <w:tcW w:w="2793" w:type="dxa"/>
            <w:gridSpan w:val="4"/>
          </w:tcPr>
          <w:p w14:paraId="01E0331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C66E6F7" w14:textId="77777777" w:rsidTr="7EB40D94">
        <w:trPr>
          <w:gridBefore w:val="1"/>
          <w:gridAfter w:val="2"/>
          <w:wBefore w:w="9" w:type="dxa"/>
          <w:wAfter w:w="255" w:type="dxa"/>
          <w:trHeight w:val="20"/>
        </w:trPr>
        <w:tc>
          <w:tcPr>
            <w:tcW w:w="1327" w:type="dxa"/>
            <w:gridSpan w:val="3"/>
          </w:tcPr>
          <w:p w14:paraId="75A9AD8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8214</w:t>
            </w:r>
          </w:p>
        </w:tc>
        <w:tc>
          <w:tcPr>
            <w:tcW w:w="2618" w:type="dxa"/>
            <w:gridSpan w:val="2"/>
          </w:tcPr>
          <w:p w14:paraId="0973D30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Other articles of cutlery (for example, hair clippers, butchers' or kitchen cleavers, choppers and mincing knives, paper knives); manicure or pedicure sets and instruments (including nail files)</w:t>
            </w:r>
          </w:p>
        </w:tc>
        <w:tc>
          <w:tcPr>
            <w:tcW w:w="2967" w:type="dxa"/>
            <w:gridSpan w:val="5"/>
          </w:tcPr>
          <w:p w14:paraId="3B72FD5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handles of base metal may be used</w:t>
            </w:r>
          </w:p>
        </w:tc>
        <w:tc>
          <w:tcPr>
            <w:tcW w:w="2793" w:type="dxa"/>
            <w:gridSpan w:val="4"/>
          </w:tcPr>
          <w:p w14:paraId="456EF2D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A5BBE3E" w14:textId="77777777" w:rsidTr="7EB40D94">
        <w:trPr>
          <w:gridBefore w:val="1"/>
          <w:gridAfter w:val="2"/>
          <w:wBefore w:w="9" w:type="dxa"/>
          <w:wAfter w:w="255" w:type="dxa"/>
          <w:trHeight w:val="20"/>
        </w:trPr>
        <w:tc>
          <w:tcPr>
            <w:tcW w:w="1327" w:type="dxa"/>
            <w:gridSpan w:val="3"/>
          </w:tcPr>
          <w:p w14:paraId="22B768C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8215</w:t>
            </w:r>
          </w:p>
        </w:tc>
        <w:tc>
          <w:tcPr>
            <w:tcW w:w="2618" w:type="dxa"/>
            <w:gridSpan w:val="2"/>
          </w:tcPr>
          <w:p w14:paraId="713C367E"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Spoons, forks, ladles, skimmers, cake-servers, fish-knives, butter-knives, sugar tongs and similar kitchen or tableware</w:t>
            </w:r>
          </w:p>
        </w:tc>
        <w:tc>
          <w:tcPr>
            <w:tcW w:w="2967" w:type="dxa"/>
            <w:gridSpan w:val="5"/>
          </w:tcPr>
          <w:p w14:paraId="2E037E8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handles of base metal may be used</w:t>
            </w:r>
          </w:p>
        </w:tc>
        <w:tc>
          <w:tcPr>
            <w:tcW w:w="2793" w:type="dxa"/>
            <w:gridSpan w:val="4"/>
          </w:tcPr>
          <w:p w14:paraId="571ACDF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98DFD60" w14:textId="77777777" w:rsidTr="7EB40D94">
        <w:trPr>
          <w:gridBefore w:val="1"/>
          <w:gridAfter w:val="2"/>
          <w:wBefore w:w="9" w:type="dxa"/>
          <w:wAfter w:w="255" w:type="dxa"/>
          <w:trHeight w:val="20"/>
        </w:trPr>
        <w:tc>
          <w:tcPr>
            <w:tcW w:w="1327" w:type="dxa"/>
            <w:gridSpan w:val="3"/>
          </w:tcPr>
          <w:p w14:paraId="6C9E17A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83</w:t>
            </w:r>
          </w:p>
        </w:tc>
        <w:tc>
          <w:tcPr>
            <w:tcW w:w="2618" w:type="dxa"/>
            <w:gridSpan w:val="2"/>
          </w:tcPr>
          <w:p w14:paraId="07FD63CB"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Miscellaneous articles of base metal; except for:</w:t>
            </w:r>
          </w:p>
        </w:tc>
        <w:tc>
          <w:tcPr>
            <w:tcW w:w="2967" w:type="dxa"/>
            <w:gridSpan w:val="5"/>
          </w:tcPr>
          <w:p w14:paraId="1EEA103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147D64B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8998D3B" w14:textId="77777777" w:rsidTr="7EB40D94">
        <w:trPr>
          <w:gridAfter w:val="3"/>
          <w:wAfter w:w="264" w:type="dxa"/>
          <w:trHeight w:val="20"/>
        </w:trPr>
        <w:tc>
          <w:tcPr>
            <w:tcW w:w="1327" w:type="dxa"/>
            <w:gridSpan w:val="3"/>
          </w:tcPr>
          <w:p w14:paraId="473E227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8302</w:t>
            </w:r>
          </w:p>
        </w:tc>
        <w:tc>
          <w:tcPr>
            <w:tcW w:w="2687" w:type="dxa"/>
            <w:gridSpan w:val="4"/>
          </w:tcPr>
          <w:p w14:paraId="35BE14B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Other mountings, fittings and similar articles suitable for buildings, and automatic door closers</w:t>
            </w:r>
          </w:p>
        </w:tc>
        <w:tc>
          <w:tcPr>
            <w:tcW w:w="2845" w:type="dxa"/>
            <w:gridSpan w:val="2"/>
          </w:tcPr>
          <w:p w14:paraId="582D7B4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the other materials of heading No 8302 may be used provided their value does not exceed 20 % of the ex-works price of the product</w:t>
            </w:r>
          </w:p>
        </w:tc>
        <w:tc>
          <w:tcPr>
            <w:tcW w:w="2846" w:type="dxa"/>
            <w:gridSpan w:val="5"/>
          </w:tcPr>
          <w:p w14:paraId="63DE7774"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7F0D0E96" w14:textId="77777777" w:rsidTr="7EB40D94">
        <w:trPr>
          <w:gridAfter w:val="3"/>
          <w:wAfter w:w="264" w:type="dxa"/>
          <w:trHeight w:val="20"/>
        </w:trPr>
        <w:tc>
          <w:tcPr>
            <w:tcW w:w="1327" w:type="dxa"/>
            <w:gridSpan w:val="3"/>
          </w:tcPr>
          <w:p w14:paraId="65CC067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8306</w:t>
            </w:r>
          </w:p>
        </w:tc>
        <w:tc>
          <w:tcPr>
            <w:tcW w:w="2687" w:type="dxa"/>
            <w:gridSpan w:val="4"/>
          </w:tcPr>
          <w:p w14:paraId="5F20207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Statuettes and other ornaments, of base metal</w:t>
            </w:r>
          </w:p>
        </w:tc>
        <w:tc>
          <w:tcPr>
            <w:tcW w:w="2845" w:type="dxa"/>
            <w:gridSpan w:val="2"/>
          </w:tcPr>
          <w:p w14:paraId="6E8AB2B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the other materials of heading No 8306 may be used provided their value does not exceed 30 % of the ex-works price of the product</w:t>
            </w:r>
          </w:p>
        </w:tc>
        <w:tc>
          <w:tcPr>
            <w:tcW w:w="2846" w:type="dxa"/>
            <w:gridSpan w:val="5"/>
          </w:tcPr>
          <w:p w14:paraId="59F74B35"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A733C8" w14:paraId="58987693" w14:textId="77777777" w:rsidTr="7EB40D94">
        <w:trPr>
          <w:gridAfter w:val="3"/>
          <w:wAfter w:w="264" w:type="dxa"/>
          <w:trHeight w:val="20"/>
        </w:trPr>
        <w:tc>
          <w:tcPr>
            <w:tcW w:w="1327" w:type="dxa"/>
            <w:gridSpan w:val="3"/>
          </w:tcPr>
          <w:p w14:paraId="32F584A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84</w:t>
            </w:r>
          </w:p>
        </w:tc>
        <w:tc>
          <w:tcPr>
            <w:tcW w:w="2687" w:type="dxa"/>
            <w:gridSpan w:val="4"/>
          </w:tcPr>
          <w:p w14:paraId="0FEE034F"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Nuclear reactors, boilers, machinery and mechanical appliances; parts thereof; except for:</w:t>
            </w:r>
          </w:p>
        </w:tc>
        <w:tc>
          <w:tcPr>
            <w:tcW w:w="2845" w:type="dxa"/>
            <w:gridSpan w:val="2"/>
          </w:tcPr>
          <w:p w14:paraId="3901B9F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248823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02B83C0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70E33C9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26003EA9" w14:textId="77777777" w:rsidTr="7EB40D94">
        <w:trPr>
          <w:gridAfter w:val="3"/>
          <w:wAfter w:w="264" w:type="dxa"/>
          <w:trHeight w:val="20"/>
        </w:trPr>
        <w:tc>
          <w:tcPr>
            <w:tcW w:w="1327" w:type="dxa"/>
            <w:gridSpan w:val="3"/>
          </w:tcPr>
          <w:p w14:paraId="6C09D0C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8401</w:t>
            </w:r>
          </w:p>
        </w:tc>
        <w:tc>
          <w:tcPr>
            <w:tcW w:w="2687" w:type="dxa"/>
            <w:gridSpan w:val="4"/>
          </w:tcPr>
          <w:p w14:paraId="4F9B20EF"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Nuclear fuel elements</w:t>
            </w:r>
          </w:p>
        </w:tc>
        <w:tc>
          <w:tcPr>
            <w:tcW w:w="2845" w:type="dxa"/>
            <w:gridSpan w:val="2"/>
          </w:tcPr>
          <w:p w14:paraId="0D4B44F9"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30 % of the ex-works price of the final product</w:t>
            </w:r>
          </w:p>
        </w:tc>
        <w:tc>
          <w:tcPr>
            <w:tcW w:w="2846" w:type="dxa"/>
            <w:gridSpan w:val="5"/>
          </w:tcPr>
          <w:p w14:paraId="1BA1B74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064DCEC" w14:textId="77777777" w:rsidTr="7EB40D94">
        <w:trPr>
          <w:gridAfter w:val="3"/>
          <w:wAfter w:w="264" w:type="dxa"/>
          <w:trHeight w:val="20"/>
        </w:trPr>
        <w:tc>
          <w:tcPr>
            <w:tcW w:w="1327" w:type="dxa"/>
            <w:gridSpan w:val="3"/>
          </w:tcPr>
          <w:p w14:paraId="7270B18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8402</w:t>
            </w:r>
          </w:p>
        </w:tc>
        <w:tc>
          <w:tcPr>
            <w:tcW w:w="2687" w:type="dxa"/>
            <w:gridSpan w:val="4"/>
          </w:tcPr>
          <w:p w14:paraId="6856B97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Steam or other vapour generating boilers (other than central heating hot water boilers capable also of producing low pressure </w:t>
            </w:r>
            <w:r w:rsidRPr="00B25CA2">
              <w:rPr>
                <w:rFonts w:ascii="Times New Roman" w:hAnsi="Times New Roman" w:cs="Times New Roman"/>
                <w:color w:val="231F20"/>
                <w:sz w:val="23"/>
                <w:szCs w:val="23"/>
              </w:rPr>
              <w:lastRenderedPageBreak/>
              <w:t>steam); super heated water boilers</w:t>
            </w:r>
          </w:p>
        </w:tc>
        <w:tc>
          <w:tcPr>
            <w:tcW w:w="2845" w:type="dxa"/>
            <w:gridSpan w:val="2"/>
          </w:tcPr>
          <w:p w14:paraId="62150F9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 in which:</w:t>
            </w:r>
          </w:p>
          <w:p w14:paraId="5D0346F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1C6D71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lastRenderedPageBreak/>
              <w:t>the value of all the materials used does not exceed 40 % of the ex-works price of the product</w:t>
            </w:r>
          </w:p>
        </w:tc>
        <w:tc>
          <w:tcPr>
            <w:tcW w:w="2846" w:type="dxa"/>
            <w:gridSpan w:val="5"/>
          </w:tcPr>
          <w:p w14:paraId="243640E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Manufacture in which the value of all the materials used does not exceed 25 % of the ex-works price of the product</w:t>
            </w:r>
          </w:p>
        </w:tc>
      </w:tr>
      <w:tr w:rsidR="00D81926" w:rsidRPr="00A733C8" w14:paraId="2F8A2D34" w14:textId="77777777" w:rsidTr="7EB40D94">
        <w:trPr>
          <w:gridAfter w:val="3"/>
          <w:wAfter w:w="264" w:type="dxa"/>
          <w:trHeight w:val="20"/>
        </w:trPr>
        <w:tc>
          <w:tcPr>
            <w:tcW w:w="1327" w:type="dxa"/>
            <w:gridSpan w:val="3"/>
          </w:tcPr>
          <w:p w14:paraId="487C1F0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8403 and ex 8404</w:t>
            </w:r>
          </w:p>
        </w:tc>
        <w:tc>
          <w:tcPr>
            <w:tcW w:w="2687" w:type="dxa"/>
            <w:gridSpan w:val="4"/>
          </w:tcPr>
          <w:p w14:paraId="5CBE37F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Central heating boilers other than those of heading No 8402 and auxiliary plant for central heating boilers</w:t>
            </w:r>
          </w:p>
        </w:tc>
        <w:tc>
          <w:tcPr>
            <w:tcW w:w="2845" w:type="dxa"/>
            <w:gridSpan w:val="2"/>
          </w:tcPr>
          <w:p w14:paraId="0875C6F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heading No 8403 or 8404</w:t>
            </w:r>
          </w:p>
        </w:tc>
        <w:tc>
          <w:tcPr>
            <w:tcW w:w="2846" w:type="dxa"/>
            <w:gridSpan w:val="5"/>
          </w:tcPr>
          <w:p w14:paraId="295EA91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A733C8" w14:paraId="2D0C4274" w14:textId="77777777" w:rsidTr="7EB40D94">
        <w:trPr>
          <w:gridAfter w:val="3"/>
          <w:wAfter w:w="264" w:type="dxa"/>
          <w:trHeight w:val="20"/>
        </w:trPr>
        <w:tc>
          <w:tcPr>
            <w:tcW w:w="1327" w:type="dxa"/>
            <w:gridSpan w:val="3"/>
          </w:tcPr>
          <w:p w14:paraId="62F4E6C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8406</w:t>
            </w:r>
          </w:p>
        </w:tc>
        <w:tc>
          <w:tcPr>
            <w:tcW w:w="2687" w:type="dxa"/>
            <w:gridSpan w:val="4"/>
          </w:tcPr>
          <w:p w14:paraId="6847282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Steam turbines and other vapour turbines</w:t>
            </w:r>
          </w:p>
        </w:tc>
        <w:tc>
          <w:tcPr>
            <w:tcW w:w="2845" w:type="dxa"/>
            <w:gridSpan w:val="2"/>
          </w:tcPr>
          <w:p w14:paraId="0CDD412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1F196A3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FF3D782" w14:textId="77777777" w:rsidTr="7EB40D94">
        <w:trPr>
          <w:gridAfter w:val="3"/>
          <w:wAfter w:w="264" w:type="dxa"/>
          <w:trHeight w:val="20"/>
        </w:trPr>
        <w:tc>
          <w:tcPr>
            <w:tcW w:w="1327" w:type="dxa"/>
            <w:gridSpan w:val="3"/>
          </w:tcPr>
          <w:p w14:paraId="4A5E35C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8407</w:t>
            </w:r>
          </w:p>
        </w:tc>
        <w:tc>
          <w:tcPr>
            <w:tcW w:w="2687" w:type="dxa"/>
            <w:gridSpan w:val="4"/>
          </w:tcPr>
          <w:p w14:paraId="1B41103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Spark-ignition reciprocating or rotary internal combustion piston engines</w:t>
            </w:r>
          </w:p>
        </w:tc>
        <w:tc>
          <w:tcPr>
            <w:tcW w:w="2845" w:type="dxa"/>
            <w:gridSpan w:val="2"/>
          </w:tcPr>
          <w:p w14:paraId="2A19004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1C2C70E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5340CE7" w14:textId="77777777" w:rsidTr="7EB40D94">
        <w:trPr>
          <w:gridAfter w:val="3"/>
          <w:wAfter w:w="264" w:type="dxa"/>
          <w:trHeight w:val="20"/>
        </w:trPr>
        <w:tc>
          <w:tcPr>
            <w:tcW w:w="1327" w:type="dxa"/>
            <w:gridSpan w:val="3"/>
          </w:tcPr>
          <w:p w14:paraId="789F79A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8408</w:t>
            </w:r>
          </w:p>
        </w:tc>
        <w:tc>
          <w:tcPr>
            <w:tcW w:w="2687" w:type="dxa"/>
            <w:gridSpan w:val="4"/>
          </w:tcPr>
          <w:p w14:paraId="190AFD5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Compression-ignition internal combustion piston engines (diesel or semi-diesel engines)</w:t>
            </w:r>
          </w:p>
        </w:tc>
        <w:tc>
          <w:tcPr>
            <w:tcW w:w="2845" w:type="dxa"/>
            <w:gridSpan w:val="2"/>
          </w:tcPr>
          <w:p w14:paraId="55A6E92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7F4C17A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CF0CC12" w14:textId="77777777" w:rsidTr="7EB40D94">
        <w:trPr>
          <w:gridAfter w:val="3"/>
          <w:wAfter w:w="264" w:type="dxa"/>
          <w:trHeight w:val="20"/>
        </w:trPr>
        <w:tc>
          <w:tcPr>
            <w:tcW w:w="1327" w:type="dxa"/>
            <w:gridSpan w:val="3"/>
          </w:tcPr>
          <w:p w14:paraId="58DFCC6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8409</w:t>
            </w:r>
          </w:p>
        </w:tc>
        <w:tc>
          <w:tcPr>
            <w:tcW w:w="2687" w:type="dxa"/>
            <w:gridSpan w:val="4"/>
          </w:tcPr>
          <w:p w14:paraId="1CB1D7D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Parts suitable for use solely or principally with the engines of heading No 8407 or 8408</w:t>
            </w:r>
          </w:p>
        </w:tc>
        <w:tc>
          <w:tcPr>
            <w:tcW w:w="2845" w:type="dxa"/>
            <w:gridSpan w:val="2"/>
          </w:tcPr>
          <w:p w14:paraId="6DB180E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4DAB3A8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0224484" w14:textId="77777777" w:rsidTr="7EB40D94">
        <w:trPr>
          <w:gridBefore w:val="1"/>
          <w:gridAfter w:val="2"/>
          <w:wBefore w:w="9" w:type="dxa"/>
          <w:wAfter w:w="255" w:type="dxa"/>
          <w:trHeight w:val="20"/>
        </w:trPr>
        <w:tc>
          <w:tcPr>
            <w:tcW w:w="1327" w:type="dxa"/>
            <w:gridSpan w:val="3"/>
          </w:tcPr>
          <w:p w14:paraId="7CD19A8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8411</w:t>
            </w:r>
          </w:p>
        </w:tc>
        <w:tc>
          <w:tcPr>
            <w:tcW w:w="2618" w:type="dxa"/>
            <w:gridSpan w:val="2"/>
          </w:tcPr>
          <w:p w14:paraId="10219AD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Turbo-jets, turbo propellers and other gas turbines</w:t>
            </w:r>
          </w:p>
        </w:tc>
        <w:tc>
          <w:tcPr>
            <w:tcW w:w="2967" w:type="dxa"/>
            <w:gridSpan w:val="5"/>
          </w:tcPr>
          <w:p w14:paraId="743DD85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3A137D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AE89384"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27700952"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3FF6D4E5" w14:textId="77777777" w:rsidTr="7EB40D94">
        <w:trPr>
          <w:gridBefore w:val="1"/>
          <w:gridAfter w:val="2"/>
          <w:wBefore w:w="9" w:type="dxa"/>
          <w:wAfter w:w="255" w:type="dxa"/>
          <w:trHeight w:val="20"/>
        </w:trPr>
        <w:tc>
          <w:tcPr>
            <w:tcW w:w="1327" w:type="dxa"/>
            <w:gridSpan w:val="3"/>
          </w:tcPr>
          <w:p w14:paraId="0DAB388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8412</w:t>
            </w:r>
          </w:p>
        </w:tc>
        <w:tc>
          <w:tcPr>
            <w:tcW w:w="2618" w:type="dxa"/>
            <w:gridSpan w:val="2"/>
          </w:tcPr>
          <w:p w14:paraId="7CA330F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Other engines and motors</w:t>
            </w:r>
          </w:p>
        </w:tc>
        <w:tc>
          <w:tcPr>
            <w:tcW w:w="2967" w:type="dxa"/>
            <w:gridSpan w:val="5"/>
          </w:tcPr>
          <w:p w14:paraId="1B9B0D04"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264F016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EB6733C" w14:textId="77777777" w:rsidTr="7EB40D94">
        <w:trPr>
          <w:gridBefore w:val="1"/>
          <w:gridAfter w:val="2"/>
          <w:wBefore w:w="9" w:type="dxa"/>
          <w:wAfter w:w="255" w:type="dxa"/>
          <w:trHeight w:val="20"/>
        </w:trPr>
        <w:tc>
          <w:tcPr>
            <w:tcW w:w="1327" w:type="dxa"/>
            <w:gridSpan w:val="3"/>
          </w:tcPr>
          <w:p w14:paraId="7B52194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8413</w:t>
            </w:r>
          </w:p>
        </w:tc>
        <w:tc>
          <w:tcPr>
            <w:tcW w:w="2618" w:type="dxa"/>
            <w:gridSpan w:val="2"/>
          </w:tcPr>
          <w:p w14:paraId="17A17D1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Rotary positive displacement pumps</w:t>
            </w:r>
          </w:p>
        </w:tc>
        <w:tc>
          <w:tcPr>
            <w:tcW w:w="2967" w:type="dxa"/>
            <w:gridSpan w:val="5"/>
          </w:tcPr>
          <w:p w14:paraId="29486DD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AAB8BF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0224F33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5E93948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7BCEA2F4" w14:textId="77777777" w:rsidTr="7EB40D94">
        <w:trPr>
          <w:gridBefore w:val="1"/>
          <w:gridAfter w:val="2"/>
          <w:wBefore w:w="9" w:type="dxa"/>
          <w:wAfter w:w="255" w:type="dxa"/>
          <w:trHeight w:val="20"/>
        </w:trPr>
        <w:tc>
          <w:tcPr>
            <w:tcW w:w="1327" w:type="dxa"/>
            <w:gridSpan w:val="3"/>
          </w:tcPr>
          <w:p w14:paraId="186FB4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8414</w:t>
            </w:r>
          </w:p>
        </w:tc>
        <w:tc>
          <w:tcPr>
            <w:tcW w:w="2618" w:type="dxa"/>
            <w:gridSpan w:val="2"/>
          </w:tcPr>
          <w:p w14:paraId="10673F6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Industrial fans, blowers and the like</w:t>
            </w:r>
          </w:p>
        </w:tc>
        <w:tc>
          <w:tcPr>
            <w:tcW w:w="2967" w:type="dxa"/>
            <w:gridSpan w:val="5"/>
          </w:tcPr>
          <w:p w14:paraId="63F7662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516879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C5C5FC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2ED350C7"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4F6BA810" w14:textId="77777777" w:rsidTr="7EB40D94">
        <w:trPr>
          <w:gridBefore w:val="1"/>
          <w:gridAfter w:val="2"/>
          <w:wBefore w:w="9" w:type="dxa"/>
          <w:wAfter w:w="255" w:type="dxa"/>
          <w:trHeight w:val="20"/>
        </w:trPr>
        <w:tc>
          <w:tcPr>
            <w:tcW w:w="1327" w:type="dxa"/>
            <w:gridSpan w:val="3"/>
          </w:tcPr>
          <w:p w14:paraId="414E617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8415</w:t>
            </w:r>
          </w:p>
        </w:tc>
        <w:tc>
          <w:tcPr>
            <w:tcW w:w="2618" w:type="dxa"/>
            <w:gridSpan w:val="2"/>
          </w:tcPr>
          <w:p w14:paraId="76FE627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Air conditioning machines, comprising a motor-driven fan and elements for </w:t>
            </w:r>
            <w:r w:rsidRPr="00B25CA2">
              <w:rPr>
                <w:rFonts w:ascii="Times New Roman" w:hAnsi="Times New Roman" w:cs="Times New Roman"/>
                <w:color w:val="231F20"/>
                <w:sz w:val="23"/>
                <w:szCs w:val="23"/>
              </w:rPr>
              <w:lastRenderedPageBreak/>
              <w:t xml:space="preserve">changing the temperature and humidity, including those machines in which the humidity cannot be </w:t>
            </w:r>
            <w:r w:rsidRPr="00DC29AB">
              <w:rPr>
                <w:rFonts w:ascii="Times New Roman" w:hAnsi="Times New Roman" w:cs="Times New Roman"/>
                <w:color w:val="231F20"/>
                <w:sz w:val="23"/>
                <w:szCs w:val="23"/>
              </w:rPr>
              <w:t>separately regulated</w:t>
            </w:r>
          </w:p>
        </w:tc>
        <w:tc>
          <w:tcPr>
            <w:tcW w:w="2967" w:type="dxa"/>
            <w:gridSpan w:val="5"/>
          </w:tcPr>
          <w:p w14:paraId="1813F3E1"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 in which the value of all the materials used does not exceed 40 % of the ex-</w:t>
            </w:r>
            <w:r w:rsidRPr="001C3B59">
              <w:rPr>
                <w:rFonts w:ascii="Times New Roman" w:hAnsi="Times New Roman" w:cs="Times New Roman"/>
                <w:color w:val="231F20"/>
                <w:sz w:val="23"/>
                <w:szCs w:val="23"/>
              </w:rPr>
              <w:lastRenderedPageBreak/>
              <w:t>works price of the product</w:t>
            </w:r>
          </w:p>
        </w:tc>
        <w:tc>
          <w:tcPr>
            <w:tcW w:w="2793" w:type="dxa"/>
            <w:gridSpan w:val="4"/>
          </w:tcPr>
          <w:p w14:paraId="507FBC67"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all the materials used are classified within a heading other than </w:t>
            </w:r>
            <w:r w:rsidRPr="00FF1C13">
              <w:rPr>
                <w:rFonts w:ascii="Times New Roman" w:hAnsi="Times New Roman" w:cs="Times New Roman"/>
                <w:color w:val="231F20"/>
                <w:sz w:val="23"/>
                <w:szCs w:val="23"/>
              </w:rPr>
              <w:lastRenderedPageBreak/>
              <w:t>that of the product</w:t>
            </w:r>
          </w:p>
        </w:tc>
      </w:tr>
      <w:tr w:rsidR="00D81926" w:rsidRPr="00FF1C13" w14:paraId="6BAAA22F" w14:textId="77777777" w:rsidTr="7EB40D94">
        <w:trPr>
          <w:gridBefore w:val="1"/>
          <w:gridAfter w:val="2"/>
          <w:wBefore w:w="9" w:type="dxa"/>
          <w:wAfter w:w="255" w:type="dxa"/>
          <w:trHeight w:val="20"/>
        </w:trPr>
        <w:tc>
          <w:tcPr>
            <w:tcW w:w="1327" w:type="dxa"/>
            <w:gridSpan w:val="3"/>
          </w:tcPr>
          <w:p w14:paraId="701B562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8418</w:t>
            </w:r>
          </w:p>
        </w:tc>
        <w:tc>
          <w:tcPr>
            <w:tcW w:w="2618" w:type="dxa"/>
            <w:gridSpan w:val="2"/>
          </w:tcPr>
          <w:p w14:paraId="63C64A4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Refrigerators, freezers and other refrigerating or freezing equipment, electric or other; heat pumps other than air conditioning machines of heading No 8415</w:t>
            </w:r>
          </w:p>
        </w:tc>
        <w:tc>
          <w:tcPr>
            <w:tcW w:w="2967" w:type="dxa"/>
            <w:gridSpan w:val="5"/>
          </w:tcPr>
          <w:p w14:paraId="491B58C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3929E13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6B134A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p w14:paraId="273CA27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all the non-originating materials used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value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the originating materials used</w:t>
            </w:r>
          </w:p>
        </w:tc>
        <w:tc>
          <w:tcPr>
            <w:tcW w:w="2793" w:type="dxa"/>
            <w:gridSpan w:val="4"/>
          </w:tcPr>
          <w:p w14:paraId="5C31558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58D7D6BE" w14:textId="77777777" w:rsidTr="7EB40D94">
        <w:trPr>
          <w:gridAfter w:val="3"/>
          <w:wAfter w:w="264" w:type="dxa"/>
          <w:trHeight w:val="20"/>
        </w:trPr>
        <w:tc>
          <w:tcPr>
            <w:tcW w:w="1327" w:type="dxa"/>
            <w:gridSpan w:val="3"/>
          </w:tcPr>
          <w:p w14:paraId="0C1CE13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8419</w:t>
            </w:r>
          </w:p>
        </w:tc>
        <w:tc>
          <w:tcPr>
            <w:tcW w:w="2687" w:type="dxa"/>
            <w:gridSpan w:val="4"/>
          </w:tcPr>
          <w:p w14:paraId="4AF96D8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Machines for wood, paper pulp and paperboard industries</w:t>
            </w:r>
          </w:p>
        </w:tc>
        <w:tc>
          <w:tcPr>
            <w:tcW w:w="2845" w:type="dxa"/>
            <w:gridSpan w:val="2"/>
          </w:tcPr>
          <w:p w14:paraId="5DEB866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2F8FACE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35E9F0F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the same heading as the product are only used up to a value of 25 % of the ex-works price of the product</w:t>
            </w:r>
          </w:p>
        </w:tc>
        <w:tc>
          <w:tcPr>
            <w:tcW w:w="2846" w:type="dxa"/>
            <w:gridSpan w:val="5"/>
          </w:tcPr>
          <w:p w14:paraId="6ACD1627"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29DC238E" w14:textId="77777777" w:rsidTr="7EB40D94">
        <w:trPr>
          <w:gridAfter w:val="3"/>
          <w:wAfter w:w="264" w:type="dxa"/>
          <w:trHeight w:val="20"/>
        </w:trPr>
        <w:tc>
          <w:tcPr>
            <w:tcW w:w="1327" w:type="dxa"/>
            <w:gridSpan w:val="3"/>
          </w:tcPr>
          <w:p w14:paraId="6B562B8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8420</w:t>
            </w:r>
          </w:p>
        </w:tc>
        <w:tc>
          <w:tcPr>
            <w:tcW w:w="2687" w:type="dxa"/>
            <w:gridSpan w:val="4"/>
          </w:tcPr>
          <w:p w14:paraId="63D111EA"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Calendering or other rolling machines, other than for metals or glass, and cylinders therefor</w:t>
            </w:r>
          </w:p>
        </w:tc>
        <w:tc>
          <w:tcPr>
            <w:tcW w:w="2845" w:type="dxa"/>
            <w:gridSpan w:val="2"/>
          </w:tcPr>
          <w:p w14:paraId="66A9349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04547FD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38B9514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the same heading as the product are only used up to a value of 25 % of the ex-works price of the product</w:t>
            </w:r>
          </w:p>
        </w:tc>
        <w:tc>
          <w:tcPr>
            <w:tcW w:w="2846" w:type="dxa"/>
            <w:gridSpan w:val="5"/>
          </w:tcPr>
          <w:p w14:paraId="386F88B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2F0FA1EA" w14:textId="77777777" w:rsidTr="7EB40D94">
        <w:trPr>
          <w:gridAfter w:val="3"/>
          <w:wAfter w:w="264" w:type="dxa"/>
          <w:trHeight w:val="20"/>
        </w:trPr>
        <w:tc>
          <w:tcPr>
            <w:tcW w:w="1327" w:type="dxa"/>
            <w:gridSpan w:val="3"/>
          </w:tcPr>
          <w:p w14:paraId="7D4CC0F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8423</w:t>
            </w:r>
          </w:p>
        </w:tc>
        <w:tc>
          <w:tcPr>
            <w:tcW w:w="2687" w:type="dxa"/>
            <w:gridSpan w:val="4"/>
          </w:tcPr>
          <w:p w14:paraId="0493E7C1"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Weighing machinery (excluding balances of a sensitivity of 5 cg or better), including weight operated counting or checking machines; weighing machine weights of all kinds</w:t>
            </w:r>
          </w:p>
        </w:tc>
        <w:tc>
          <w:tcPr>
            <w:tcW w:w="2845" w:type="dxa"/>
            <w:gridSpan w:val="2"/>
          </w:tcPr>
          <w:p w14:paraId="392E7BC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474E6E2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6E3F21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11CAE06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02743B5C" w14:textId="77777777" w:rsidTr="7EB40D94">
        <w:trPr>
          <w:gridAfter w:val="3"/>
          <w:wAfter w:w="264" w:type="dxa"/>
          <w:trHeight w:val="20"/>
        </w:trPr>
        <w:tc>
          <w:tcPr>
            <w:tcW w:w="1327" w:type="dxa"/>
            <w:gridSpan w:val="3"/>
          </w:tcPr>
          <w:p w14:paraId="05C3675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8425 to 8428</w:t>
            </w:r>
          </w:p>
        </w:tc>
        <w:tc>
          <w:tcPr>
            <w:tcW w:w="2687" w:type="dxa"/>
            <w:gridSpan w:val="4"/>
          </w:tcPr>
          <w:p w14:paraId="345FA26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Lifting, handling, loading or unloading machinery</w:t>
            </w:r>
          </w:p>
        </w:tc>
        <w:tc>
          <w:tcPr>
            <w:tcW w:w="2845" w:type="dxa"/>
            <w:gridSpan w:val="2"/>
          </w:tcPr>
          <w:p w14:paraId="53E6660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48E4996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in which the value of all the materials used does </w:t>
            </w:r>
            <w:r w:rsidRPr="00CE6E22">
              <w:rPr>
                <w:rFonts w:ascii="Times New Roman" w:hAnsi="Times New Roman" w:cs="Times New Roman"/>
                <w:color w:val="231F20"/>
                <w:w w:val="105"/>
                <w:sz w:val="23"/>
                <w:szCs w:val="23"/>
              </w:rPr>
              <w:lastRenderedPageBreak/>
              <w:t>not exceed 40 % of the ex-works price of the product;</w:t>
            </w:r>
          </w:p>
          <w:p w14:paraId="04DE824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8431 are only used up to a value of 10 % of the ex-works price of the product</w:t>
            </w:r>
          </w:p>
        </w:tc>
        <w:tc>
          <w:tcPr>
            <w:tcW w:w="2846" w:type="dxa"/>
            <w:gridSpan w:val="5"/>
          </w:tcPr>
          <w:p w14:paraId="6738A08D"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of all the materials used does not exceed 30 % of the </w:t>
            </w:r>
            <w:r w:rsidRPr="00FF1C13">
              <w:rPr>
                <w:rFonts w:ascii="Times New Roman" w:hAnsi="Times New Roman" w:cs="Times New Roman"/>
                <w:color w:val="231F20"/>
                <w:sz w:val="23"/>
                <w:szCs w:val="23"/>
              </w:rPr>
              <w:lastRenderedPageBreak/>
              <w:t>ex-works price of the product</w:t>
            </w:r>
          </w:p>
        </w:tc>
      </w:tr>
      <w:tr w:rsidR="00D81926" w:rsidRPr="00A733C8" w14:paraId="7E3463EC" w14:textId="77777777" w:rsidTr="7EB40D94">
        <w:trPr>
          <w:gridAfter w:val="3"/>
          <w:wAfter w:w="264" w:type="dxa"/>
          <w:trHeight w:val="20"/>
        </w:trPr>
        <w:tc>
          <w:tcPr>
            <w:tcW w:w="1327" w:type="dxa"/>
            <w:gridSpan w:val="3"/>
          </w:tcPr>
          <w:p w14:paraId="4015EEB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8429</w:t>
            </w:r>
          </w:p>
        </w:tc>
        <w:tc>
          <w:tcPr>
            <w:tcW w:w="2687" w:type="dxa"/>
            <w:gridSpan w:val="4"/>
          </w:tcPr>
          <w:p w14:paraId="2474E351"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Self-propelled bulldozers, angledozers, graders, levellers, scrapers, mechanical shovels, excavators, shovel loaders, tamping machines and road rollers:</w:t>
            </w:r>
          </w:p>
        </w:tc>
        <w:tc>
          <w:tcPr>
            <w:tcW w:w="2845" w:type="dxa"/>
            <w:gridSpan w:val="2"/>
          </w:tcPr>
          <w:p w14:paraId="3341614F" w14:textId="77777777" w:rsidR="00D81926" w:rsidRPr="001C3B59" w:rsidRDefault="00D81926" w:rsidP="00A61C6D">
            <w:pPr>
              <w:rPr>
                <w:rFonts w:ascii="Times New Roman" w:hAnsi="Times New Roman" w:cs="Times New Roman"/>
                <w:sz w:val="23"/>
                <w:szCs w:val="23"/>
              </w:rPr>
            </w:pPr>
          </w:p>
        </w:tc>
        <w:tc>
          <w:tcPr>
            <w:tcW w:w="2846" w:type="dxa"/>
            <w:gridSpan w:val="5"/>
          </w:tcPr>
          <w:p w14:paraId="6E3EE71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BFE1DA5" w14:textId="77777777" w:rsidTr="7EB40D94">
        <w:trPr>
          <w:gridAfter w:val="3"/>
          <w:wAfter w:w="264" w:type="dxa"/>
          <w:trHeight w:val="20"/>
        </w:trPr>
        <w:tc>
          <w:tcPr>
            <w:tcW w:w="1327" w:type="dxa"/>
            <w:gridSpan w:val="3"/>
          </w:tcPr>
          <w:p w14:paraId="3AEA5DA1" w14:textId="77777777" w:rsidR="00D81926" w:rsidRPr="00DC29AB" w:rsidRDefault="00D81926" w:rsidP="00A61C6D">
            <w:pPr>
              <w:rPr>
                <w:rFonts w:ascii="Times New Roman" w:hAnsi="Times New Roman" w:cs="Times New Roman"/>
                <w:sz w:val="23"/>
                <w:szCs w:val="23"/>
              </w:rPr>
            </w:pPr>
          </w:p>
        </w:tc>
        <w:tc>
          <w:tcPr>
            <w:tcW w:w="2687" w:type="dxa"/>
            <w:gridSpan w:val="4"/>
          </w:tcPr>
          <w:p w14:paraId="4C16BDEF"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Road rollers</w:t>
            </w:r>
          </w:p>
        </w:tc>
        <w:tc>
          <w:tcPr>
            <w:tcW w:w="2845" w:type="dxa"/>
            <w:gridSpan w:val="2"/>
          </w:tcPr>
          <w:p w14:paraId="1F814880"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3DC725B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A12CA96" w14:textId="77777777" w:rsidTr="7EB40D94">
        <w:trPr>
          <w:gridBefore w:val="1"/>
          <w:gridAfter w:val="2"/>
          <w:wBefore w:w="9" w:type="dxa"/>
          <w:wAfter w:w="255" w:type="dxa"/>
          <w:trHeight w:val="20"/>
        </w:trPr>
        <w:tc>
          <w:tcPr>
            <w:tcW w:w="1327" w:type="dxa"/>
            <w:gridSpan w:val="3"/>
          </w:tcPr>
          <w:p w14:paraId="7EC3FFB4" w14:textId="77777777" w:rsidR="00D81926" w:rsidRPr="00DC29AB" w:rsidRDefault="00D81926" w:rsidP="00A61C6D">
            <w:pPr>
              <w:rPr>
                <w:rFonts w:ascii="Times New Roman" w:hAnsi="Times New Roman" w:cs="Times New Roman"/>
                <w:sz w:val="23"/>
                <w:szCs w:val="23"/>
              </w:rPr>
            </w:pPr>
          </w:p>
        </w:tc>
        <w:tc>
          <w:tcPr>
            <w:tcW w:w="2618" w:type="dxa"/>
            <w:gridSpan w:val="2"/>
          </w:tcPr>
          <w:p w14:paraId="4035A882"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Other</w:t>
            </w:r>
          </w:p>
        </w:tc>
        <w:tc>
          <w:tcPr>
            <w:tcW w:w="2967" w:type="dxa"/>
            <w:gridSpan w:val="5"/>
          </w:tcPr>
          <w:p w14:paraId="658E507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1FB23C9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13CAAE9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8431 are only used up to a value of 10 % of the ex-works price of the product</w:t>
            </w:r>
          </w:p>
        </w:tc>
        <w:tc>
          <w:tcPr>
            <w:tcW w:w="2793" w:type="dxa"/>
            <w:gridSpan w:val="4"/>
          </w:tcPr>
          <w:p w14:paraId="6198B2DE"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6930F3E0" w14:textId="77777777" w:rsidTr="7EB40D94">
        <w:trPr>
          <w:gridBefore w:val="1"/>
          <w:gridAfter w:val="2"/>
          <w:wBefore w:w="9" w:type="dxa"/>
          <w:wAfter w:w="255" w:type="dxa"/>
          <w:trHeight w:val="20"/>
        </w:trPr>
        <w:tc>
          <w:tcPr>
            <w:tcW w:w="1327" w:type="dxa"/>
            <w:gridSpan w:val="3"/>
          </w:tcPr>
          <w:p w14:paraId="7DF2B17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8430</w:t>
            </w:r>
          </w:p>
        </w:tc>
        <w:tc>
          <w:tcPr>
            <w:tcW w:w="2618" w:type="dxa"/>
            <w:gridSpan w:val="2"/>
          </w:tcPr>
          <w:p w14:paraId="628ED4F5"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Other moving, grading, levelling, scraping, excavating, tamping, compacting, extracting or boring machinery, for earth, minerals or ores; pile-drivers and pile-extractors; snow-ploughs and snow-blowers</w:t>
            </w:r>
          </w:p>
        </w:tc>
        <w:tc>
          <w:tcPr>
            <w:tcW w:w="2967" w:type="dxa"/>
            <w:gridSpan w:val="5"/>
          </w:tcPr>
          <w:p w14:paraId="1C8C93C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580EB5F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767180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value of the materials classified within heading No 8431 are only used up to a value of 10 % of the ex-works price of the product</w:t>
            </w:r>
          </w:p>
        </w:tc>
        <w:tc>
          <w:tcPr>
            <w:tcW w:w="2793" w:type="dxa"/>
            <w:gridSpan w:val="4"/>
          </w:tcPr>
          <w:p w14:paraId="591080F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40661390" w14:textId="77777777" w:rsidTr="7EB40D94">
        <w:trPr>
          <w:gridBefore w:val="1"/>
          <w:gridAfter w:val="2"/>
          <w:wBefore w:w="9" w:type="dxa"/>
          <w:wAfter w:w="255" w:type="dxa"/>
          <w:trHeight w:val="20"/>
        </w:trPr>
        <w:tc>
          <w:tcPr>
            <w:tcW w:w="1327" w:type="dxa"/>
            <w:gridSpan w:val="3"/>
          </w:tcPr>
          <w:p w14:paraId="1608B8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8431</w:t>
            </w:r>
          </w:p>
        </w:tc>
        <w:tc>
          <w:tcPr>
            <w:tcW w:w="2618" w:type="dxa"/>
            <w:gridSpan w:val="2"/>
          </w:tcPr>
          <w:p w14:paraId="67928F2D"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Parts suitable for use solely or principally with road rollers</w:t>
            </w:r>
          </w:p>
        </w:tc>
        <w:tc>
          <w:tcPr>
            <w:tcW w:w="2967" w:type="dxa"/>
            <w:gridSpan w:val="5"/>
          </w:tcPr>
          <w:p w14:paraId="7C8B9633"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120E0F1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A3BE1EC" w14:textId="77777777" w:rsidTr="7EB40D94">
        <w:trPr>
          <w:gridBefore w:val="1"/>
          <w:gridAfter w:val="2"/>
          <w:wBefore w:w="9" w:type="dxa"/>
          <w:wAfter w:w="255" w:type="dxa"/>
          <w:trHeight w:val="20"/>
        </w:trPr>
        <w:tc>
          <w:tcPr>
            <w:tcW w:w="1327" w:type="dxa"/>
            <w:gridSpan w:val="3"/>
          </w:tcPr>
          <w:p w14:paraId="2709613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8439</w:t>
            </w:r>
          </w:p>
        </w:tc>
        <w:tc>
          <w:tcPr>
            <w:tcW w:w="2618" w:type="dxa"/>
            <w:gridSpan w:val="2"/>
          </w:tcPr>
          <w:p w14:paraId="2DE3560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Machinery for making pulp of fibrous cellulosic material or for making or finishing paper or paperboard</w:t>
            </w:r>
          </w:p>
        </w:tc>
        <w:tc>
          <w:tcPr>
            <w:tcW w:w="2967" w:type="dxa"/>
            <w:gridSpan w:val="5"/>
          </w:tcPr>
          <w:p w14:paraId="0567CBE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7A05CE0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BBCF6F2"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 xml:space="preserve">where, within the above limit, the materials classified within the same heading as the product are only used up to a value of 25 % of the ex-works price </w:t>
            </w:r>
            <w:r w:rsidRPr="00CE6E22">
              <w:rPr>
                <w:rFonts w:ascii="Times New Roman" w:hAnsi="Times New Roman" w:cs="Times New Roman"/>
                <w:color w:val="231F20"/>
                <w:w w:val="105"/>
                <w:sz w:val="23"/>
                <w:szCs w:val="23"/>
              </w:rPr>
              <w:lastRenderedPageBreak/>
              <w:t>of the product</w:t>
            </w:r>
          </w:p>
        </w:tc>
        <w:tc>
          <w:tcPr>
            <w:tcW w:w="2793" w:type="dxa"/>
            <w:gridSpan w:val="4"/>
          </w:tcPr>
          <w:p w14:paraId="2B5A820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Manufacture in which the value of all the materials used does not exceed 30 % of the ex-works price of the product</w:t>
            </w:r>
          </w:p>
        </w:tc>
      </w:tr>
      <w:tr w:rsidR="00D81926" w:rsidRPr="00FF1C13" w14:paraId="0D2BC5FA" w14:textId="77777777" w:rsidTr="7EB40D94">
        <w:trPr>
          <w:gridBefore w:val="1"/>
          <w:gridAfter w:val="2"/>
          <w:wBefore w:w="9" w:type="dxa"/>
          <w:wAfter w:w="255" w:type="dxa"/>
          <w:trHeight w:val="20"/>
        </w:trPr>
        <w:tc>
          <w:tcPr>
            <w:tcW w:w="1327" w:type="dxa"/>
            <w:gridSpan w:val="3"/>
          </w:tcPr>
          <w:p w14:paraId="7656F33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8441</w:t>
            </w:r>
          </w:p>
        </w:tc>
        <w:tc>
          <w:tcPr>
            <w:tcW w:w="2618" w:type="dxa"/>
            <w:gridSpan w:val="2"/>
          </w:tcPr>
          <w:p w14:paraId="00BDBF6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Other machinery for making up paper pulp, paper or paperboard, including cutting machines of all kinds</w:t>
            </w:r>
          </w:p>
        </w:tc>
        <w:tc>
          <w:tcPr>
            <w:tcW w:w="2967" w:type="dxa"/>
            <w:gridSpan w:val="5"/>
          </w:tcPr>
          <w:p w14:paraId="0A64A94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52BE36D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664A069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the same heading as the product are only used up to a value of 25 % of the ex-works price of the product</w:t>
            </w:r>
          </w:p>
        </w:tc>
        <w:tc>
          <w:tcPr>
            <w:tcW w:w="2793" w:type="dxa"/>
            <w:gridSpan w:val="4"/>
          </w:tcPr>
          <w:p w14:paraId="40EADCF7"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36FC3DA9" w14:textId="77777777" w:rsidTr="7EB40D94">
        <w:trPr>
          <w:gridBefore w:val="1"/>
          <w:gridAfter w:val="2"/>
          <w:wBefore w:w="9" w:type="dxa"/>
          <w:wAfter w:w="255" w:type="dxa"/>
          <w:trHeight w:val="20"/>
        </w:trPr>
        <w:tc>
          <w:tcPr>
            <w:tcW w:w="1327" w:type="dxa"/>
            <w:gridSpan w:val="3"/>
          </w:tcPr>
          <w:p w14:paraId="6356BDE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8444 to 8447</w:t>
            </w:r>
          </w:p>
        </w:tc>
        <w:tc>
          <w:tcPr>
            <w:tcW w:w="2618" w:type="dxa"/>
            <w:gridSpan w:val="2"/>
          </w:tcPr>
          <w:p w14:paraId="11C0BFC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Machines of these headings for use in the textile industry</w:t>
            </w:r>
          </w:p>
        </w:tc>
        <w:tc>
          <w:tcPr>
            <w:tcW w:w="2967" w:type="dxa"/>
            <w:gridSpan w:val="5"/>
          </w:tcPr>
          <w:p w14:paraId="2A8931B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6C453B2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43F8C2A" w14:textId="77777777" w:rsidTr="7EB40D94">
        <w:trPr>
          <w:gridBefore w:val="1"/>
          <w:gridAfter w:val="2"/>
          <w:wBefore w:w="9" w:type="dxa"/>
          <w:wAfter w:w="255" w:type="dxa"/>
          <w:trHeight w:val="20"/>
        </w:trPr>
        <w:tc>
          <w:tcPr>
            <w:tcW w:w="1327" w:type="dxa"/>
            <w:gridSpan w:val="3"/>
          </w:tcPr>
          <w:p w14:paraId="05D6503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8448</w:t>
            </w:r>
          </w:p>
        </w:tc>
        <w:tc>
          <w:tcPr>
            <w:tcW w:w="2618" w:type="dxa"/>
            <w:gridSpan w:val="2"/>
          </w:tcPr>
          <w:p w14:paraId="09D117D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Auxiliary machinery for use with machines of headings Nos 8444 and 8445</w:t>
            </w:r>
          </w:p>
        </w:tc>
        <w:tc>
          <w:tcPr>
            <w:tcW w:w="2967" w:type="dxa"/>
            <w:gridSpan w:val="5"/>
          </w:tcPr>
          <w:p w14:paraId="358B76B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4256BA8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3DE29F0" w14:textId="77777777" w:rsidTr="7EB40D94">
        <w:trPr>
          <w:gridAfter w:val="3"/>
          <w:wAfter w:w="264" w:type="dxa"/>
          <w:trHeight w:val="20"/>
        </w:trPr>
        <w:tc>
          <w:tcPr>
            <w:tcW w:w="1327" w:type="dxa"/>
            <w:gridSpan w:val="3"/>
          </w:tcPr>
          <w:p w14:paraId="64F0F20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8452</w:t>
            </w:r>
          </w:p>
        </w:tc>
        <w:tc>
          <w:tcPr>
            <w:tcW w:w="2687" w:type="dxa"/>
            <w:gridSpan w:val="4"/>
          </w:tcPr>
          <w:p w14:paraId="0A8227C1"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Sewing machines, other than book-sewing machines of heading No 8440; furniture, bases and covers specially designed for sewing machines; sewing machine needles:</w:t>
            </w:r>
          </w:p>
        </w:tc>
        <w:tc>
          <w:tcPr>
            <w:tcW w:w="2845" w:type="dxa"/>
            <w:gridSpan w:val="2"/>
          </w:tcPr>
          <w:p w14:paraId="3E3BBA7B" w14:textId="77777777" w:rsidR="00D81926" w:rsidRPr="001C3B59" w:rsidRDefault="00D81926" w:rsidP="00A61C6D">
            <w:pPr>
              <w:rPr>
                <w:rFonts w:ascii="Times New Roman" w:hAnsi="Times New Roman" w:cs="Times New Roman"/>
                <w:sz w:val="23"/>
                <w:szCs w:val="23"/>
              </w:rPr>
            </w:pPr>
          </w:p>
        </w:tc>
        <w:tc>
          <w:tcPr>
            <w:tcW w:w="2846" w:type="dxa"/>
            <w:gridSpan w:val="5"/>
          </w:tcPr>
          <w:p w14:paraId="146DD05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2FEF772" w14:textId="77777777" w:rsidTr="7EB40D94">
        <w:trPr>
          <w:gridAfter w:val="3"/>
          <w:wAfter w:w="264" w:type="dxa"/>
          <w:trHeight w:val="20"/>
        </w:trPr>
        <w:tc>
          <w:tcPr>
            <w:tcW w:w="1327" w:type="dxa"/>
            <w:gridSpan w:val="3"/>
          </w:tcPr>
          <w:p w14:paraId="0CFBCCF5" w14:textId="77777777" w:rsidR="00D81926" w:rsidRPr="00DC29AB" w:rsidRDefault="00D81926" w:rsidP="00A61C6D">
            <w:pPr>
              <w:rPr>
                <w:rFonts w:ascii="Times New Roman" w:hAnsi="Times New Roman" w:cs="Times New Roman"/>
                <w:sz w:val="23"/>
                <w:szCs w:val="23"/>
              </w:rPr>
            </w:pPr>
          </w:p>
        </w:tc>
        <w:tc>
          <w:tcPr>
            <w:tcW w:w="2687" w:type="dxa"/>
            <w:gridSpan w:val="4"/>
          </w:tcPr>
          <w:p w14:paraId="32F294A4"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Sewing machines (lock stitch only) with heads of a weight not exceeding 16 kg without motor or 17 kg with motor</w:t>
            </w:r>
          </w:p>
        </w:tc>
        <w:tc>
          <w:tcPr>
            <w:tcW w:w="2845" w:type="dxa"/>
            <w:gridSpan w:val="2"/>
          </w:tcPr>
          <w:p w14:paraId="1F3D35E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0A4A1FC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58B22A5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1C3B59">
              <w:rPr>
                <w:rFonts w:ascii="Times New Roman" w:hAnsi="Times New Roman" w:cs="Times New Roman"/>
                <w:color w:val="231F20"/>
                <w:w w:val="105"/>
                <w:sz w:val="23"/>
                <w:szCs w:val="23"/>
              </w:rPr>
              <w:t>where the value of all the non-originating materials used in assembling 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head (without motor)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p w14:paraId="460E96D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thread tension, crochet and zigzag mechanisms used are already</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originating</w:t>
            </w:r>
          </w:p>
        </w:tc>
        <w:tc>
          <w:tcPr>
            <w:tcW w:w="2846" w:type="dxa"/>
            <w:gridSpan w:val="5"/>
          </w:tcPr>
          <w:p w14:paraId="38BE2E3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A824D4B" w14:textId="77777777" w:rsidTr="7EB40D94">
        <w:trPr>
          <w:gridAfter w:val="3"/>
          <w:wAfter w:w="264" w:type="dxa"/>
          <w:trHeight w:val="20"/>
        </w:trPr>
        <w:tc>
          <w:tcPr>
            <w:tcW w:w="1327" w:type="dxa"/>
            <w:gridSpan w:val="3"/>
          </w:tcPr>
          <w:p w14:paraId="3A67D4F6" w14:textId="77777777" w:rsidR="00D81926" w:rsidRPr="00DC29AB" w:rsidRDefault="00D81926" w:rsidP="00A61C6D">
            <w:pPr>
              <w:rPr>
                <w:rFonts w:ascii="Times New Roman" w:hAnsi="Times New Roman" w:cs="Times New Roman"/>
                <w:sz w:val="23"/>
                <w:szCs w:val="23"/>
              </w:rPr>
            </w:pPr>
          </w:p>
        </w:tc>
        <w:tc>
          <w:tcPr>
            <w:tcW w:w="2687" w:type="dxa"/>
            <w:gridSpan w:val="4"/>
          </w:tcPr>
          <w:p w14:paraId="3C61C7A5"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Other</w:t>
            </w:r>
          </w:p>
        </w:tc>
        <w:tc>
          <w:tcPr>
            <w:tcW w:w="2845" w:type="dxa"/>
            <w:gridSpan w:val="2"/>
          </w:tcPr>
          <w:p w14:paraId="0E34DC7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1CFA545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A203B33" w14:textId="77777777" w:rsidTr="7EB40D94">
        <w:trPr>
          <w:gridAfter w:val="3"/>
          <w:wAfter w:w="264" w:type="dxa"/>
          <w:trHeight w:val="20"/>
        </w:trPr>
        <w:tc>
          <w:tcPr>
            <w:tcW w:w="1327" w:type="dxa"/>
            <w:gridSpan w:val="3"/>
          </w:tcPr>
          <w:p w14:paraId="03DC1F3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8456 to 8466</w:t>
            </w:r>
          </w:p>
        </w:tc>
        <w:tc>
          <w:tcPr>
            <w:tcW w:w="2687" w:type="dxa"/>
            <w:gridSpan w:val="4"/>
          </w:tcPr>
          <w:p w14:paraId="2EA6938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Machine-tools and machines and their parts and accessories of headings Nos 8456 to 8466</w:t>
            </w:r>
          </w:p>
        </w:tc>
        <w:tc>
          <w:tcPr>
            <w:tcW w:w="2845" w:type="dxa"/>
            <w:gridSpan w:val="2"/>
          </w:tcPr>
          <w:p w14:paraId="4776FA1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3A6404F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D009774" w14:textId="77777777" w:rsidTr="7EB40D94">
        <w:trPr>
          <w:gridAfter w:val="3"/>
          <w:wAfter w:w="264" w:type="dxa"/>
          <w:trHeight w:val="20"/>
        </w:trPr>
        <w:tc>
          <w:tcPr>
            <w:tcW w:w="1327" w:type="dxa"/>
            <w:gridSpan w:val="3"/>
          </w:tcPr>
          <w:p w14:paraId="318BCC7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8469 to 8472</w:t>
            </w:r>
          </w:p>
        </w:tc>
        <w:tc>
          <w:tcPr>
            <w:tcW w:w="2687" w:type="dxa"/>
            <w:gridSpan w:val="4"/>
          </w:tcPr>
          <w:p w14:paraId="5B301998"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Office machines (for example, typewriters, calculating machines, automatic data processing machines, duplicating machines, stapling </w:t>
            </w:r>
            <w:r w:rsidRPr="00DC29AB">
              <w:rPr>
                <w:rFonts w:ascii="Times New Roman" w:hAnsi="Times New Roman" w:cs="Times New Roman"/>
                <w:color w:val="231F20"/>
                <w:sz w:val="23"/>
                <w:szCs w:val="23"/>
              </w:rPr>
              <w:lastRenderedPageBreak/>
              <w:t>machines)</w:t>
            </w:r>
          </w:p>
        </w:tc>
        <w:tc>
          <w:tcPr>
            <w:tcW w:w="2845" w:type="dxa"/>
            <w:gridSpan w:val="2"/>
          </w:tcPr>
          <w:p w14:paraId="5F52BBA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in which the value of all the materials used does not exceed 40 % of the ex-works price of the product</w:t>
            </w:r>
          </w:p>
        </w:tc>
        <w:tc>
          <w:tcPr>
            <w:tcW w:w="2846" w:type="dxa"/>
            <w:gridSpan w:val="5"/>
          </w:tcPr>
          <w:p w14:paraId="03F6C56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DFF66DF" w14:textId="77777777" w:rsidTr="7EB40D94">
        <w:trPr>
          <w:gridAfter w:val="3"/>
          <w:wAfter w:w="264" w:type="dxa"/>
          <w:trHeight w:val="20"/>
        </w:trPr>
        <w:tc>
          <w:tcPr>
            <w:tcW w:w="1327" w:type="dxa"/>
            <w:gridSpan w:val="3"/>
          </w:tcPr>
          <w:p w14:paraId="0ABF011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8480</w:t>
            </w:r>
          </w:p>
        </w:tc>
        <w:tc>
          <w:tcPr>
            <w:tcW w:w="2687" w:type="dxa"/>
            <w:gridSpan w:val="4"/>
          </w:tcPr>
          <w:p w14:paraId="5C9A129E"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Moulding boxes for metal foundry; mould bases; moulding patterns; moulds for metal (other than ingot moulds), metal carbides, glass, mineral materials, rubber or</w:t>
            </w:r>
            <w:r w:rsidRPr="00B25CA2">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plastics</w:t>
            </w:r>
          </w:p>
        </w:tc>
        <w:tc>
          <w:tcPr>
            <w:tcW w:w="2845" w:type="dxa"/>
            <w:gridSpan w:val="2"/>
          </w:tcPr>
          <w:p w14:paraId="1DC91EE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47B24B4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A2A55FC" w14:textId="77777777" w:rsidTr="7EB40D94">
        <w:trPr>
          <w:gridAfter w:val="3"/>
          <w:wAfter w:w="264" w:type="dxa"/>
          <w:trHeight w:val="20"/>
        </w:trPr>
        <w:tc>
          <w:tcPr>
            <w:tcW w:w="1327" w:type="dxa"/>
            <w:gridSpan w:val="3"/>
          </w:tcPr>
          <w:p w14:paraId="6A1A3EB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8482</w:t>
            </w:r>
          </w:p>
        </w:tc>
        <w:tc>
          <w:tcPr>
            <w:tcW w:w="2687" w:type="dxa"/>
            <w:gridSpan w:val="4"/>
          </w:tcPr>
          <w:p w14:paraId="0BE409A9"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Ball or roller bearings</w:t>
            </w:r>
          </w:p>
        </w:tc>
        <w:tc>
          <w:tcPr>
            <w:tcW w:w="2845" w:type="dxa"/>
            <w:gridSpan w:val="2"/>
          </w:tcPr>
          <w:p w14:paraId="4653477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3E8E35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8655A6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034A72FF"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7B87D6C2" w14:textId="77777777" w:rsidTr="7EB40D94">
        <w:trPr>
          <w:gridAfter w:val="3"/>
          <w:wAfter w:w="264" w:type="dxa"/>
          <w:trHeight w:val="20"/>
        </w:trPr>
        <w:tc>
          <w:tcPr>
            <w:tcW w:w="1327" w:type="dxa"/>
            <w:gridSpan w:val="3"/>
          </w:tcPr>
          <w:p w14:paraId="25318AF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8484</w:t>
            </w:r>
          </w:p>
        </w:tc>
        <w:tc>
          <w:tcPr>
            <w:tcW w:w="2687" w:type="dxa"/>
            <w:gridSpan w:val="4"/>
          </w:tcPr>
          <w:p w14:paraId="78AD6EE9" w14:textId="77777777" w:rsidR="00D81926" w:rsidRPr="00B25CA2"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 xml:space="preserve">Gaskets and similar joints of metal sheeting combined with other material or of two or more layers of metal; sets or assortments of gaskets and similar joints, dissimilar in composition, put up in pouches, envelopes or similar </w:t>
            </w:r>
            <w:r w:rsidRPr="00DC29AB">
              <w:rPr>
                <w:rFonts w:ascii="Times New Roman" w:hAnsi="Times New Roman" w:cs="Times New Roman"/>
                <w:color w:val="231F20"/>
                <w:sz w:val="23"/>
                <w:szCs w:val="23"/>
              </w:rPr>
              <w:t>packings; mechanical seals</w:t>
            </w:r>
          </w:p>
        </w:tc>
        <w:tc>
          <w:tcPr>
            <w:tcW w:w="2845" w:type="dxa"/>
            <w:gridSpan w:val="2"/>
          </w:tcPr>
          <w:p w14:paraId="3084D589"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7300AA07" w14:textId="77777777" w:rsidR="00D81926" w:rsidRPr="0095494F" w:rsidRDefault="00D81926" w:rsidP="00A61C6D">
            <w:pPr>
              <w:pStyle w:val="TableParagraph"/>
              <w:rPr>
                <w:rFonts w:ascii="Times New Roman" w:hAnsi="Times New Roman" w:cs="Times New Roman"/>
                <w:color w:val="231F20"/>
                <w:sz w:val="23"/>
                <w:szCs w:val="23"/>
              </w:rPr>
            </w:pPr>
          </w:p>
        </w:tc>
      </w:tr>
      <w:tr w:rsidR="00D81926" w:rsidRPr="00FF1C13" w14:paraId="4E0895D5" w14:textId="77777777" w:rsidTr="7EB40D94">
        <w:trPr>
          <w:gridBefore w:val="1"/>
          <w:gridAfter w:val="2"/>
          <w:wBefore w:w="9" w:type="dxa"/>
          <w:wAfter w:w="255" w:type="dxa"/>
          <w:trHeight w:val="20"/>
        </w:trPr>
        <w:tc>
          <w:tcPr>
            <w:tcW w:w="1327" w:type="dxa"/>
            <w:gridSpan w:val="3"/>
          </w:tcPr>
          <w:p w14:paraId="2546D95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8485</w:t>
            </w:r>
          </w:p>
        </w:tc>
        <w:tc>
          <w:tcPr>
            <w:tcW w:w="2618" w:type="dxa"/>
            <w:gridSpan w:val="2"/>
          </w:tcPr>
          <w:p w14:paraId="2A0DE5F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 xml:space="preserve">Machinery parts, not containing electrical connectors, insulators, coils, contacts or other </w:t>
            </w:r>
            <w:r w:rsidRPr="00DC29AB">
              <w:rPr>
                <w:rFonts w:ascii="Times New Roman" w:hAnsi="Times New Roman" w:cs="Times New Roman"/>
                <w:color w:val="231F20"/>
                <w:sz w:val="23"/>
                <w:szCs w:val="23"/>
              </w:rPr>
              <w:t xml:space="preserve">electrical features, not specified </w:t>
            </w:r>
            <w:r w:rsidRPr="0095494F">
              <w:rPr>
                <w:rFonts w:ascii="Times New Roman" w:hAnsi="Times New Roman" w:cs="Times New Roman"/>
                <w:color w:val="231F20"/>
                <w:sz w:val="23"/>
                <w:szCs w:val="23"/>
              </w:rPr>
              <w:t>or included elsewhere in this Chapter</w:t>
            </w:r>
          </w:p>
        </w:tc>
        <w:tc>
          <w:tcPr>
            <w:tcW w:w="2967" w:type="dxa"/>
            <w:gridSpan w:val="5"/>
          </w:tcPr>
          <w:p w14:paraId="723BB6A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77DC006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5E2A563" w14:textId="77777777" w:rsidTr="7EB40D94">
        <w:trPr>
          <w:gridBefore w:val="1"/>
          <w:gridAfter w:val="2"/>
          <w:wBefore w:w="9" w:type="dxa"/>
          <w:wAfter w:w="255" w:type="dxa"/>
          <w:trHeight w:val="20"/>
        </w:trPr>
        <w:tc>
          <w:tcPr>
            <w:tcW w:w="1327" w:type="dxa"/>
            <w:gridSpan w:val="3"/>
          </w:tcPr>
          <w:p w14:paraId="3A68F68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85</w:t>
            </w:r>
          </w:p>
        </w:tc>
        <w:tc>
          <w:tcPr>
            <w:tcW w:w="2618" w:type="dxa"/>
            <w:gridSpan w:val="2"/>
          </w:tcPr>
          <w:p w14:paraId="67C767D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Electrical machinery and equipment and parts thereof; sound recorders and reproducers, television image and sound recorders and reproducers, and parts and accessories of such articles; except for:</w:t>
            </w:r>
          </w:p>
        </w:tc>
        <w:tc>
          <w:tcPr>
            <w:tcW w:w="2967" w:type="dxa"/>
            <w:gridSpan w:val="5"/>
          </w:tcPr>
          <w:p w14:paraId="67E6D30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w w:val="105"/>
                <w:sz w:val="23"/>
                <w:szCs w:val="23"/>
              </w:rPr>
              <w:t>Manufacture in which</w:t>
            </w:r>
          </w:p>
          <w:p w14:paraId="1D39C6E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4C9030D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52AF307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403E5AE2" w14:textId="77777777" w:rsidTr="7EB40D94">
        <w:trPr>
          <w:gridBefore w:val="1"/>
          <w:gridAfter w:val="2"/>
          <w:wBefore w:w="9" w:type="dxa"/>
          <w:wAfter w:w="255" w:type="dxa"/>
          <w:trHeight w:val="20"/>
        </w:trPr>
        <w:tc>
          <w:tcPr>
            <w:tcW w:w="1327" w:type="dxa"/>
            <w:gridSpan w:val="3"/>
          </w:tcPr>
          <w:p w14:paraId="02EF993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8501</w:t>
            </w:r>
          </w:p>
        </w:tc>
        <w:tc>
          <w:tcPr>
            <w:tcW w:w="2618" w:type="dxa"/>
            <w:gridSpan w:val="2"/>
          </w:tcPr>
          <w:p w14:paraId="3CD67D9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Electric motors and generators (excluding generating sets)</w:t>
            </w:r>
          </w:p>
        </w:tc>
        <w:tc>
          <w:tcPr>
            <w:tcW w:w="2967" w:type="dxa"/>
            <w:gridSpan w:val="5"/>
          </w:tcPr>
          <w:p w14:paraId="0B9C1DA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7F2AC22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2666F8E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8503 are only used up to a value of 10 % of the ex-works price of the product</w:t>
            </w:r>
          </w:p>
        </w:tc>
        <w:tc>
          <w:tcPr>
            <w:tcW w:w="2793" w:type="dxa"/>
            <w:gridSpan w:val="4"/>
          </w:tcPr>
          <w:p w14:paraId="5767B2A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19042B39" w14:textId="77777777" w:rsidTr="7EB40D94">
        <w:trPr>
          <w:gridBefore w:val="1"/>
          <w:gridAfter w:val="2"/>
          <w:wBefore w:w="9" w:type="dxa"/>
          <w:wAfter w:w="255" w:type="dxa"/>
          <w:trHeight w:val="20"/>
        </w:trPr>
        <w:tc>
          <w:tcPr>
            <w:tcW w:w="1327" w:type="dxa"/>
            <w:gridSpan w:val="3"/>
          </w:tcPr>
          <w:p w14:paraId="3331673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8502</w:t>
            </w:r>
          </w:p>
        </w:tc>
        <w:tc>
          <w:tcPr>
            <w:tcW w:w="2618" w:type="dxa"/>
            <w:gridSpan w:val="2"/>
          </w:tcPr>
          <w:p w14:paraId="095298E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Electric generating sets and rotary converters</w:t>
            </w:r>
          </w:p>
        </w:tc>
        <w:tc>
          <w:tcPr>
            <w:tcW w:w="2967" w:type="dxa"/>
            <w:gridSpan w:val="5"/>
          </w:tcPr>
          <w:p w14:paraId="40BFC40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17D04E0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in which the value of all the materials used does not </w:t>
            </w:r>
            <w:r w:rsidRPr="00CE6E22">
              <w:rPr>
                <w:rFonts w:ascii="Times New Roman" w:hAnsi="Times New Roman" w:cs="Times New Roman"/>
                <w:color w:val="231F20"/>
                <w:w w:val="105"/>
                <w:sz w:val="23"/>
                <w:szCs w:val="23"/>
              </w:rPr>
              <w:lastRenderedPageBreak/>
              <w:t>exceed 40 % of the ex-works price of the product;</w:t>
            </w:r>
          </w:p>
          <w:p w14:paraId="2D4D7A2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8501 or 8503, taken together, are only used up to a value of 10 % of the ex-works price of the product</w:t>
            </w:r>
          </w:p>
        </w:tc>
        <w:tc>
          <w:tcPr>
            <w:tcW w:w="2793" w:type="dxa"/>
            <w:gridSpan w:val="4"/>
          </w:tcPr>
          <w:p w14:paraId="10549C7D"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of all the materials used does not exceed 30 % of the </w:t>
            </w:r>
            <w:r w:rsidRPr="00FF1C13">
              <w:rPr>
                <w:rFonts w:ascii="Times New Roman" w:hAnsi="Times New Roman" w:cs="Times New Roman"/>
                <w:color w:val="231F20"/>
                <w:sz w:val="23"/>
                <w:szCs w:val="23"/>
              </w:rPr>
              <w:lastRenderedPageBreak/>
              <w:t>ex-works price of the product</w:t>
            </w:r>
          </w:p>
        </w:tc>
      </w:tr>
      <w:tr w:rsidR="00D81926" w:rsidRPr="00FF1C13" w14:paraId="1A4686C4" w14:textId="77777777" w:rsidTr="7EB40D94">
        <w:trPr>
          <w:gridBefore w:val="1"/>
          <w:gridAfter w:val="2"/>
          <w:wBefore w:w="9" w:type="dxa"/>
          <w:wAfter w:w="255" w:type="dxa"/>
          <w:trHeight w:val="20"/>
        </w:trPr>
        <w:tc>
          <w:tcPr>
            <w:tcW w:w="1327" w:type="dxa"/>
            <w:gridSpan w:val="3"/>
          </w:tcPr>
          <w:p w14:paraId="4FFAEBF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8504</w:t>
            </w:r>
          </w:p>
        </w:tc>
        <w:tc>
          <w:tcPr>
            <w:tcW w:w="2618" w:type="dxa"/>
            <w:gridSpan w:val="2"/>
          </w:tcPr>
          <w:p w14:paraId="683A6C4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Power supply units for automatic data-processing machines</w:t>
            </w:r>
          </w:p>
        </w:tc>
        <w:tc>
          <w:tcPr>
            <w:tcW w:w="2967" w:type="dxa"/>
            <w:gridSpan w:val="5"/>
          </w:tcPr>
          <w:p w14:paraId="2458663D"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6E56FD7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A832BA4" w14:textId="77777777" w:rsidTr="7EB40D94">
        <w:trPr>
          <w:gridBefore w:val="1"/>
          <w:gridAfter w:val="2"/>
          <w:wBefore w:w="9" w:type="dxa"/>
          <w:wAfter w:w="255" w:type="dxa"/>
          <w:trHeight w:val="20"/>
        </w:trPr>
        <w:tc>
          <w:tcPr>
            <w:tcW w:w="1327" w:type="dxa"/>
            <w:gridSpan w:val="3"/>
          </w:tcPr>
          <w:p w14:paraId="1EACBA1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8518</w:t>
            </w:r>
          </w:p>
        </w:tc>
        <w:tc>
          <w:tcPr>
            <w:tcW w:w="2618" w:type="dxa"/>
            <w:gridSpan w:val="2"/>
          </w:tcPr>
          <w:p w14:paraId="636BB04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Microphones and stands therefor; loudspeakers, whether or not mounted in their enclosures; audio-frequency electric amplifiers; electric sound amplifier sets</w:t>
            </w:r>
          </w:p>
        </w:tc>
        <w:tc>
          <w:tcPr>
            <w:tcW w:w="2967" w:type="dxa"/>
            <w:gridSpan w:val="5"/>
          </w:tcPr>
          <w:p w14:paraId="3555E51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B435D2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2259964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61E71E52"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7C3BBB97" w14:textId="77777777" w:rsidTr="7EB40D94">
        <w:trPr>
          <w:gridAfter w:val="3"/>
          <w:wAfter w:w="264" w:type="dxa"/>
          <w:trHeight w:val="20"/>
        </w:trPr>
        <w:tc>
          <w:tcPr>
            <w:tcW w:w="1327" w:type="dxa"/>
            <w:gridSpan w:val="3"/>
          </w:tcPr>
          <w:p w14:paraId="152E3C7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8519</w:t>
            </w:r>
          </w:p>
        </w:tc>
        <w:tc>
          <w:tcPr>
            <w:tcW w:w="2687" w:type="dxa"/>
            <w:gridSpan w:val="4"/>
          </w:tcPr>
          <w:p w14:paraId="29D1C3A6"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Turntables (record-decks), record-players, cassette-players and other sound reproducing apparatus, not incorporating a sound recording</w:t>
            </w:r>
            <w:r w:rsidRPr="00B25CA2">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device</w:t>
            </w:r>
          </w:p>
        </w:tc>
        <w:tc>
          <w:tcPr>
            <w:tcW w:w="2845" w:type="dxa"/>
            <w:gridSpan w:val="2"/>
          </w:tcPr>
          <w:p w14:paraId="6F4B6FC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C0CE3A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5586C2A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2DE66EF7"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6956F4CD" w14:textId="77777777" w:rsidTr="7EB40D94">
        <w:trPr>
          <w:gridAfter w:val="3"/>
          <w:wAfter w:w="264" w:type="dxa"/>
          <w:trHeight w:val="20"/>
        </w:trPr>
        <w:tc>
          <w:tcPr>
            <w:tcW w:w="1327" w:type="dxa"/>
            <w:gridSpan w:val="3"/>
          </w:tcPr>
          <w:p w14:paraId="1A98831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8520</w:t>
            </w:r>
          </w:p>
        </w:tc>
        <w:tc>
          <w:tcPr>
            <w:tcW w:w="2687" w:type="dxa"/>
            <w:gridSpan w:val="4"/>
          </w:tcPr>
          <w:p w14:paraId="67EA17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Magnetic tape recorders and other sound recording apparatus, whether or not incorporating a sound reproducing device</w:t>
            </w:r>
          </w:p>
        </w:tc>
        <w:tc>
          <w:tcPr>
            <w:tcW w:w="2845" w:type="dxa"/>
            <w:gridSpan w:val="2"/>
          </w:tcPr>
          <w:p w14:paraId="1A99EC4F"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1E0B649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361F0984"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5FBCCED0"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6406F2C9" w14:textId="77777777" w:rsidTr="7EB40D94">
        <w:trPr>
          <w:gridAfter w:val="3"/>
          <w:wAfter w:w="264" w:type="dxa"/>
          <w:trHeight w:val="20"/>
        </w:trPr>
        <w:tc>
          <w:tcPr>
            <w:tcW w:w="1327" w:type="dxa"/>
            <w:gridSpan w:val="3"/>
          </w:tcPr>
          <w:p w14:paraId="47FA444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8521</w:t>
            </w:r>
          </w:p>
        </w:tc>
        <w:tc>
          <w:tcPr>
            <w:tcW w:w="2687" w:type="dxa"/>
            <w:gridSpan w:val="4"/>
          </w:tcPr>
          <w:p w14:paraId="671914A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Video recording or reproducing apparatus, whether or not incorporating a video tuner</w:t>
            </w:r>
          </w:p>
        </w:tc>
        <w:tc>
          <w:tcPr>
            <w:tcW w:w="2845" w:type="dxa"/>
            <w:gridSpan w:val="2"/>
          </w:tcPr>
          <w:p w14:paraId="483B315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21E110E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525150A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148F99A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60299BD0" w14:textId="77777777" w:rsidTr="7EB40D94">
        <w:trPr>
          <w:gridAfter w:val="3"/>
          <w:wAfter w:w="264" w:type="dxa"/>
          <w:trHeight w:val="20"/>
        </w:trPr>
        <w:tc>
          <w:tcPr>
            <w:tcW w:w="1327" w:type="dxa"/>
            <w:gridSpan w:val="3"/>
          </w:tcPr>
          <w:p w14:paraId="799CF5A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8522</w:t>
            </w:r>
          </w:p>
        </w:tc>
        <w:tc>
          <w:tcPr>
            <w:tcW w:w="2687" w:type="dxa"/>
            <w:gridSpan w:val="4"/>
          </w:tcPr>
          <w:p w14:paraId="1589632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Parts and accessories suitable for use solely or principally with the </w:t>
            </w:r>
            <w:r w:rsidRPr="00B25CA2">
              <w:rPr>
                <w:rFonts w:ascii="Times New Roman" w:hAnsi="Times New Roman" w:cs="Times New Roman"/>
                <w:color w:val="231F20"/>
                <w:sz w:val="23"/>
                <w:szCs w:val="23"/>
              </w:rPr>
              <w:lastRenderedPageBreak/>
              <w:t>apparatus of heading Nos 8519 to 8521</w:t>
            </w:r>
          </w:p>
        </w:tc>
        <w:tc>
          <w:tcPr>
            <w:tcW w:w="2845" w:type="dxa"/>
            <w:gridSpan w:val="2"/>
          </w:tcPr>
          <w:p w14:paraId="52ACEA3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 xml:space="preserve">Manufacture in which the value of all the materials used does not exceed 40 % of the </w:t>
            </w:r>
            <w:r w:rsidRPr="001C3B59">
              <w:rPr>
                <w:rFonts w:ascii="Times New Roman" w:hAnsi="Times New Roman" w:cs="Times New Roman"/>
                <w:color w:val="231F20"/>
                <w:sz w:val="23"/>
                <w:szCs w:val="23"/>
              </w:rPr>
              <w:lastRenderedPageBreak/>
              <w:t>ex-works price of the product</w:t>
            </w:r>
          </w:p>
        </w:tc>
        <w:tc>
          <w:tcPr>
            <w:tcW w:w="2846" w:type="dxa"/>
            <w:gridSpan w:val="5"/>
          </w:tcPr>
          <w:p w14:paraId="4EA30CA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A70E25A" w14:textId="77777777" w:rsidTr="7EB40D94">
        <w:trPr>
          <w:gridAfter w:val="3"/>
          <w:wAfter w:w="264" w:type="dxa"/>
          <w:trHeight w:val="20"/>
        </w:trPr>
        <w:tc>
          <w:tcPr>
            <w:tcW w:w="1327" w:type="dxa"/>
            <w:gridSpan w:val="3"/>
          </w:tcPr>
          <w:p w14:paraId="374B746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8523</w:t>
            </w:r>
          </w:p>
        </w:tc>
        <w:tc>
          <w:tcPr>
            <w:tcW w:w="2687" w:type="dxa"/>
            <w:gridSpan w:val="4"/>
          </w:tcPr>
          <w:p w14:paraId="64BD2DD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Prepared unrecorded media for sound recording or similar recording of other phenomena, other than products of Chapter 37</w:t>
            </w:r>
          </w:p>
        </w:tc>
        <w:tc>
          <w:tcPr>
            <w:tcW w:w="2845" w:type="dxa"/>
            <w:gridSpan w:val="2"/>
          </w:tcPr>
          <w:p w14:paraId="48957C0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29C5203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451A1D8" w14:textId="77777777" w:rsidTr="7EB40D94">
        <w:trPr>
          <w:gridAfter w:val="3"/>
          <w:wAfter w:w="264" w:type="dxa"/>
          <w:trHeight w:val="20"/>
        </w:trPr>
        <w:tc>
          <w:tcPr>
            <w:tcW w:w="1327" w:type="dxa"/>
            <w:gridSpan w:val="3"/>
          </w:tcPr>
          <w:p w14:paraId="27A8556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8524</w:t>
            </w:r>
          </w:p>
        </w:tc>
        <w:tc>
          <w:tcPr>
            <w:tcW w:w="2687" w:type="dxa"/>
            <w:gridSpan w:val="4"/>
          </w:tcPr>
          <w:p w14:paraId="7FE1784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Records, tapes and other recorded media for sound or other similarly recorded phenomena, including matrices and masters for the production of records, but excluding products of Chapter 37:</w:t>
            </w:r>
          </w:p>
        </w:tc>
        <w:tc>
          <w:tcPr>
            <w:tcW w:w="2845" w:type="dxa"/>
            <w:gridSpan w:val="2"/>
          </w:tcPr>
          <w:p w14:paraId="07CF5106" w14:textId="77777777" w:rsidR="00D81926" w:rsidRPr="001C3B59" w:rsidRDefault="00D81926" w:rsidP="00A61C6D">
            <w:pPr>
              <w:rPr>
                <w:rFonts w:ascii="Times New Roman" w:hAnsi="Times New Roman" w:cs="Times New Roman"/>
                <w:sz w:val="23"/>
                <w:szCs w:val="23"/>
              </w:rPr>
            </w:pPr>
          </w:p>
        </w:tc>
        <w:tc>
          <w:tcPr>
            <w:tcW w:w="2846" w:type="dxa"/>
            <w:gridSpan w:val="5"/>
          </w:tcPr>
          <w:p w14:paraId="37640CF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21752A2" w14:textId="77777777" w:rsidTr="7EB40D94">
        <w:trPr>
          <w:gridAfter w:val="3"/>
          <w:wAfter w:w="264" w:type="dxa"/>
          <w:trHeight w:val="20"/>
        </w:trPr>
        <w:tc>
          <w:tcPr>
            <w:tcW w:w="1327" w:type="dxa"/>
            <w:gridSpan w:val="3"/>
          </w:tcPr>
          <w:p w14:paraId="1ABA8D99" w14:textId="77777777" w:rsidR="00D81926" w:rsidRPr="00DC29AB" w:rsidRDefault="00D81926" w:rsidP="00A61C6D">
            <w:pPr>
              <w:rPr>
                <w:rFonts w:ascii="Times New Roman" w:hAnsi="Times New Roman" w:cs="Times New Roman"/>
                <w:sz w:val="23"/>
                <w:szCs w:val="23"/>
              </w:rPr>
            </w:pPr>
          </w:p>
        </w:tc>
        <w:tc>
          <w:tcPr>
            <w:tcW w:w="2687" w:type="dxa"/>
            <w:gridSpan w:val="4"/>
          </w:tcPr>
          <w:p w14:paraId="01D6EDE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Matrices and masters for the production of records</w:t>
            </w:r>
          </w:p>
        </w:tc>
        <w:tc>
          <w:tcPr>
            <w:tcW w:w="2845" w:type="dxa"/>
            <w:gridSpan w:val="2"/>
          </w:tcPr>
          <w:p w14:paraId="2D7200DA"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099772A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89A7A02" w14:textId="77777777" w:rsidTr="7EB40D94">
        <w:trPr>
          <w:gridBefore w:val="1"/>
          <w:gridAfter w:val="2"/>
          <w:wBefore w:w="9" w:type="dxa"/>
          <w:wAfter w:w="255" w:type="dxa"/>
          <w:trHeight w:val="20"/>
        </w:trPr>
        <w:tc>
          <w:tcPr>
            <w:tcW w:w="1327" w:type="dxa"/>
            <w:gridSpan w:val="3"/>
          </w:tcPr>
          <w:p w14:paraId="23C9C707" w14:textId="77777777" w:rsidR="00D81926" w:rsidRPr="00DC29AB" w:rsidRDefault="00D81926" w:rsidP="00A61C6D">
            <w:pPr>
              <w:rPr>
                <w:rFonts w:ascii="Times New Roman" w:hAnsi="Times New Roman" w:cs="Times New Roman"/>
                <w:sz w:val="23"/>
                <w:szCs w:val="23"/>
              </w:rPr>
            </w:pPr>
          </w:p>
        </w:tc>
        <w:tc>
          <w:tcPr>
            <w:tcW w:w="2618" w:type="dxa"/>
            <w:gridSpan w:val="2"/>
          </w:tcPr>
          <w:p w14:paraId="0EE5178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05C49AE5"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6276F88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0929AC9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8523 are only used up to a value of 10 % of the ex-works price of the product</w:t>
            </w:r>
          </w:p>
        </w:tc>
        <w:tc>
          <w:tcPr>
            <w:tcW w:w="2793" w:type="dxa"/>
            <w:gridSpan w:val="4"/>
          </w:tcPr>
          <w:p w14:paraId="1ECDCF6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321E7921" w14:textId="77777777" w:rsidTr="7EB40D94">
        <w:trPr>
          <w:gridBefore w:val="1"/>
          <w:gridAfter w:val="2"/>
          <w:wBefore w:w="9" w:type="dxa"/>
          <w:wAfter w:w="255" w:type="dxa"/>
          <w:trHeight w:val="20"/>
        </w:trPr>
        <w:tc>
          <w:tcPr>
            <w:tcW w:w="1327" w:type="dxa"/>
            <w:gridSpan w:val="3"/>
          </w:tcPr>
          <w:p w14:paraId="394785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8525</w:t>
            </w:r>
          </w:p>
        </w:tc>
        <w:tc>
          <w:tcPr>
            <w:tcW w:w="2618" w:type="dxa"/>
            <w:gridSpan w:val="2"/>
          </w:tcPr>
          <w:p w14:paraId="07DA6DF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Transmission apparatus for </w:t>
            </w:r>
            <w:r w:rsidRPr="00DC29AB">
              <w:rPr>
                <w:rFonts w:ascii="Times New Roman" w:hAnsi="Times New Roman" w:cs="Times New Roman"/>
                <w:color w:val="231F20"/>
                <w:sz w:val="23"/>
                <w:szCs w:val="23"/>
              </w:rPr>
              <w:t>radio-telephony, radio-telegra</w:t>
            </w:r>
            <w:r w:rsidRPr="00B25CA2">
              <w:rPr>
                <w:rFonts w:ascii="Times New Roman" w:hAnsi="Times New Roman" w:cs="Times New Roman"/>
                <w:color w:val="231F20"/>
                <w:sz w:val="23"/>
                <w:szCs w:val="23"/>
              </w:rPr>
              <w:t xml:space="preserve">phy, radio-broadcasting or television, whether or not incorporating reception apparatus or sound recording or reproducing apparatus; television </w:t>
            </w:r>
            <w:r w:rsidRPr="00DC29AB">
              <w:rPr>
                <w:rFonts w:ascii="Times New Roman" w:hAnsi="Times New Roman" w:cs="Times New Roman"/>
                <w:color w:val="231F20"/>
                <w:sz w:val="23"/>
                <w:szCs w:val="23"/>
              </w:rPr>
              <w:t>cameras; still image video cameras and other video camera recorders</w:t>
            </w:r>
          </w:p>
        </w:tc>
        <w:tc>
          <w:tcPr>
            <w:tcW w:w="2967" w:type="dxa"/>
            <w:gridSpan w:val="5"/>
          </w:tcPr>
          <w:p w14:paraId="61B9D2CE"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0D9118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12819EE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11BA460F"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76A151F4" w14:textId="77777777" w:rsidTr="7EB40D94">
        <w:trPr>
          <w:gridBefore w:val="1"/>
          <w:gridAfter w:val="2"/>
          <w:wBefore w:w="9" w:type="dxa"/>
          <w:wAfter w:w="255" w:type="dxa"/>
          <w:trHeight w:val="20"/>
        </w:trPr>
        <w:tc>
          <w:tcPr>
            <w:tcW w:w="1327" w:type="dxa"/>
            <w:gridSpan w:val="3"/>
          </w:tcPr>
          <w:p w14:paraId="5619ABF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8526</w:t>
            </w:r>
          </w:p>
        </w:tc>
        <w:tc>
          <w:tcPr>
            <w:tcW w:w="2618" w:type="dxa"/>
            <w:gridSpan w:val="2"/>
          </w:tcPr>
          <w:p w14:paraId="31E83A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Radar apparatus, radio navigational aid apparatus and radio remote control apparatus</w:t>
            </w:r>
          </w:p>
        </w:tc>
        <w:tc>
          <w:tcPr>
            <w:tcW w:w="2967" w:type="dxa"/>
            <w:gridSpan w:val="5"/>
          </w:tcPr>
          <w:p w14:paraId="351E79B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6D30875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79C6273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41DA815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7C8236B1" w14:textId="77777777" w:rsidTr="7EB40D94">
        <w:trPr>
          <w:gridBefore w:val="1"/>
          <w:gridAfter w:val="2"/>
          <w:wBefore w:w="9" w:type="dxa"/>
          <w:wAfter w:w="255" w:type="dxa"/>
          <w:trHeight w:val="20"/>
        </w:trPr>
        <w:tc>
          <w:tcPr>
            <w:tcW w:w="1327" w:type="dxa"/>
            <w:gridSpan w:val="3"/>
          </w:tcPr>
          <w:p w14:paraId="25D1EBF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8527</w:t>
            </w:r>
          </w:p>
        </w:tc>
        <w:tc>
          <w:tcPr>
            <w:tcW w:w="2618" w:type="dxa"/>
            <w:gridSpan w:val="2"/>
          </w:tcPr>
          <w:p w14:paraId="0155180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Reception apparatus for radio-telephony, radio-telegraphy or radio broadcasting, whether or not combined, in the same housing, with sound </w:t>
            </w:r>
            <w:r w:rsidRPr="00B25CA2">
              <w:rPr>
                <w:rFonts w:ascii="Times New Roman" w:hAnsi="Times New Roman" w:cs="Times New Roman"/>
                <w:color w:val="231F20"/>
                <w:sz w:val="23"/>
                <w:szCs w:val="23"/>
              </w:rPr>
              <w:lastRenderedPageBreak/>
              <w:t>recording or reproducing apparatus or a clock</w:t>
            </w:r>
          </w:p>
        </w:tc>
        <w:tc>
          <w:tcPr>
            <w:tcW w:w="2967" w:type="dxa"/>
            <w:gridSpan w:val="5"/>
          </w:tcPr>
          <w:p w14:paraId="3888779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w:t>
            </w:r>
          </w:p>
          <w:p w14:paraId="6661105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34BD6E5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 xml:space="preserve">where the value of all the </w:t>
            </w:r>
            <w:r w:rsidRPr="001C3B59">
              <w:rPr>
                <w:rFonts w:ascii="Times New Roman" w:hAnsi="Times New Roman" w:cs="Times New Roman"/>
                <w:color w:val="231F20"/>
                <w:w w:val="105"/>
                <w:sz w:val="23"/>
                <w:szCs w:val="23"/>
              </w:rPr>
              <w:lastRenderedPageBreak/>
              <w:t>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623DEB8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Manufacture in which the value of all the materials used does not exceed 25 % of the ex-works price of the product</w:t>
            </w:r>
          </w:p>
        </w:tc>
      </w:tr>
      <w:tr w:rsidR="00D81926" w:rsidRPr="00FF1C13" w14:paraId="100B6EFA" w14:textId="77777777" w:rsidTr="7EB40D94">
        <w:trPr>
          <w:gridBefore w:val="1"/>
          <w:gridAfter w:val="2"/>
          <w:wBefore w:w="9" w:type="dxa"/>
          <w:wAfter w:w="255" w:type="dxa"/>
          <w:trHeight w:val="20"/>
        </w:trPr>
        <w:tc>
          <w:tcPr>
            <w:tcW w:w="1327" w:type="dxa"/>
            <w:gridSpan w:val="3"/>
          </w:tcPr>
          <w:p w14:paraId="2A79268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8528</w:t>
            </w:r>
          </w:p>
        </w:tc>
        <w:tc>
          <w:tcPr>
            <w:tcW w:w="2618" w:type="dxa"/>
            <w:gridSpan w:val="2"/>
          </w:tcPr>
          <w:p w14:paraId="04C7D73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Reception apparatus for television, whether or not incorporating radio broadcast receivers or sound or video recording or reproducing apparatus; video monitors and video projectors</w:t>
            </w:r>
          </w:p>
        </w:tc>
        <w:tc>
          <w:tcPr>
            <w:tcW w:w="2967" w:type="dxa"/>
            <w:gridSpan w:val="5"/>
          </w:tcPr>
          <w:p w14:paraId="01975DF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26FC036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2D1A5A6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670A452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39826E99" w14:textId="77777777" w:rsidTr="7EB40D94">
        <w:trPr>
          <w:gridBefore w:val="1"/>
          <w:gridAfter w:val="2"/>
          <w:wBefore w:w="9" w:type="dxa"/>
          <w:wAfter w:w="255" w:type="dxa"/>
          <w:trHeight w:val="20"/>
        </w:trPr>
        <w:tc>
          <w:tcPr>
            <w:tcW w:w="1327" w:type="dxa"/>
            <w:gridSpan w:val="3"/>
          </w:tcPr>
          <w:p w14:paraId="21AD366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8529</w:t>
            </w:r>
          </w:p>
        </w:tc>
        <w:tc>
          <w:tcPr>
            <w:tcW w:w="2618" w:type="dxa"/>
            <w:gridSpan w:val="2"/>
          </w:tcPr>
          <w:p w14:paraId="0D0CCF2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Parts suitable for use solely or principally with the apparatus of heading Nos 8525 to 8528:</w:t>
            </w:r>
          </w:p>
        </w:tc>
        <w:tc>
          <w:tcPr>
            <w:tcW w:w="2967" w:type="dxa"/>
            <w:gridSpan w:val="5"/>
          </w:tcPr>
          <w:p w14:paraId="3F730A4B" w14:textId="77777777" w:rsidR="00D81926" w:rsidRPr="001C3B59" w:rsidRDefault="00D81926" w:rsidP="00A61C6D">
            <w:pPr>
              <w:rPr>
                <w:rFonts w:ascii="Times New Roman" w:hAnsi="Times New Roman" w:cs="Times New Roman"/>
                <w:sz w:val="23"/>
                <w:szCs w:val="23"/>
              </w:rPr>
            </w:pPr>
          </w:p>
        </w:tc>
        <w:tc>
          <w:tcPr>
            <w:tcW w:w="2793" w:type="dxa"/>
            <w:gridSpan w:val="4"/>
          </w:tcPr>
          <w:p w14:paraId="3B5EA8E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560DA08" w14:textId="77777777" w:rsidTr="7EB40D94">
        <w:trPr>
          <w:gridAfter w:val="3"/>
          <w:wAfter w:w="264" w:type="dxa"/>
          <w:trHeight w:val="20"/>
        </w:trPr>
        <w:tc>
          <w:tcPr>
            <w:tcW w:w="1327" w:type="dxa"/>
            <w:gridSpan w:val="3"/>
          </w:tcPr>
          <w:p w14:paraId="5BD9C4C3" w14:textId="77777777" w:rsidR="00D81926" w:rsidRPr="00DC29AB" w:rsidRDefault="00D81926" w:rsidP="00A61C6D">
            <w:pPr>
              <w:rPr>
                <w:rFonts w:ascii="Times New Roman" w:hAnsi="Times New Roman" w:cs="Times New Roman"/>
                <w:sz w:val="23"/>
                <w:szCs w:val="23"/>
              </w:rPr>
            </w:pPr>
          </w:p>
        </w:tc>
        <w:tc>
          <w:tcPr>
            <w:tcW w:w="2687" w:type="dxa"/>
            <w:gridSpan w:val="4"/>
          </w:tcPr>
          <w:p w14:paraId="4C5E5D3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Suitable for use solely or principally with video recording or reproducing apparatus</w:t>
            </w:r>
          </w:p>
        </w:tc>
        <w:tc>
          <w:tcPr>
            <w:tcW w:w="2845" w:type="dxa"/>
            <w:gridSpan w:val="2"/>
          </w:tcPr>
          <w:p w14:paraId="5B2B8BF4"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30A5029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D15190E" w14:textId="77777777" w:rsidTr="7EB40D94">
        <w:trPr>
          <w:gridAfter w:val="3"/>
          <w:wAfter w:w="264" w:type="dxa"/>
          <w:trHeight w:val="20"/>
        </w:trPr>
        <w:tc>
          <w:tcPr>
            <w:tcW w:w="1327" w:type="dxa"/>
            <w:gridSpan w:val="3"/>
          </w:tcPr>
          <w:p w14:paraId="2F993ED2" w14:textId="77777777" w:rsidR="00D81926" w:rsidRPr="00DC29AB" w:rsidRDefault="00D81926" w:rsidP="00A61C6D">
            <w:pPr>
              <w:rPr>
                <w:rFonts w:ascii="Times New Roman" w:hAnsi="Times New Roman" w:cs="Times New Roman"/>
                <w:sz w:val="23"/>
                <w:szCs w:val="23"/>
              </w:rPr>
            </w:pPr>
          </w:p>
        </w:tc>
        <w:tc>
          <w:tcPr>
            <w:tcW w:w="2687" w:type="dxa"/>
            <w:gridSpan w:val="4"/>
          </w:tcPr>
          <w:p w14:paraId="250BD6EE"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52413DB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2BE9FD8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AB0390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658792B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4D6EAF20" w14:textId="77777777" w:rsidTr="7EB40D94">
        <w:trPr>
          <w:gridAfter w:val="3"/>
          <w:wAfter w:w="264" w:type="dxa"/>
          <w:trHeight w:val="20"/>
        </w:trPr>
        <w:tc>
          <w:tcPr>
            <w:tcW w:w="1327" w:type="dxa"/>
            <w:gridSpan w:val="3"/>
          </w:tcPr>
          <w:p w14:paraId="4D6EF0F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8535 and 8536</w:t>
            </w:r>
          </w:p>
        </w:tc>
        <w:tc>
          <w:tcPr>
            <w:tcW w:w="2687" w:type="dxa"/>
            <w:gridSpan w:val="4"/>
          </w:tcPr>
          <w:p w14:paraId="3420485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Electrical apparatus for switching or protecting electrical circuits, or for making connections to or in </w:t>
            </w:r>
            <w:r w:rsidRPr="00DC29AB">
              <w:rPr>
                <w:rFonts w:ascii="Times New Roman" w:hAnsi="Times New Roman" w:cs="Times New Roman"/>
                <w:color w:val="231F20"/>
                <w:sz w:val="23"/>
                <w:szCs w:val="23"/>
              </w:rPr>
              <w:t>electrical circuits</w:t>
            </w:r>
          </w:p>
        </w:tc>
        <w:tc>
          <w:tcPr>
            <w:tcW w:w="2845" w:type="dxa"/>
            <w:gridSpan w:val="2"/>
          </w:tcPr>
          <w:p w14:paraId="55842C69"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4AA8AD2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408B34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8538 are only used up to a value of 10 % of the ex-works price of the product</w:t>
            </w:r>
          </w:p>
        </w:tc>
        <w:tc>
          <w:tcPr>
            <w:tcW w:w="2846" w:type="dxa"/>
            <w:gridSpan w:val="5"/>
          </w:tcPr>
          <w:p w14:paraId="1CD25E0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65C89480" w14:textId="77777777" w:rsidTr="7EB40D94">
        <w:trPr>
          <w:gridAfter w:val="3"/>
          <w:wAfter w:w="264" w:type="dxa"/>
          <w:trHeight w:val="20"/>
        </w:trPr>
        <w:tc>
          <w:tcPr>
            <w:tcW w:w="1327" w:type="dxa"/>
            <w:gridSpan w:val="3"/>
          </w:tcPr>
          <w:p w14:paraId="2A41446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8537</w:t>
            </w:r>
          </w:p>
        </w:tc>
        <w:tc>
          <w:tcPr>
            <w:tcW w:w="2687" w:type="dxa"/>
            <w:gridSpan w:val="4"/>
          </w:tcPr>
          <w:p w14:paraId="24E90A5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845" w:type="dxa"/>
            <w:gridSpan w:val="2"/>
          </w:tcPr>
          <w:p w14:paraId="1B3E81E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480B1E2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6D910C8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8538 are only used up to a value of 10 % of the ex-works price of the product</w:t>
            </w:r>
          </w:p>
        </w:tc>
        <w:tc>
          <w:tcPr>
            <w:tcW w:w="2846" w:type="dxa"/>
            <w:gridSpan w:val="5"/>
          </w:tcPr>
          <w:p w14:paraId="709A2D4B"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19CF31FF" w14:textId="77777777" w:rsidTr="7EB40D94">
        <w:trPr>
          <w:gridAfter w:val="3"/>
          <w:wAfter w:w="264" w:type="dxa"/>
          <w:trHeight w:val="20"/>
        </w:trPr>
        <w:tc>
          <w:tcPr>
            <w:tcW w:w="1327" w:type="dxa"/>
            <w:gridSpan w:val="3"/>
          </w:tcPr>
          <w:p w14:paraId="5AF5CEE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8541</w:t>
            </w:r>
          </w:p>
        </w:tc>
        <w:tc>
          <w:tcPr>
            <w:tcW w:w="2687" w:type="dxa"/>
            <w:gridSpan w:val="4"/>
          </w:tcPr>
          <w:p w14:paraId="230EB2E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Diodes, transistors and similar </w:t>
            </w:r>
            <w:r w:rsidRPr="00DC29AB">
              <w:rPr>
                <w:rFonts w:ascii="Times New Roman" w:hAnsi="Times New Roman" w:cs="Times New Roman"/>
                <w:color w:val="231F20"/>
                <w:sz w:val="23"/>
                <w:szCs w:val="23"/>
              </w:rPr>
              <w:t xml:space="preserve">semi-conductor devices, except </w:t>
            </w:r>
            <w:r w:rsidRPr="00B25CA2">
              <w:rPr>
                <w:rFonts w:ascii="Times New Roman" w:hAnsi="Times New Roman" w:cs="Times New Roman"/>
                <w:color w:val="231F20"/>
                <w:sz w:val="23"/>
                <w:szCs w:val="23"/>
              </w:rPr>
              <w:t>wafers not yet cut into chips</w:t>
            </w:r>
          </w:p>
        </w:tc>
        <w:tc>
          <w:tcPr>
            <w:tcW w:w="2845" w:type="dxa"/>
            <w:gridSpan w:val="2"/>
          </w:tcPr>
          <w:p w14:paraId="05F1487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475D83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07F3BD4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2CB0E85E"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78D0CE4F" w14:textId="77777777" w:rsidTr="7EB40D94">
        <w:trPr>
          <w:gridAfter w:val="3"/>
          <w:wAfter w:w="264" w:type="dxa"/>
          <w:trHeight w:val="20"/>
        </w:trPr>
        <w:tc>
          <w:tcPr>
            <w:tcW w:w="1327" w:type="dxa"/>
            <w:gridSpan w:val="3"/>
          </w:tcPr>
          <w:p w14:paraId="3CBDC0E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8542</w:t>
            </w:r>
          </w:p>
        </w:tc>
        <w:tc>
          <w:tcPr>
            <w:tcW w:w="2687" w:type="dxa"/>
            <w:gridSpan w:val="4"/>
          </w:tcPr>
          <w:p w14:paraId="569F3444"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Electronic integrated circuits and microassemblies</w:t>
            </w:r>
          </w:p>
        </w:tc>
        <w:tc>
          <w:tcPr>
            <w:tcW w:w="2845" w:type="dxa"/>
            <w:gridSpan w:val="2"/>
          </w:tcPr>
          <w:p w14:paraId="34A4EB5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5E481B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1A51ADB7"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8541 or 8542, taken together, are only used up to a value of 10 % of the ex-works price of the product</w:t>
            </w:r>
          </w:p>
        </w:tc>
        <w:tc>
          <w:tcPr>
            <w:tcW w:w="2846" w:type="dxa"/>
            <w:gridSpan w:val="5"/>
          </w:tcPr>
          <w:p w14:paraId="4A820399"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5729B859" w14:textId="77777777" w:rsidTr="7EB40D94">
        <w:trPr>
          <w:gridBefore w:val="1"/>
          <w:gridAfter w:val="2"/>
          <w:wBefore w:w="9" w:type="dxa"/>
          <w:wAfter w:w="255" w:type="dxa"/>
          <w:trHeight w:val="20"/>
        </w:trPr>
        <w:tc>
          <w:tcPr>
            <w:tcW w:w="1327" w:type="dxa"/>
            <w:gridSpan w:val="3"/>
          </w:tcPr>
          <w:p w14:paraId="7D87A2B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8544</w:t>
            </w:r>
          </w:p>
        </w:tc>
        <w:tc>
          <w:tcPr>
            <w:tcW w:w="2618" w:type="dxa"/>
            <w:gridSpan w:val="2"/>
          </w:tcPr>
          <w:p w14:paraId="5779FD4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67" w:type="dxa"/>
            <w:gridSpan w:val="5"/>
          </w:tcPr>
          <w:p w14:paraId="7DF5780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4D0BC24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7EECB3C" w14:textId="77777777" w:rsidTr="7EB40D94">
        <w:trPr>
          <w:gridBefore w:val="1"/>
          <w:gridAfter w:val="2"/>
          <w:wBefore w:w="9" w:type="dxa"/>
          <w:wAfter w:w="255" w:type="dxa"/>
          <w:trHeight w:val="20"/>
        </w:trPr>
        <w:tc>
          <w:tcPr>
            <w:tcW w:w="1327" w:type="dxa"/>
            <w:gridSpan w:val="3"/>
          </w:tcPr>
          <w:p w14:paraId="769206E5"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8545</w:t>
            </w:r>
          </w:p>
        </w:tc>
        <w:tc>
          <w:tcPr>
            <w:tcW w:w="2618" w:type="dxa"/>
            <w:gridSpan w:val="2"/>
          </w:tcPr>
          <w:p w14:paraId="5B1F73D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Carbon electrodes, carbon brushes, lamp carbons, battery carbons and other articles of graphite or other carbon, with or without metal, of a kind used for electrical purposes</w:t>
            </w:r>
          </w:p>
        </w:tc>
        <w:tc>
          <w:tcPr>
            <w:tcW w:w="2967" w:type="dxa"/>
            <w:gridSpan w:val="5"/>
          </w:tcPr>
          <w:p w14:paraId="60AC6B5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519F50E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8A18B00" w14:textId="77777777" w:rsidTr="7EB40D94">
        <w:trPr>
          <w:gridBefore w:val="1"/>
          <w:gridAfter w:val="2"/>
          <w:wBefore w:w="9" w:type="dxa"/>
          <w:wAfter w:w="255" w:type="dxa"/>
          <w:trHeight w:val="20"/>
        </w:trPr>
        <w:tc>
          <w:tcPr>
            <w:tcW w:w="1327" w:type="dxa"/>
            <w:gridSpan w:val="3"/>
          </w:tcPr>
          <w:p w14:paraId="4EF7B48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8546</w:t>
            </w:r>
          </w:p>
        </w:tc>
        <w:tc>
          <w:tcPr>
            <w:tcW w:w="2618" w:type="dxa"/>
            <w:gridSpan w:val="2"/>
          </w:tcPr>
          <w:p w14:paraId="0FD5A94A"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Electrical insulators of any material</w:t>
            </w:r>
          </w:p>
        </w:tc>
        <w:tc>
          <w:tcPr>
            <w:tcW w:w="2967" w:type="dxa"/>
            <w:gridSpan w:val="5"/>
          </w:tcPr>
          <w:p w14:paraId="12CC343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3EFC85B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99D5D83" w14:textId="77777777" w:rsidTr="7EB40D94">
        <w:trPr>
          <w:gridBefore w:val="1"/>
          <w:gridAfter w:val="2"/>
          <w:wBefore w:w="9" w:type="dxa"/>
          <w:wAfter w:w="255" w:type="dxa"/>
          <w:trHeight w:val="20"/>
        </w:trPr>
        <w:tc>
          <w:tcPr>
            <w:tcW w:w="1327" w:type="dxa"/>
            <w:gridSpan w:val="3"/>
          </w:tcPr>
          <w:p w14:paraId="685E659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8547</w:t>
            </w:r>
          </w:p>
        </w:tc>
        <w:tc>
          <w:tcPr>
            <w:tcW w:w="2618" w:type="dxa"/>
            <w:gridSpan w:val="2"/>
          </w:tcPr>
          <w:p w14:paraId="086BABD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25AD39F8"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lastRenderedPageBreak/>
              <w:t>No 8546; electrical conduit tubing and joints therefor, of base metal lined with insulating material</w:t>
            </w:r>
          </w:p>
        </w:tc>
        <w:tc>
          <w:tcPr>
            <w:tcW w:w="2967" w:type="dxa"/>
            <w:gridSpan w:val="5"/>
          </w:tcPr>
          <w:p w14:paraId="01959C2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lastRenderedPageBreak/>
              <w:t>Manufacture in which the value of all the materials used does not exceed 40 % of the ex-works price of the product</w:t>
            </w:r>
          </w:p>
        </w:tc>
        <w:tc>
          <w:tcPr>
            <w:tcW w:w="2793" w:type="dxa"/>
            <w:gridSpan w:val="4"/>
          </w:tcPr>
          <w:p w14:paraId="6394AC2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C676F25" w14:textId="77777777" w:rsidTr="7EB40D94">
        <w:trPr>
          <w:gridBefore w:val="1"/>
          <w:gridAfter w:val="2"/>
          <w:wBefore w:w="9" w:type="dxa"/>
          <w:wAfter w:w="255" w:type="dxa"/>
          <w:trHeight w:val="20"/>
        </w:trPr>
        <w:tc>
          <w:tcPr>
            <w:tcW w:w="1327" w:type="dxa"/>
            <w:gridSpan w:val="3"/>
          </w:tcPr>
          <w:p w14:paraId="05194DE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8548</w:t>
            </w:r>
          </w:p>
        </w:tc>
        <w:tc>
          <w:tcPr>
            <w:tcW w:w="2618" w:type="dxa"/>
            <w:gridSpan w:val="2"/>
          </w:tcPr>
          <w:p w14:paraId="36CD3157"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Waste </w:t>
            </w:r>
            <w:r w:rsidRPr="00DC29AB">
              <w:rPr>
                <w:rFonts w:ascii="Times New Roman" w:hAnsi="Times New Roman" w:cs="Times New Roman"/>
                <w:color w:val="231F20"/>
                <w:sz w:val="23"/>
                <w:szCs w:val="23"/>
              </w:rPr>
              <w:t>and scrap of primary cells, primary batteries and electric accumulators; spent primary cells, spent primary batteries and spent electric accumulators; electrical parts of machinery or apparatus, not specified or included elsewhere in this</w:t>
            </w:r>
            <w:r w:rsidRPr="00B25CA2">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Chapter</w:t>
            </w:r>
          </w:p>
        </w:tc>
        <w:tc>
          <w:tcPr>
            <w:tcW w:w="2967" w:type="dxa"/>
            <w:gridSpan w:val="5"/>
          </w:tcPr>
          <w:p w14:paraId="78EA9B7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5B5AFB4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44B381A" w14:textId="77777777" w:rsidTr="7EB40D94">
        <w:trPr>
          <w:gridBefore w:val="1"/>
          <w:gridAfter w:val="2"/>
          <w:wBefore w:w="9" w:type="dxa"/>
          <w:wAfter w:w="255" w:type="dxa"/>
          <w:trHeight w:val="20"/>
        </w:trPr>
        <w:tc>
          <w:tcPr>
            <w:tcW w:w="1327" w:type="dxa"/>
            <w:gridSpan w:val="3"/>
          </w:tcPr>
          <w:p w14:paraId="371FC4C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86</w:t>
            </w:r>
          </w:p>
        </w:tc>
        <w:tc>
          <w:tcPr>
            <w:tcW w:w="2618" w:type="dxa"/>
            <w:gridSpan w:val="2"/>
          </w:tcPr>
          <w:p w14:paraId="58CD7E3B"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Railway or tramway locomotives, rolling-stock and parts thereof; railway or tramway track fixtures and fittings and parts thereof; mechanical (including electro-mechanical) traffic signalling equipment of all kinds; except for:</w:t>
            </w:r>
          </w:p>
        </w:tc>
        <w:tc>
          <w:tcPr>
            <w:tcW w:w="2967" w:type="dxa"/>
            <w:gridSpan w:val="5"/>
          </w:tcPr>
          <w:p w14:paraId="5E70792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1BE466D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CD319BE" w14:textId="77777777" w:rsidTr="7EB40D94">
        <w:trPr>
          <w:gridBefore w:val="1"/>
          <w:gridAfter w:val="2"/>
          <w:wBefore w:w="9" w:type="dxa"/>
          <w:wAfter w:w="255" w:type="dxa"/>
          <w:trHeight w:val="20"/>
        </w:trPr>
        <w:tc>
          <w:tcPr>
            <w:tcW w:w="1327" w:type="dxa"/>
            <w:gridSpan w:val="3"/>
          </w:tcPr>
          <w:p w14:paraId="74B4150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8608</w:t>
            </w:r>
          </w:p>
        </w:tc>
        <w:tc>
          <w:tcPr>
            <w:tcW w:w="2618" w:type="dxa"/>
            <w:gridSpan w:val="2"/>
          </w:tcPr>
          <w:p w14:paraId="3B97E112"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67" w:type="dxa"/>
            <w:gridSpan w:val="5"/>
          </w:tcPr>
          <w:p w14:paraId="4CA2517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A1C51F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B80733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09D14866"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5E930462" w14:textId="77777777" w:rsidTr="7EB40D94">
        <w:trPr>
          <w:gridAfter w:val="3"/>
          <w:wAfter w:w="264" w:type="dxa"/>
          <w:trHeight w:val="20"/>
        </w:trPr>
        <w:tc>
          <w:tcPr>
            <w:tcW w:w="1327" w:type="dxa"/>
            <w:gridSpan w:val="3"/>
          </w:tcPr>
          <w:p w14:paraId="098F59B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87</w:t>
            </w:r>
          </w:p>
        </w:tc>
        <w:tc>
          <w:tcPr>
            <w:tcW w:w="2687" w:type="dxa"/>
            <w:gridSpan w:val="4"/>
          </w:tcPr>
          <w:p w14:paraId="5B711366"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Vehicles other than railway or tramway rolling-stock, and parts and accessories thereof; except for:</w:t>
            </w:r>
          </w:p>
        </w:tc>
        <w:tc>
          <w:tcPr>
            <w:tcW w:w="2845" w:type="dxa"/>
            <w:gridSpan w:val="2"/>
          </w:tcPr>
          <w:p w14:paraId="1C02150F"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16EEB49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45822454" w14:textId="77777777" w:rsidTr="7EB40D94">
        <w:trPr>
          <w:gridAfter w:val="3"/>
          <w:wAfter w:w="264" w:type="dxa"/>
          <w:trHeight w:val="20"/>
        </w:trPr>
        <w:tc>
          <w:tcPr>
            <w:tcW w:w="1327" w:type="dxa"/>
            <w:gridSpan w:val="3"/>
          </w:tcPr>
          <w:p w14:paraId="491C034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8709</w:t>
            </w:r>
          </w:p>
        </w:tc>
        <w:tc>
          <w:tcPr>
            <w:tcW w:w="2687" w:type="dxa"/>
            <w:gridSpan w:val="4"/>
          </w:tcPr>
          <w:p w14:paraId="52B6DFA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Works </w:t>
            </w:r>
            <w:r w:rsidRPr="00DC29AB">
              <w:rPr>
                <w:rFonts w:ascii="Times New Roman" w:hAnsi="Times New Roman" w:cs="Times New Roman"/>
                <w:color w:val="231F20"/>
                <w:sz w:val="23"/>
                <w:szCs w:val="23"/>
              </w:rPr>
              <w:t>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45" w:type="dxa"/>
            <w:gridSpan w:val="2"/>
          </w:tcPr>
          <w:p w14:paraId="4CAE3B1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31CE69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16C84DBC"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1D5AF553"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242C29FF" w14:textId="77777777" w:rsidTr="7EB40D94">
        <w:trPr>
          <w:gridAfter w:val="3"/>
          <w:wAfter w:w="264" w:type="dxa"/>
          <w:trHeight w:val="20"/>
        </w:trPr>
        <w:tc>
          <w:tcPr>
            <w:tcW w:w="1327" w:type="dxa"/>
            <w:gridSpan w:val="3"/>
          </w:tcPr>
          <w:p w14:paraId="2CB886A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8710</w:t>
            </w:r>
          </w:p>
        </w:tc>
        <w:tc>
          <w:tcPr>
            <w:tcW w:w="2687" w:type="dxa"/>
            <w:gridSpan w:val="4"/>
          </w:tcPr>
          <w:p w14:paraId="3E1384B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Tanks and other armoured fighting vehicles, motorised, whether or not fitted with weapons, and parts of such vehicles</w:t>
            </w:r>
          </w:p>
        </w:tc>
        <w:tc>
          <w:tcPr>
            <w:tcW w:w="2845" w:type="dxa"/>
            <w:gridSpan w:val="2"/>
          </w:tcPr>
          <w:p w14:paraId="0DD779F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E6D9FA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E930E6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1A9D6B5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7033E13E" w14:textId="77777777" w:rsidTr="7EB40D94">
        <w:trPr>
          <w:gridAfter w:val="3"/>
          <w:wAfter w:w="264" w:type="dxa"/>
          <w:trHeight w:val="20"/>
        </w:trPr>
        <w:tc>
          <w:tcPr>
            <w:tcW w:w="1327" w:type="dxa"/>
            <w:gridSpan w:val="3"/>
          </w:tcPr>
          <w:p w14:paraId="4D53EE5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8711</w:t>
            </w:r>
          </w:p>
        </w:tc>
        <w:tc>
          <w:tcPr>
            <w:tcW w:w="2687" w:type="dxa"/>
            <w:gridSpan w:val="4"/>
          </w:tcPr>
          <w:p w14:paraId="27EC0748"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Motorcycles (including mopeds) and cycles fitted with an auxiliary motor, with or without side-cars;</w:t>
            </w:r>
            <w:r w:rsidRPr="00B25CA2">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side-cars:</w:t>
            </w:r>
          </w:p>
        </w:tc>
        <w:tc>
          <w:tcPr>
            <w:tcW w:w="2845" w:type="dxa"/>
            <w:gridSpan w:val="2"/>
          </w:tcPr>
          <w:p w14:paraId="24E0100D" w14:textId="77777777" w:rsidR="00D81926" w:rsidRPr="001C3B59" w:rsidRDefault="00D81926" w:rsidP="00A61C6D">
            <w:pPr>
              <w:rPr>
                <w:rFonts w:ascii="Times New Roman" w:hAnsi="Times New Roman" w:cs="Times New Roman"/>
                <w:sz w:val="23"/>
                <w:szCs w:val="23"/>
              </w:rPr>
            </w:pPr>
          </w:p>
        </w:tc>
        <w:tc>
          <w:tcPr>
            <w:tcW w:w="2846" w:type="dxa"/>
            <w:gridSpan w:val="5"/>
          </w:tcPr>
          <w:p w14:paraId="42D493B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0571049" w14:textId="77777777" w:rsidTr="7EB40D94">
        <w:trPr>
          <w:gridAfter w:val="3"/>
          <w:wAfter w:w="264" w:type="dxa"/>
          <w:trHeight w:val="20"/>
        </w:trPr>
        <w:tc>
          <w:tcPr>
            <w:tcW w:w="1327" w:type="dxa"/>
            <w:gridSpan w:val="3"/>
          </w:tcPr>
          <w:p w14:paraId="1154FAD7" w14:textId="77777777" w:rsidR="00D81926" w:rsidRPr="00DC29AB" w:rsidRDefault="00D81926" w:rsidP="00A61C6D">
            <w:pPr>
              <w:rPr>
                <w:rFonts w:ascii="Times New Roman" w:hAnsi="Times New Roman" w:cs="Times New Roman"/>
                <w:sz w:val="23"/>
                <w:szCs w:val="23"/>
              </w:rPr>
            </w:pPr>
          </w:p>
        </w:tc>
        <w:tc>
          <w:tcPr>
            <w:tcW w:w="2687" w:type="dxa"/>
            <w:gridSpan w:val="4"/>
          </w:tcPr>
          <w:p w14:paraId="0427D29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With reciprocating internal combustion piston engine of a cylinder capacity:</w:t>
            </w:r>
          </w:p>
        </w:tc>
        <w:tc>
          <w:tcPr>
            <w:tcW w:w="2845" w:type="dxa"/>
            <w:gridSpan w:val="2"/>
          </w:tcPr>
          <w:p w14:paraId="06C5AA98" w14:textId="77777777" w:rsidR="00D81926" w:rsidRPr="001C3B59" w:rsidRDefault="00D81926" w:rsidP="00A61C6D">
            <w:pPr>
              <w:rPr>
                <w:rFonts w:ascii="Times New Roman" w:hAnsi="Times New Roman" w:cs="Times New Roman"/>
                <w:sz w:val="23"/>
                <w:szCs w:val="23"/>
              </w:rPr>
            </w:pPr>
          </w:p>
        </w:tc>
        <w:tc>
          <w:tcPr>
            <w:tcW w:w="2846" w:type="dxa"/>
            <w:gridSpan w:val="5"/>
          </w:tcPr>
          <w:p w14:paraId="682E393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D85D5AC" w14:textId="77777777" w:rsidTr="7EB40D94">
        <w:trPr>
          <w:gridAfter w:val="3"/>
          <w:wAfter w:w="264" w:type="dxa"/>
          <w:trHeight w:val="20"/>
        </w:trPr>
        <w:tc>
          <w:tcPr>
            <w:tcW w:w="1327" w:type="dxa"/>
            <w:gridSpan w:val="3"/>
          </w:tcPr>
          <w:p w14:paraId="371897A9" w14:textId="77777777" w:rsidR="00D81926" w:rsidRPr="00DC29AB" w:rsidRDefault="00D81926" w:rsidP="00A61C6D">
            <w:pPr>
              <w:rPr>
                <w:rFonts w:ascii="Times New Roman" w:hAnsi="Times New Roman" w:cs="Times New Roman"/>
                <w:sz w:val="23"/>
                <w:szCs w:val="23"/>
              </w:rPr>
            </w:pPr>
          </w:p>
        </w:tc>
        <w:tc>
          <w:tcPr>
            <w:tcW w:w="2687" w:type="dxa"/>
            <w:gridSpan w:val="4"/>
          </w:tcPr>
          <w:p w14:paraId="457F11C0" w14:textId="77777777" w:rsidR="00D81926" w:rsidRPr="00CE6E22"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Not exceeding 50 cc</w:t>
            </w:r>
          </w:p>
        </w:tc>
        <w:tc>
          <w:tcPr>
            <w:tcW w:w="2845" w:type="dxa"/>
            <w:gridSpan w:val="2"/>
          </w:tcPr>
          <w:p w14:paraId="36D8C70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558D81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2C670E8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08A5038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20 % of the ex-works price of the product</w:t>
            </w:r>
          </w:p>
        </w:tc>
      </w:tr>
      <w:tr w:rsidR="00D81926" w:rsidRPr="00A733C8" w14:paraId="0A2828B3" w14:textId="77777777" w:rsidTr="7EB40D94">
        <w:trPr>
          <w:gridAfter w:val="3"/>
          <w:wAfter w:w="264" w:type="dxa"/>
          <w:trHeight w:val="20"/>
        </w:trPr>
        <w:tc>
          <w:tcPr>
            <w:tcW w:w="1327" w:type="dxa"/>
            <w:gridSpan w:val="3"/>
          </w:tcPr>
          <w:p w14:paraId="5262E9B8" w14:textId="77777777" w:rsidR="00D81926" w:rsidRPr="00DC29AB" w:rsidRDefault="00D81926" w:rsidP="00A61C6D">
            <w:pPr>
              <w:rPr>
                <w:rFonts w:ascii="Times New Roman" w:hAnsi="Times New Roman" w:cs="Times New Roman"/>
                <w:sz w:val="23"/>
                <w:szCs w:val="23"/>
              </w:rPr>
            </w:pPr>
          </w:p>
        </w:tc>
        <w:tc>
          <w:tcPr>
            <w:tcW w:w="2687" w:type="dxa"/>
            <w:gridSpan w:val="4"/>
          </w:tcPr>
          <w:p w14:paraId="37AD2790" w14:textId="77777777" w:rsidR="00D81926" w:rsidRPr="00CE6E22" w:rsidRDefault="00D81926" w:rsidP="002875B5">
            <w:pPr>
              <w:pStyle w:val="TableParagraph"/>
              <w:numPr>
                <w:ilvl w:val="0"/>
                <w:numId w:val="62"/>
              </w:numPr>
              <w:tabs>
                <w:tab w:val="left" w:pos="284"/>
              </w:tabs>
              <w:ind w:left="568"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Exceeding 50 cc</w:t>
            </w:r>
          </w:p>
        </w:tc>
        <w:tc>
          <w:tcPr>
            <w:tcW w:w="2845" w:type="dxa"/>
            <w:gridSpan w:val="2"/>
          </w:tcPr>
          <w:p w14:paraId="08D3927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37A76A5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2CA7C73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3B92CF51"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7EF1E5BF" w14:textId="77777777" w:rsidTr="7EB40D94">
        <w:trPr>
          <w:gridAfter w:val="3"/>
          <w:wAfter w:w="264" w:type="dxa"/>
          <w:trHeight w:val="20"/>
        </w:trPr>
        <w:tc>
          <w:tcPr>
            <w:tcW w:w="1327" w:type="dxa"/>
            <w:gridSpan w:val="3"/>
          </w:tcPr>
          <w:p w14:paraId="41AE1F70" w14:textId="77777777" w:rsidR="00D81926" w:rsidRPr="00DC29AB" w:rsidRDefault="00D81926" w:rsidP="00A61C6D">
            <w:pPr>
              <w:rPr>
                <w:rFonts w:ascii="Times New Roman" w:hAnsi="Times New Roman" w:cs="Times New Roman"/>
                <w:sz w:val="23"/>
                <w:szCs w:val="23"/>
              </w:rPr>
            </w:pPr>
          </w:p>
        </w:tc>
        <w:tc>
          <w:tcPr>
            <w:tcW w:w="2687" w:type="dxa"/>
            <w:gridSpan w:val="4"/>
          </w:tcPr>
          <w:p w14:paraId="4FF8DF4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199BA87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039A19F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9E22E6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051B2F4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05B3592F" w14:textId="77777777" w:rsidTr="7EB40D94">
        <w:trPr>
          <w:gridBefore w:val="1"/>
          <w:gridAfter w:val="2"/>
          <w:wBefore w:w="9" w:type="dxa"/>
          <w:wAfter w:w="255" w:type="dxa"/>
          <w:trHeight w:val="20"/>
        </w:trPr>
        <w:tc>
          <w:tcPr>
            <w:tcW w:w="1327" w:type="dxa"/>
            <w:gridSpan w:val="3"/>
          </w:tcPr>
          <w:p w14:paraId="2107D59D"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8712</w:t>
            </w:r>
          </w:p>
        </w:tc>
        <w:tc>
          <w:tcPr>
            <w:tcW w:w="2618" w:type="dxa"/>
            <w:gridSpan w:val="2"/>
          </w:tcPr>
          <w:p w14:paraId="449A9A0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Bicycles without ball bearings</w:t>
            </w:r>
          </w:p>
        </w:tc>
        <w:tc>
          <w:tcPr>
            <w:tcW w:w="2967" w:type="dxa"/>
            <w:gridSpan w:val="5"/>
          </w:tcPr>
          <w:p w14:paraId="7A1344D8" w14:textId="77777777" w:rsidR="00D81926" w:rsidRPr="001C3B59" w:rsidRDefault="00D81926" w:rsidP="00A61C6D">
            <w:pPr>
              <w:pStyle w:val="TableParagraph"/>
              <w:rPr>
                <w:rFonts w:ascii="Times New Roman" w:hAnsi="Times New Roman" w:cs="Times New Roman"/>
                <w:sz w:val="23"/>
                <w:szCs w:val="23"/>
              </w:rPr>
            </w:pPr>
            <w:r w:rsidRPr="001C3B59">
              <w:rPr>
                <w:rFonts w:ascii="Times New Roman" w:hAnsi="Times New Roman" w:cs="Times New Roman"/>
                <w:color w:val="231F20"/>
                <w:sz w:val="23"/>
                <w:szCs w:val="23"/>
              </w:rPr>
              <w:t>Manufacture from materials not classified in heading No 8714</w:t>
            </w:r>
          </w:p>
        </w:tc>
        <w:tc>
          <w:tcPr>
            <w:tcW w:w="2793" w:type="dxa"/>
            <w:gridSpan w:val="4"/>
          </w:tcPr>
          <w:p w14:paraId="504517E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777F255D" w14:textId="77777777" w:rsidTr="7EB40D94">
        <w:trPr>
          <w:gridBefore w:val="1"/>
          <w:gridAfter w:val="2"/>
          <w:wBefore w:w="9" w:type="dxa"/>
          <w:wAfter w:w="255" w:type="dxa"/>
          <w:trHeight w:val="20"/>
        </w:trPr>
        <w:tc>
          <w:tcPr>
            <w:tcW w:w="1327" w:type="dxa"/>
            <w:gridSpan w:val="3"/>
          </w:tcPr>
          <w:p w14:paraId="4C71062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8715</w:t>
            </w:r>
          </w:p>
        </w:tc>
        <w:tc>
          <w:tcPr>
            <w:tcW w:w="2618" w:type="dxa"/>
            <w:gridSpan w:val="2"/>
          </w:tcPr>
          <w:p w14:paraId="2705510C"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Baby carriages and parts thereof</w:t>
            </w:r>
          </w:p>
        </w:tc>
        <w:tc>
          <w:tcPr>
            <w:tcW w:w="2967" w:type="dxa"/>
            <w:gridSpan w:val="5"/>
          </w:tcPr>
          <w:p w14:paraId="1202F52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683B110"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52C68C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23BBD24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0E3B1F2B" w14:textId="77777777" w:rsidTr="7EB40D94">
        <w:trPr>
          <w:gridBefore w:val="1"/>
          <w:gridAfter w:val="2"/>
          <w:wBefore w:w="9" w:type="dxa"/>
          <w:wAfter w:w="255" w:type="dxa"/>
          <w:trHeight w:val="20"/>
        </w:trPr>
        <w:tc>
          <w:tcPr>
            <w:tcW w:w="1327" w:type="dxa"/>
            <w:gridSpan w:val="3"/>
          </w:tcPr>
          <w:p w14:paraId="63C961B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8716</w:t>
            </w:r>
          </w:p>
        </w:tc>
        <w:tc>
          <w:tcPr>
            <w:tcW w:w="2618" w:type="dxa"/>
            <w:gridSpan w:val="2"/>
          </w:tcPr>
          <w:p w14:paraId="3FB75A5D"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Trailers and semi-trailers; other vehicles, not mechanically propelled; parts thereof</w:t>
            </w:r>
          </w:p>
        </w:tc>
        <w:tc>
          <w:tcPr>
            <w:tcW w:w="2967" w:type="dxa"/>
            <w:gridSpan w:val="5"/>
          </w:tcPr>
          <w:p w14:paraId="78127F4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78AA547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all the materials used are classified within a heading other than that of the </w:t>
            </w:r>
            <w:r w:rsidRPr="00CE6E22">
              <w:rPr>
                <w:rFonts w:ascii="Times New Roman" w:hAnsi="Times New Roman" w:cs="Times New Roman"/>
                <w:color w:val="231F20"/>
                <w:w w:val="105"/>
                <w:sz w:val="23"/>
                <w:szCs w:val="23"/>
              </w:rPr>
              <w:lastRenderedPageBreak/>
              <w:t>product;</w:t>
            </w:r>
          </w:p>
          <w:p w14:paraId="3977023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259CDF9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Manufacture in which the value of all the materials used does not exceed 30 % of the ex-works price of the product</w:t>
            </w:r>
          </w:p>
        </w:tc>
      </w:tr>
      <w:tr w:rsidR="00D81926" w:rsidRPr="00FF1C13" w14:paraId="13A2422D" w14:textId="77777777" w:rsidTr="7EB40D94">
        <w:trPr>
          <w:gridBefore w:val="1"/>
          <w:gridAfter w:val="2"/>
          <w:wBefore w:w="9" w:type="dxa"/>
          <w:wAfter w:w="255" w:type="dxa"/>
          <w:trHeight w:val="20"/>
        </w:trPr>
        <w:tc>
          <w:tcPr>
            <w:tcW w:w="1327" w:type="dxa"/>
            <w:gridSpan w:val="3"/>
          </w:tcPr>
          <w:p w14:paraId="0D2770A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88</w:t>
            </w:r>
          </w:p>
        </w:tc>
        <w:tc>
          <w:tcPr>
            <w:tcW w:w="2618" w:type="dxa"/>
            <w:gridSpan w:val="2"/>
          </w:tcPr>
          <w:p w14:paraId="3D190A0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Aircraft, spacecraft, and parts thereof; except for:</w:t>
            </w:r>
          </w:p>
        </w:tc>
        <w:tc>
          <w:tcPr>
            <w:tcW w:w="2967" w:type="dxa"/>
            <w:gridSpan w:val="5"/>
          </w:tcPr>
          <w:p w14:paraId="04A1E50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51DC833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14DF0F15" w14:textId="77777777" w:rsidTr="7EB40D94">
        <w:trPr>
          <w:gridBefore w:val="1"/>
          <w:gridAfter w:val="2"/>
          <w:wBefore w:w="9" w:type="dxa"/>
          <w:wAfter w:w="255" w:type="dxa"/>
          <w:trHeight w:val="20"/>
        </w:trPr>
        <w:tc>
          <w:tcPr>
            <w:tcW w:w="1327" w:type="dxa"/>
            <w:gridSpan w:val="3"/>
          </w:tcPr>
          <w:p w14:paraId="52D17B7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8804</w:t>
            </w:r>
          </w:p>
        </w:tc>
        <w:tc>
          <w:tcPr>
            <w:tcW w:w="2618" w:type="dxa"/>
            <w:gridSpan w:val="2"/>
          </w:tcPr>
          <w:p w14:paraId="497B144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Rotochutes</w:t>
            </w:r>
          </w:p>
        </w:tc>
        <w:tc>
          <w:tcPr>
            <w:tcW w:w="2967" w:type="dxa"/>
            <w:gridSpan w:val="5"/>
          </w:tcPr>
          <w:p w14:paraId="11C66FB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8804</w:t>
            </w:r>
          </w:p>
        </w:tc>
        <w:tc>
          <w:tcPr>
            <w:tcW w:w="2793" w:type="dxa"/>
            <w:gridSpan w:val="4"/>
          </w:tcPr>
          <w:p w14:paraId="04B7A91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38283211" w14:textId="77777777" w:rsidTr="7EB40D94">
        <w:trPr>
          <w:gridBefore w:val="1"/>
          <w:gridAfter w:val="2"/>
          <w:wBefore w:w="9" w:type="dxa"/>
          <w:wAfter w:w="255" w:type="dxa"/>
          <w:trHeight w:val="20"/>
        </w:trPr>
        <w:tc>
          <w:tcPr>
            <w:tcW w:w="1327" w:type="dxa"/>
            <w:gridSpan w:val="3"/>
          </w:tcPr>
          <w:p w14:paraId="4C525AC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8805</w:t>
            </w:r>
          </w:p>
        </w:tc>
        <w:tc>
          <w:tcPr>
            <w:tcW w:w="2618" w:type="dxa"/>
            <w:gridSpan w:val="2"/>
          </w:tcPr>
          <w:p w14:paraId="0E71E02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Aircraft launching gear; deck-arrestor or similar gear; ground flying trainers; parts of the foregoing articles</w:t>
            </w:r>
          </w:p>
        </w:tc>
        <w:tc>
          <w:tcPr>
            <w:tcW w:w="2967" w:type="dxa"/>
            <w:gridSpan w:val="5"/>
          </w:tcPr>
          <w:p w14:paraId="41B04FA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23EC37DF"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0E757CEF" w14:textId="77777777" w:rsidTr="7EB40D94">
        <w:trPr>
          <w:gridBefore w:val="1"/>
          <w:gridAfter w:val="2"/>
          <w:wBefore w:w="9" w:type="dxa"/>
          <w:wAfter w:w="255" w:type="dxa"/>
          <w:trHeight w:val="20"/>
        </w:trPr>
        <w:tc>
          <w:tcPr>
            <w:tcW w:w="1327" w:type="dxa"/>
            <w:gridSpan w:val="3"/>
          </w:tcPr>
          <w:p w14:paraId="791577A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Chapter 89</w:t>
            </w:r>
          </w:p>
        </w:tc>
        <w:tc>
          <w:tcPr>
            <w:tcW w:w="2618" w:type="dxa"/>
            <w:gridSpan w:val="2"/>
          </w:tcPr>
          <w:p w14:paraId="479C852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Ships, boats and floating structures</w:t>
            </w:r>
          </w:p>
        </w:tc>
        <w:tc>
          <w:tcPr>
            <w:tcW w:w="2967" w:type="dxa"/>
            <w:gridSpan w:val="5"/>
          </w:tcPr>
          <w:p w14:paraId="5AAD259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 However, hulls of heading No 8906 may not be used</w:t>
            </w:r>
          </w:p>
        </w:tc>
        <w:tc>
          <w:tcPr>
            <w:tcW w:w="2793" w:type="dxa"/>
            <w:gridSpan w:val="4"/>
          </w:tcPr>
          <w:p w14:paraId="3F8939A6"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39A3005E" w14:textId="77777777" w:rsidTr="7EB40D94">
        <w:trPr>
          <w:gridBefore w:val="1"/>
          <w:gridAfter w:val="2"/>
          <w:wBefore w:w="9" w:type="dxa"/>
          <w:wAfter w:w="255" w:type="dxa"/>
          <w:trHeight w:val="20"/>
        </w:trPr>
        <w:tc>
          <w:tcPr>
            <w:tcW w:w="1327" w:type="dxa"/>
            <w:gridSpan w:val="3"/>
          </w:tcPr>
          <w:p w14:paraId="4C46985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Chapter 90</w:t>
            </w:r>
          </w:p>
        </w:tc>
        <w:tc>
          <w:tcPr>
            <w:tcW w:w="2618" w:type="dxa"/>
            <w:gridSpan w:val="2"/>
          </w:tcPr>
          <w:p w14:paraId="4B4E3DC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Optical, photographic, cinematographic, measuring, checking, precision, medical or surgical instruments and apparatus; parts and accessories thereof; except for:</w:t>
            </w:r>
          </w:p>
        </w:tc>
        <w:tc>
          <w:tcPr>
            <w:tcW w:w="2967" w:type="dxa"/>
            <w:gridSpan w:val="5"/>
          </w:tcPr>
          <w:p w14:paraId="13A5F4A3"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60A6BAC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7591D0A"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30BC0F48"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75EA9555" w14:textId="77777777" w:rsidTr="7EB40D94">
        <w:trPr>
          <w:gridBefore w:val="1"/>
          <w:gridAfter w:val="2"/>
          <w:wBefore w:w="9" w:type="dxa"/>
          <w:wAfter w:w="255" w:type="dxa"/>
          <w:trHeight w:val="20"/>
        </w:trPr>
        <w:tc>
          <w:tcPr>
            <w:tcW w:w="1327" w:type="dxa"/>
            <w:gridSpan w:val="3"/>
          </w:tcPr>
          <w:p w14:paraId="3D51ED5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9001</w:t>
            </w:r>
          </w:p>
        </w:tc>
        <w:tc>
          <w:tcPr>
            <w:tcW w:w="2618" w:type="dxa"/>
            <w:gridSpan w:val="2"/>
          </w:tcPr>
          <w:p w14:paraId="0B0BF31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967" w:type="dxa"/>
            <w:gridSpan w:val="5"/>
          </w:tcPr>
          <w:p w14:paraId="647A495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425C9C72"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47D16DA" w14:textId="77777777" w:rsidTr="7EB40D94">
        <w:trPr>
          <w:gridAfter w:val="3"/>
          <w:wAfter w:w="264" w:type="dxa"/>
          <w:trHeight w:val="20"/>
        </w:trPr>
        <w:tc>
          <w:tcPr>
            <w:tcW w:w="1327" w:type="dxa"/>
            <w:gridSpan w:val="3"/>
          </w:tcPr>
          <w:p w14:paraId="436FC88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9002</w:t>
            </w:r>
          </w:p>
        </w:tc>
        <w:tc>
          <w:tcPr>
            <w:tcW w:w="2687" w:type="dxa"/>
            <w:gridSpan w:val="4"/>
          </w:tcPr>
          <w:p w14:paraId="326BC29F"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Lenses, prisms, mirrors and other optical elements, of any material, mounted, being parts of or fittings for instruments or apparatus, other than such elements of glass not optically worked</w:t>
            </w:r>
          </w:p>
        </w:tc>
        <w:tc>
          <w:tcPr>
            <w:tcW w:w="2845" w:type="dxa"/>
            <w:gridSpan w:val="2"/>
          </w:tcPr>
          <w:p w14:paraId="6B162BB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4C98298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8BE73B8" w14:textId="77777777" w:rsidTr="7EB40D94">
        <w:trPr>
          <w:gridAfter w:val="3"/>
          <w:wAfter w:w="264" w:type="dxa"/>
          <w:trHeight w:val="20"/>
        </w:trPr>
        <w:tc>
          <w:tcPr>
            <w:tcW w:w="1327" w:type="dxa"/>
            <w:gridSpan w:val="3"/>
          </w:tcPr>
          <w:p w14:paraId="4DE26CA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9004</w:t>
            </w:r>
          </w:p>
        </w:tc>
        <w:tc>
          <w:tcPr>
            <w:tcW w:w="2687" w:type="dxa"/>
            <w:gridSpan w:val="4"/>
          </w:tcPr>
          <w:p w14:paraId="026E489D"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Spectacles, goggles and the like, corrective, protective or other</w:t>
            </w:r>
          </w:p>
        </w:tc>
        <w:tc>
          <w:tcPr>
            <w:tcW w:w="2845" w:type="dxa"/>
            <w:gridSpan w:val="2"/>
          </w:tcPr>
          <w:p w14:paraId="5BE466A1"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64422626"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D09BED7" w14:textId="77777777" w:rsidTr="7EB40D94">
        <w:trPr>
          <w:gridAfter w:val="3"/>
          <w:wAfter w:w="264" w:type="dxa"/>
          <w:trHeight w:val="20"/>
        </w:trPr>
        <w:tc>
          <w:tcPr>
            <w:tcW w:w="1327" w:type="dxa"/>
            <w:gridSpan w:val="3"/>
          </w:tcPr>
          <w:p w14:paraId="1D6A339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9005</w:t>
            </w:r>
          </w:p>
        </w:tc>
        <w:tc>
          <w:tcPr>
            <w:tcW w:w="2687" w:type="dxa"/>
            <w:gridSpan w:val="4"/>
          </w:tcPr>
          <w:p w14:paraId="0E4AB26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Binoculars, monoculars, other optical telescopes, and mountings therefor, except </w:t>
            </w:r>
            <w:r w:rsidRPr="00B25CA2">
              <w:rPr>
                <w:rFonts w:ascii="Times New Roman" w:hAnsi="Times New Roman" w:cs="Times New Roman"/>
                <w:color w:val="231F20"/>
                <w:sz w:val="23"/>
                <w:szCs w:val="23"/>
              </w:rPr>
              <w:lastRenderedPageBreak/>
              <w:t>for astronomical refracting telescopes and mountings therefor</w:t>
            </w:r>
          </w:p>
        </w:tc>
        <w:tc>
          <w:tcPr>
            <w:tcW w:w="2845" w:type="dxa"/>
            <w:gridSpan w:val="2"/>
          </w:tcPr>
          <w:p w14:paraId="62A9EA6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 in which:</w:t>
            </w:r>
          </w:p>
          <w:p w14:paraId="2B91A5D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 xml:space="preserve">all the materials used are classified within a </w:t>
            </w:r>
            <w:r w:rsidRPr="00CE6E22">
              <w:rPr>
                <w:rFonts w:ascii="Times New Roman" w:hAnsi="Times New Roman" w:cs="Times New Roman"/>
                <w:color w:val="231F20"/>
                <w:w w:val="105"/>
                <w:sz w:val="23"/>
                <w:szCs w:val="23"/>
              </w:rPr>
              <w:lastRenderedPageBreak/>
              <w:t>heading other than that of the product;</w:t>
            </w:r>
          </w:p>
          <w:p w14:paraId="0D93123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p w14:paraId="5E2E0F1C"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all the non-originating materials used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value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the originating materials used</w:t>
            </w:r>
          </w:p>
        </w:tc>
        <w:tc>
          <w:tcPr>
            <w:tcW w:w="2846" w:type="dxa"/>
            <w:gridSpan w:val="5"/>
          </w:tcPr>
          <w:p w14:paraId="2806842F"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value of all the materials used does not exceed 30 % of the </w:t>
            </w:r>
            <w:r w:rsidRPr="00FF1C13">
              <w:rPr>
                <w:rFonts w:ascii="Times New Roman" w:hAnsi="Times New Roman" w:cs="Times New Roman"/>
                <w:color w:val="231F20"/>
                <w:sz w:val="23"/>
                <w:szCs w:val="23"/>
              </w:rPr>
              <w:lastRenderedPageBreak/>
              <w:t>ex-works price of the product</w:t>
            </w:r>
          </w:p>
        </w:tc>
      </w:tr>
      <w:tr w:rsidR="00D81926" w:rsidRPr="00A733C8" w14:paraId="21533DF2" w14:textId="77777777" w:rsidTr="7EB40D94">
        <w:trPr>
          <w:gridAfter w:val="3"/>
          <w:wAfter w:w="264" w:type="dxa"/>
          <w:trHeight w:val="20"/>
        </w:trPr>
        <w:tc>
          <w:tcPr>
            <w:tcW w:w="1327" w:type="dxa"/>
            <w:gridSpan w:val="3"/>
          </w:tcPr>
          <w:p w14:paraId="19EB07B0"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ex 9006</w:t>
            </w:r>
          </w:p>
        </w:tc>
        <w:tc>
          <w:tcPr>
            <w:tcW w:w="2687" w:type="dxa"/>
            <w:gridSpan w:val="4"/>
          </w:tcPr>
          <w:p w14:paraId="6892ACA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 xml:space="preserve">Photographic (other than cinematographic) cameras; photographic flashlight apparatus and flashbulbs other than </w:t>
            </w:r>
            <w:r w:rsidRPr="00DC29AB">
              <w:rPr>
                <w:rFonts w:ascii="Times New Roman" w:hAnsi="Times New Roman" w:cs="Times New Roman"/>
                <w:color w:val="231F20"/>
                <w:sz w:val="23"/>
                <w:szCs w:val="23"/>
              </w:rPr>
              <w:t>electrically ignited flashbulbs</w:t>
            </w:r>
          </w:p>
        </w:tc>
        <w:tc>
          <w:tcPr>
            <w:tcW w:w="2845" w:type="dxa"/>
            <w:gridSpan w:val="2"/>
          </w:tcPr>
          <w:p w14:paraId="5DF6419B"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4B3FC75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8CEAA32"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p w14:paraId="5B642158"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all the non-originating materials used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value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the originating materials used</w:t>
            </w:r>
          </w:p>
        </w:tc>
        <w:tc>
          <w:tcPr>
            <w:tcW w:w="2846" w:type="dxa"/>
            <w:gridSpan w:val="5"/>
          </w:tcPr>
          <w:p w14:paraId="2B601D5D"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06A0FADA" w14:textId="77777777" w:rsidTr="7EB40D94">
        <w:trPr>
          <w:gridAfter w:val="3"/>
          <w:wAfter w:w="264" w:type="dxa"/>
          <w:trHeight w:val="20"/>
        </w:trPr>
        <w:tc>
          <w:tcPr>
            <w:tcW w:w="1327" w:type="dxa"/>
            <w:gridSpan w:val="3"/>
          </w:tcPr>
          <w:p w14:paraId="117C397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9007</w:t>
            </w:r>
          </w:p>
        </w:tc>
        <w:tc>
          <w:tcPr>
            <w:tcW w:w="2687" w:type="dxa"/>
            <w:gridSpan w:val="4"/>
          </w:tcPr>
          <w:p w14:paraId="65B662AC"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Cinematographic cameras and projectors, whether or not incorporating sound recording or reproducing apparatus</w:t>
            </w:r>
          </w:p>
        </w:tc>
        <w:tc>
          <w:tcPr>
            <w:tcW w:w="2845" w:type="dxa"/>
            <w:gridSpan w:val="2"/>
          </w:tcPr>
          <w:p w14:paraId="20F460C4"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A30F17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2ACD0F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p w14:paraId="5AD8EF3D"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all the non-originating materials used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value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the originating materials used</w:t>
            </w:r>
          </w:p>
        </w:tc>
        <w:tc>
          <w:tcPr>
            <w:tcW w:w="2846" w:type="dxa"/>
            <w:gridSpan w:val="5"/>
          </w:tcPr>
          <w:p w14:paraId="4F5EE5C1"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4356A15D" w14:textId="77777777" w:rsidTr="7EB40D94">
        <w:trPr>
          <w:gridAfter w:val="3"/>
          <w:wAfter w:w="264" w:type="dxa"/>
          <w:trHeight w:val="20"/>
        </w:trPr>
        <w:tc>
          <w:tcPr>
            <w:tcW w:w="1327" w:type="dxa"/>
            <w:gridSpan w:val="3"/>
          </w:tcPr>
          <w:p w14:paraId="68C4399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9011</w:t>
            </w:r>
          </w:p>
        </w:tc>
        <w:tc>
          <w:tcPr>
            <w:tcW w:w="2687" w:type="dxa"/>
            <w:gridSpan w:val="4"/>
          </w:tcPr>
          <w:p w14:paraId="4AE218C4"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Compound optical microscopes, including those for photomicrography, cinephotomicrography or microprojection</w:t>
            </w:r>
          </w:p>
        </w:tc>
        <w:tc>
          <w:tcPr>
            <w:tcW w:w="2845" w:type="dxa"/>
            <w:gridSpan w:val="2"/>
          </w:tcPr>
          <w:p w14:paraId="5EDCF8E8"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E45D71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38595C0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p w14:paraId="572C6E1B"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the value of all the non-originating materials used does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not</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exceed</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the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value</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of the originating materials used</w:t>
            </w:r>
          </w:p>
        </w:tc>
        <w:tc>
          <w:tcPr>
            <w:tcW w:w="2846" w:type="dxa"/>
            <w:gridSpan w:val="5"/>
          </w:tcPr>
          <w:p w14:paraId="5E88DB6C"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7BED84E1" w14:textId="77777777" w:rsidTr="7EB40D94">
        <w:trPr>
          <w:gridBefore w:val="1"/>
          <w:gridAfter w:val="2"/>
          <w:wBefore w:w="9" w:type="dxa"/>
          <w:wAfter w:w="255" w:type="dxa"/>
          <w:trHeight w:val="20"/>
        </w:trPr>
        <w:tc>
          <w:tcPr>
            <w:tcW w:w="1327" w:type="dxa"/>
            <w:gridSpan w:val="3"/>
          </w:tcPr>
          <w:p w14:paraId="6D79528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ex 9014</w:t>
            </w:r>
          </w:p>
        </w:tc>
        <w:tc>
          <w:tcPr>
            <w:tcW w:w="2618" w:type="dxa"/>
            <w:gridSpan w:val="2"/>
          </w:tcPr>
          <w:p w14:paraId="6260453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Other navigational instruments and appliances</w:t>
            </w:r>
          </w:p>
        </w:tc>
        <w:tc>
          <w:tcPr>
            <w:tcW w:w="2967" w:type="dxa"/>
            <w:gridSpan w:val="5"/>
          </w:tcPr>
          <w:p w14:paraId="224CE531"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t>
            </w:r>
            <w:r w:rsidRPr="001C3B59">
              <w:rPr>
                <w:rFonts w:ascii="Times New Roman" w:hAnsi="Times New Roman" w:cs="Times New Roman"/>
                <w:color w:val="231F20"/>
                <w:sz w:val="23"/>
                <w:szCs w:val="23"/>
              </w:rPr>
              <w:lastRenderedPageBreak/>
              <w:t>works price of the product</w:t>
            </w:r>
          </w:p>
        </w:tc>
        <w:tc>
          <w:tcPr>
            <w:tcW w:w="2793" w:type="dxa"/>
            <w:gridSpan w:val="4"/>
          </w:tcPr>
          <w:p w14:paraId="7B014CD5"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FA5A4E2" w14:textId="77777777" w:rsidTr="7EB40D94">
        <w:trPr>
          <w:gridBefore w:val="1"/>
          <w:gridAfter w:val="2"/>
          <w:wBefore w:w="9" w:type="dxa"/>
          <w:wAfter w:w="255" w:type="dxa"/>
          <w:trHeight w:val="20"/>
        </w:trPr>
        <w:tc>
          <w:tcPr>
            <w:tcW w:w="1327" w:type="dxa"/>
            <w:gridSpan w:val="3"/>
          </w:tcPr>
          <w:p w14:paraId="620FB588"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9015</w:t>
            </w:r>
          </w:p>
        </w:tc>
        <w:tc>
          <w:tcPr>
            <w:tcW w:w="2618" w:type="dxa"/>
            <w:gridSpan w:val="2"/>
          </w:tcPr>
          <w:p w14:paraId="0FB3FDBF"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Surveying (including photogrammetrical surveying), hydrographic, oceanographic, hydrological, meteorological or geophysical instruments and appliances, excluding compasses; rangefinders</w:t>
            </w:r>
          </w:p>
        </w:tc>
        <w:tc>
          <w:tcPr>
            <w:tcW w:w="2967" w:type="dxa"/>
            <w:gridSpan w:val="5"/>
          </w:tcPr>
          <w:p w14:paraId="071A4BF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16E16328"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1C757C9" w14:textId="77777777" w:rsidTr="7EB40D94">
        <w:trPr>
          <w:gridBefore w:val="1"/>
          <w:gridAfter w:val="2"/>
          <w:wBefore w:w="9" w:type="dxa"/>
          <w:wAfter w:w="255" w:type="dxa"/>
          <w:trHeight w:val="20"/>
        </w:trPr>
        <w:tc>
          <w:tcPr>
            <w:tcW w:w="1327" w:type="dxa"/>
            <w:gridSpan w:val="3"/>
          </w:tcPr>
          <w:p w14:paraId="70B36A82"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9016</w:t>
            </w:r>
          </w:p>
        </w:tc>
        <w:tc>
          <w:tcPr>
            <w:tcW w:w="2618" w:type="dxa"/>
            <w:gridSpan w:val="2"/>
          </w:tcPr>
          <w:p w14:paraId="2E09F976"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Balances of a sensitivity of 5 cg or better, with or without weights</w:t>
            </w:r>
          </w:p>
        </w:tc>
        <w:tc>
          <w:tcPr>
            <w:tcW w:w="2967" w:type="dxa"/>
            <w:gridSpan w:val="5"/>
          </w:tcPr>
          <w:p w14:paraId="4FB3DDA3"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424A91C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4849BD2A" w14:textId="77777777" w:rsidTr="7EB40D94">
        <w:trPr>
          <w:gridBefore w:val="1"/>
          <w:gridAfter w:val="2"/>
          <w:wBefore w:w="9" w:type="dxa"/>
          <w:wAfter w:w="255" w:type="dxa"/>
          <w:trHeight w:val="20"/>
        </w:trPr>
        <w:tc>
          <w:tcPr>
            <w:tcW w:w="1327" w:type="dxa"/>
            <w:gridSpan w:val="3"/>
          </w:tcPr>
          <w:p w14:paraId="177F815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9017</w:t>
            </w:r>
          </w:p>
        </w:tc>
        <w:tc>
          <w:tcPr>
            <w:tcW w:w="2618" w:type="dxa"/>
            <w:gridSpan w:val="2"/>
          </w:tcPr>
          <w:p w14:paraId="1192308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67" w:type="dxa"/>
            <w:gridSpan w:val="5"/>
          </w:tcPr>
          <w:p w14:paraId="305CE59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76E19CD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0998BD8C" w14:textId="77777777" w:rsidTr="7EB40D94">
        <w:trPr>
          <w:gridBefore w:val="1"/>
          <w:gridAfter w:val="2"/>
          <w:wBefore w:w="9" w:type="dxa"/>
          <w:wAfter w:w="255" w:type="dxa"/>
          <w:trHeight w:val="20"/>
        </w:trPr>
        <w:tc>
          <w:tcPr>
            <w:tcW w:w="1327" w:type="dxa"/>
            <w:gridSpan w:val="3"/>
          </w:tcPr>
          <w:p w14:paraId="4FEAD9C9"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9018</w:t>
            </w:r>
          </w:p>
        </w:tc>
        <w:tc>
          <w:tcPr>
            <w:tcW w:w="2618" w:type="dxa"/>
            <w:gridSpan w:val="2"/>
          </w:tcPr>
          <w:p w14:paraId="7FB1D293"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Instruments and appliances used in medical, surgical, dental or veterinary sciences, including scintigraphic apparatus, other electro-medical apparatus and sight-testing instruments:</w:t>
            </w:r>
          </w:p>
        </w:tc>
        <w:tc>
          <w:tcPr>
            <w:tcW w:w="2967" w:type="dxa"/>
            <w:gridSpan w:val="5"/>
          </w:tcPr>
          <w:p w14:paraId="63E85A72" w14:textId="77777777" w:rsidR="00D81926" w:rsidRPr="0095494F" w:rsidRDefault="00D81926" w:rsidP="00A61C6D">
            <w:pPr>
              <w:pStyle w:val="TableParagraph"/>
              <w:rPr>
                <w:rFonts w:ascii="Times New Roman" w:hAnsi="Times New Roman" w:cs="Times New Roman"/>
                <w:color w:val="231F20"/>
                <w:sz w:val="23"/>
                <w:szCs w:val="23"/>
              </w:rPr>
            </w:pPr>
          </w:p>
        </w:tc>
        <w:tc>
          <w:tcPr>
            <w:tcW w:w="2793" w:type="dxa"/>
            <w:gridSpan w:val="4"/>
          </w:tcPr>
          <w:p w14:paraId="63E2A9CB"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1FC2933" w14:textId="77777777" w:rsidTr="7EB40D94">
        <w:trPr>
          <w:gridBefore w:val="1"/>
          <w:gridAfter w:val="2"/>
          <w:wBefore w:w="9" w:type="dxa"/>
          <w:wAfter w:w="255" w:type="dxa"/>
          <w:trHeight w:val="20"/>
        </w:trPr>
        <w:tc>
          <w:tcPr>
            <w:tcW w:w="1327" w:type="dxa"/>
            <w:gridSpan w:val="3"/>
          </w:tcPr>
          <w:p w14:paraId="43AC4D72" w14:textId="77777777" w:rsidR="00D81926" w:rsidRPr="00DC29AB" w:rsidRDefault="00D81926" w:rsidP="00A61C6D">
            <w:pPr>
              <w:rPr>
                <w:rFonts w:ascii="Times New Roman" w:hAnsi="Times New Roman" w:cs="Times New Roman"/>
                <w:sz w:val="23"/>
                <w:szCs w:val="23"/>
              </w:rPr>
            </w:pPr>
          </w:p>
        </w:tc>
        <w:tc>
          <w:tcPr>
            <w:tcW w:w="2618" w:type="dxa"/>
            <w:gridSpan w:val="2"/>
          </w:tcPr>
          <w:p w14:paraId="4423E0FC"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Dentists' chairs incorporating dental appliances or dentists' spittoons</w:t>
            </w:r>
          </w:p>
        </w:tc>
        <w:tc>
          <w:tcPr>
            <w:tcW w:w="2967" w:type="dxa"/>
            <w:gridSpan w:val="5"/>
          </w:tcPr>
          <w:p w14:paraId="2F7B03D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materials of any heading, including other materials of heading No 9018</w:t>
            </w:r>
          </w:p>
        </w:tc>
        <w:tc>
          <w:tcPr>
            <w:tcW w:w="2793" w:type="dxa"/>
            <w:gridSpan w:val="4"/>
          </w:tcPr>
          <w:p w14:paraId="1D4EC584"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7F66C406" w14:textId="77777777" w:rsidTr="7EB40D94">
        <w:trPr>
          <w:gridBefore w:val="1"/>
          <w:gridAfter w:val="2"/>
          <w:wBefore w:w="9" w:type="dxa"/>
          <w:wAfter w:w="255" w:type="dxa"/>
          <w:trHeight w:val="20"/>
        </w:trPr>
        <w:tc>
          <w:tcPr>
            <w:tcW w:w="1327" w:type="dxa"/>
            <w:gridSpan w:val="3"/>
          </w:tcPr>
          <w:p w14:paraId="71C577F8" w14:textId="77777777" w:rsidR="00D81926" w:rsidRPr="00DC29AB" w:rsidRDefault="00D81926" w:rsidP="00A61C6D">
            <w:pPr>
              <w:rPr>
                <w:rFonts w:ascii="Times New Roman" w:hAnsi="Times New Roman" w:cs="Times New Roman"/>
                <w:sz w:val="23"/>
                <w:szCs w:val="23"/>
              </w:rPr>
            </w:pPr>
          </w:p>
        </w:tc>
        <w:tc>
          <w:tcPr>
            <w:tcW w:w="2618" w:type="dxa"/>
            <w:gridSpan w:val="2"/>
          </w:tcPr>
          <w:p w14:paraId="3F985B68" w14:textId="77777777" w:rsidR="00D81926" w:rsidRPr="00606C1B"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606C1B">
              <w:rPr>
                <w:rFonts w:ascii="Times New Roman" w:hAnsi="Times New Roman" w:cs="Times New Roman"/>
                <w:color w:val="231F20"/>
                <w:w w:val="105"/>
                <w:sz w:val="23"/>
                <w:szCs w:val="23"/>
              </w:rPr>
              <w:t>Other</w:t>
            </w:r>
          </w:p>
        </w:tc>
        <w:tc>
          <w:tcPr>
            <w:tcW w:w="2967" w:type="dxa"/>
            <w:gridSpan w:val="5"/>
          </w:tcPr>
          <w:p w14:paraId="52F7776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7AAD77D8"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BDBA53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645DD950"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FF1C13" w14:paraId="58A01198" w14:textId="77777777" w:rsidTr="7EB40D94">
        <w:trPr>
          <w:gridBefore w:val="1"/>
          <w:gridAfter w:val="2"/>
          <w:wBefore w:w="9" w:type="dxa"/>
          <w:wAfter w:w="255" w:type="dxa"/>
          <w:trHeight w:val="20"/>
        </w:trPr>
        <w:tc>
          <w:tcPr>
            <w:tcW w:w="1327" w:type="dxa"/>
            <w:gridSpan w:val="3"/>
          </w:tcPr>
          <w:p w14:paraId="247B24F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9019</w:t>
            </w:r>
          </w:p>
        </w:tc>
        <w:tc>
          <w:tcPr>
            <w:tcW w:w="2618" w:type="dxa"/>
            <w:gridSpan w:val="2"/>
          </w:tcPr>
          <w:p w14:paraId="2345410A"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Mechano-therapy appliances; massage apparatus; psychological aptitude-testing apparatus; ozone therapy, oxygen therapy, aerosol therapy, artificial respiration or other therapeutic respiration apparatus</w:t>
            </w:r>
          </w:p>
        </w:tc>
        <w:tc>
          <w:tcPr>
            <w:tcW w:w="2967" w:type="dxa"/>
            <w:gridSpan w:val="5"/>
          </w:tcPr>
          <w:p w14:paraId="32DCF06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60FF7C1A"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4448E5BC"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793" w:type="dxa"/>
            <w:gridSpan w:val="4"/>
          </w:tcPr>
          <w:p w14:paraId="3BA2338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25 % of the ex-works price of the product</w:t>
            </w:r>
          </w:p>
        </w:tc>
      </w:tr>
      <w:tr w:rsidR="00D81926" w:rsidRPr="00A733C8" w14:paraId="2457C303" w14:textId="77777777" w:rsidTr="7EB40D94">
        <w:trPr>
          <w:gridAfter w:val="3"/>
          <w:wAfter w:w="264" w:type="dxa"/>
          <w:trHeight w:val="20"/>
        </w:trPr>
        <w:tc>
          <w:tcPr>
            <w:tcW w:w="1327" w:type="dxa"/>
            <w:gridSpan w:val="3"/>
          </w:tcPr>
          <w:p w14:paraId="0FCFD39B"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9020</w:t>
            </w:r>
          </w:p>
        </w:tc>
        <w:tc>
          <w:tcPr>
            <w:tcW w:w="2687" w:type="dxa"/>
            <w:gridSpan w:val="4"/>
          </w:tcPr>
          <w:p w14:paraId="32F59D8D"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 xml:space="preserve">Other breathing appliances </w:t>
            </w:r>
            <w:r w:rsidRPr="00DC29AB">
              <w:rPr>
                <w:rFonts w:ascii="Times New Roman" w:hAnsi="Times New Roman" w:cs="Times New Roman"/>
                <w:color w:val="231F20"/>
                <w:sz w:val="23"/>
                <w:szCs w:val="23"/>
              </w:rPr>
              <w:lastRenderedPageBreak/>
              <w:t>and gas masks, excluding protective masks having neither mechanical parts nor replaceable filters</w:t>
            </w:r>
          </w:p>
        </w:tc>
        <w:tc>
          <w:tcPr>
            <w:tcW w:w="2845" w:type="dxa"/>
            <w:gridSpan w:val="2"/>
          </w:tcPr>
          <w:p w14:paraId="13AA059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lastRenderedPageBreak/>
              <w:t>Manufacture in which:</w:t>
            </w:r>
          </w:p>
          <w:p w14:paraId="7CA428E5"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lastRenderedPageBreak/>
              <w:t>all the materials used are classified within a heading other than that of the product;</w:t>
            </w:r>
          </w:p>
          <w:p w14:paraId="40C1D34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66D2140A"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lastRenderedPageBreak/>
              <w:t xml:space="preserve">Manufacture in which the </w:t>
            </w:r>
            <w:r w:rsidRPr="00FF1C13">
              <w:rPr>
                <w:rFonts w:ascii="Times New Roman" w:hAnsi="Times New Roman" w:cs="Times New Roman"/>
                <w:color w:val="231F20"/>
                <w:sz w:val="23"/>
                <w:szCs w:val="23"/>
              </w:rPr>
              <w:lastRenderedPageBreak/>
              <w:t>value of all the materials used does not exceed 25 % of the ex-works price of the product</w:t>
            </w:r>
          </w:p>
        </w:tc>
      </w:tr>
      <w:tr w:rsidR="00D81926" w:rsidRPr="00A733C8" w14:paraId="4B7C8A27" w14:textId="77777777" w:rsidTr="7EB40D94">
        <w:trPr>
          <w:gridAfter w:val="3"/>
          <w:wAfter w:w="264" w:type="dxa"/>
          <w:trHeight w:val="20"/>
        </w:trPr>
        <w:tc>
          <w:tcPr>
            <w:tcW w:w="1327" w:type="dxa"/>
            <w:gridSpan w:val="3"/>
          </w:tcPr>
          <w:p w14:paraId="55E11BD6"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lastRenderedPageBreak/>
              <w:t>9024</w:t>
            </w:r>
          </w:p>
        </w:tc>
        <w:tc>
          <w:tcPr>
            <w:tcW w:w="2687" w:type="dxa"/>
            <w:gridSpan w:val="4"/>
          </w:tcPr>
          <w:p w14:paraId="37F5C11A" w14:textId="77777777" w:rsidR="00D81926" w:rsidRPr="00B25CA2"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Machines and appliances for testing the hardness, strength, compressibility, elasticity or other mechanical properties of materials (for example, metals, wood, textiles, paper, plastics)</w:t>
            </w:r>
          </w:p>
        </w:tc>
        <w:tc>
          <w:tcPr>
            <w:tcW w:w="2845" w:type="dxa"/>
            <w:gridSpan w:val="2"/>
          </w:tcPr>
          <w:p w14:paraId="69FDCC8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489D0959"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561EC8B" w14:textId="77777777" w:rsidTr="7EB40D94">
        <w:trPr>
          <w:gridAfter w:val="3"/>
          <w:wAfter w:w="264" w:type="dxa"/>
          <w:trHeight w:val="20"/>
        </w:trPr>
        <w:tc>
          <w:tcPr>
            <w:tcW w:w="1327" w:type="dxa"/>
            <w:gridSpan w:val="3"/>
          </w:tcPr>
          <w:p w14:paraId="03CCC673"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9025</w:t>
            </w:r>
          </w:p>
        </w:tc>
        <w:tc>
          <w:tcPr>
            <w:tcW w:w="2687" w:type="dxa"/>
            <w:gridSpan w:val="4"/>
          </w:tcPr>
          <w:p w14:paraId="61E5D9CE"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Hydrometers and similar floating instruments, thermometers, pyrometers, barometers, hygrometers and psychrometers, recording or not, and any combination of these instruments</w:t>
            </w:r>
          </w:p>
        </w:tc>
        <w:tc>
          <w:tcPr>
            <w:tcW w:w="2845" w:type="dxa"/>
            <w:gridSpan w:val="2"/>
          </w:tcPr>
          <w:p w14:paraId="49E19E3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6F803AF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9732657" w14:textId="77777777" w:rsidTr="7EB40D94">
        <w:trPr>
          <w:gridAfter w:val="3"/>
          <w:wAfter w:w="264" w:type="dxa"/>
          <w:trHeight w:val="20"/>
        </w:trPr>
        <w:tc>
          <w:tcPr>
            <w:tcW w:w="1327" w:type="dxa"/>
            <w:gridSpan w:val="3"/>
          </w:tcPr>
          <w:p w14:paraId="38BC64F1"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9026</w:t>
            </w:r>
          </w:p>
        </w:tc>
        <w:tc>
          <w:tcPr>
            <w:tcW w:w="2687" w:type="dxa"/>
            <w:gridSpan w:val="4"/>
          </w:tcPr>
          <w:p w14:paraId="2E79403A" w14:textId="77777777" w:rsidR="00D81926" w:rsidRPr="00B25CA2" w:rsidRDefault="00D81926" w:rsidP="00A61C6D">
            <w:pPr>
              <w:pStyle w:val="TableParagraph"/>
              <w:rPr>
                <w:rFonts w:ascii="Times New Roman" w:hAnsi="Times New Roman" w:cs="Times New Roman"/>
                <w:color w:val="231F20"/>
                <w:sz w:val="23"/>
                <w:szCs w:val="23"/>
              </w:rPr>
            </w:pPr>
            <w:r w:rsidRPr="00B25CA2">
              <w:rPr>
                <w:rFonts w:ascii="Times New Roman" w:hAnsi="Times New Roman" w:cs="Times New Roman"/>
                <w:color w:val="231F20"/>
                <w:sz w:val="23"/>
                <w:szCs w:val="23"/>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45" w:type="dxa"/>
            <w:gridSpan w:val="2"/>
          </w:tcPr>
          <w:p w14:paraId="7CA1C044"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6459F0A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55C7A99" w14:textId="77777777" w:rsidTr="7EB40D94">
        <w:trPr>
          <w:gridAfter w:val="3"/>
          <w:wAfter w:w="264" w:type="dxa"/>
          <w:trHeight w:val="20"/>
        </w:trPr>
        <w:tc>
          <w:tcPr>
            <w:tcW w:w="1327" w:type="dxa"/>
            <w:gridSpan w:val="3"/>
          </w:tcPr>
          <w:p w14:paraId="0192BD5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9027</w:t>
            </w:r>
          </w:p>
        </w:tc>
        <w:tc>
          <w:tcPr>
            <w:tcW w:w="2687" w:type="dxa"/>
            <w:gridSpan w:val="4"/>
          </w:tcPr>
          <w:p w14:paraId="75773F85"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45" w:type="dxa"/>
            <w:gridSpan w:val="2"/>
          </w:tcPr>
          <w:p w14:paraId="7ACCCDFF"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1E079E9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3BE683A0" w14:textId="77777777" w:rsidTr="7EB40D94">
        <w:trPr>
          <w:gridAfter w:val="3"/>
          <w:wAfter w:w="264" w:type="dxa"/>
          <w:trHeight w:val="20"/>
        </w:trPr>
        <w:tc>
          <w:tcPr>
            <w:tcW w:w="1327" w:type="dxa"/>
            <w:gridSpan w:val="3"/>
          </w:tcPr>
          <w:p w14:paraId="67D814B3"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9028</w:t>
            </w:r>
          </w:p>
        </w:tc>
        <w:tc>
          <w:tcPr>
            <w:tcW w:w="2687" w:type="dxa"/>
            <w:gridSpan w:val="4"/>
          </w:tcPr>
          <w:p w14:paraId="679EFE0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Gas, liquid or electricity supply or production meters, including calibrating meters therefor:</w:t>
            </w:r>
          </w:p>
        </w:tc>
        <w:tc>
          <w:tcPr>
            <w:tcW w:w="2845" w:type="dxa"/>
            <w:gridSpan w:val="2"/>
          </w:tcPr>
          <w:p w14:paraId="59852F8F" w14:textId="77777777" w:rsidR="00D81926" w:rsidRPr="0095494F" w:rsidRDefault="00D81926" w:rsidP="00A61C6D">
            <w:pPr>
              <w:pStyle w:val="TableParagraph"/>
              <w:rPr>
                <w:rFonts w:ascii="Times New Roman" w:hAnsi="Times New Roman" w:cs="Times New Roman"/>
                <w:color w:val="231F20"/>
                <w:sz w:val="23"/>
                <w:szCs w:val="23"/>
              </w:rPr>
            </w:pPr>
          </w:p>
        </w:tc>
        <w:tc>
          <w:tcPr>
            <w:tcW w:w="2846" w:type="dxa"/>
            <w:gridSpan w:val="5"/>
          </w:tcPr>
          <w:p w14:paraId="657E5DE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13478C76" w14:textId="77777777" w:rsidTr="7EB40D94">
        <w:trPr>
          <w:gridAfter w:val="3"/>
          <w:wAfter w:w="264" w:type="dxa"/>
          <w:trHeight w:val="20"/>
        </w:trPr>
        <w:tc>
          <w:tcPr>
            <w:tcW w:w="1327" w:type="dxa"/>
            <w:gridSpan w:val="3"/>
          </w:tcPr>
          <w:p w14:paraId="155456E3" w14:textId="77777777" w:rsidR="00D81926" w:rsidRPr="00DC29AB" w:rsidRDefault="00D81926" w:rsidP="00A61C6D">
            <w:pPr>
              <w:rPr>
                <w:rFonts w:ascii="Times New Roman" w:hAnsi="Times New Roman" w:cs="Times New Roman"/>
                <w:sz w:val="23"/>
                <w:szCs w:val="23"/>
              </w:rPr>
            </w:pPr>
          </w:p>
        </w:tc>
        <w:tc>
          <w:tcPr>
            <w:tcW w:w="2687" w:type="dxa"/>
            <w:gridSpan w:val="4"/>
          </w:tcPr>
          <w:p w14:paraId="5F95FA0F"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Parts and accessories</w:t>
            </w:r>
          </w:p>
        </w:tc>
        <w:tc>
          <w:tcPr>
            <w:tcW w:w="2845" w:type="dxa"/>
            <w:gridSpan w:val="2"/>
          </w:tcPr>
          <w:p w14:paraId="17A7091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7E155414"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ECDCD2E" w14:textId="77777777" w:rsidTr="7EB40D94">
        <w:trPr>
          <w:gridBefore w:val="1"/>
          <w:gridAfter w:val="2"/>
          <w:wBefore w:w="9" w:type="dxa"/>
          <w:wAfter w:w="255" w:type="dxa"/>
          <w:trHeight w:val="20"/>
        </w:trPr>
        <w:tc>
          <w:tcPr>
            <w:tcW w:w="1327" w:type="dxa"/>
            <w:gridSpan w:val="3"/>
          </w:tcPr>
          <w:p w14:paraId="3AE454D2" w14:textId="77777777" w:rsidR="00D81926" w:rsidRPr="00DC29AB" w:rsidRDefault="00D81926" w:rsidP="00A61C6D">
            <w:pPr>
              <w:rPr>
                <w:rFonts w:ascii="Times New Roman" w:hAnsi="Times New Roman" w:cs="Times New Roman"/>
                <w:sz w:val="23"/>
                <w:szCs w:val="23"/>
              </w:rPr>
            </w:pPr>
          </w:p>
        </w:tc>
        <w:tc>
          <w:tcPr>
            <w:tcW w:w="2618" w:type="dxa"/>
            <w:gridSpan w:val="2"/>
          </w:tcPr>
          <w:p w14:paraId="6496E0D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967" w:type="dxa"/>
            <w:gridSpan w:val="5"/>
          </w:tcPr>
          <w:p w14:paraId="0B3C8F2C"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2D4D302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053CFF3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1018B469"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FF1C13" w14:paraId="6C0EE8FE" w14:textId="77777777" w:rsidTr="7EB40D94">
        <w:trPr>
          <w:gridBefore w:val="1"/>
          <w:gridAfter w:val="2"/>
          <w:wBefore w:w="9" w:type="dxa"/>
          <w:wAfter w:w="255" w:type="dxa"/>
          <w:trHeight w:val="20"/>
        </w:trPr>
        <w:tc>
          <w:tcPr>
            <w:tcW w:w="1327" w:type="dxa"/>
            <w:gridSpan w:val="3"/>
          </w:tcPr>
          <w:p w14:paraId="5845178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9029</w:t>
            </w:r>
          </w:p>
        </w:tc>
        <w:tc>
          <w:tcPr>
            <w:tcW w:w="2618" w:type="dxa"/>
            <w:gridSpan w:val="2"/>
          </w:tcPr>
          <w:p w14:paraId="6DA5851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Revolution counters, production counters, taximeters, mileometers, pedometers and the like; speed indicators and tachometers, other than those of heading Nos 9014 or 9015; stroboscopes</w:t>
            </w:r>
          </w:p>
        </w:tc>
        <w:tc>
          <w:tcPr>
            <w:tcW w:w="2967" w:type="dxa"/>
            <w:gridSpan w:val="5"/>
          </w:tcPr>
          <w:p w14:paraId="01F0A44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07DAB2ED"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0AACB86" w14:textId="77777777" w:rsidTr="7EB40D94">
        <w:trPr>
          <w:gridBefore w:val="1"/>
          <w:gridAfter w:val="2"/>
          <w:wBefore w:w="9" w:type="dxa"/>
          <w:wAfter w:w="255" w:type="dxa"/>
          <w:trHeight w:val="20"/>
        </w:trPr>
        <w:tc>
          <w:tcPr>
            <w:tcW w:w="1327" w:type="dxa"/>
            <w:gridSpan w:val="3"/>
          </w:tcPr>
          <w:p w14:paraId="130D404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9030</w:t>
            </w:r>
          </w:p>
        </w:tc>
        <w:tc>
          <w:tcPr>
            <w:tcW w:w="2618" w:type="dxa"/>
            <w:gridSpan w:val="2"/>
          </w:tcPr>
          <w:p w14:paraId="7E673FE6"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967" w:type="dxa"/>
            <w:gridSpan w:val="5"/>
          </w:tcPr>
          <w:p w14:paraId="5A0B5A8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009CF68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2D058BB" w14:textId="77777777" w:rsidTr="7EB40D94">
        <w:trPr>
          <w:gridBefore w:val="1"/>
          <w:gridAfter w:val="2"/>
          <w:wBefore w:w="9" w:type="dxa"/>
          <w:wAfter w:w="255" w:type="dxa"/>
          <w:trHeight w:val="20"/>
        </w:trPr>
        <w:tc>
          <w:tcPr>
            <w:tcW w:w="1327" w:type="dxa"/>
            <w:gridSpan w:val="3"/>
          </w:tcPr>
          <w:p w14:paraId="534EA0C8"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9031</w:t>
            </w:r>
          </w:p>
        </w:tc>
        <w:tc>
          <w:tcPr>
            <w:tcW w:w="2618" w:type="dxa"/>
            <w:gridSpan w:val="2"/>
          </w:tcPr>
          <w:p w14:paraId="0A7AFA7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Measuring or checking instruments, appliances and machines, not specified or included elsewhere in this Chapter; profile projectors</w:t>
            </w:r>
          </w:p>
        </w:tc>
        <w:tc>
          <w:tcPr>
            <w:tcW w:w="2967" w:type="dxa"/>
            <w:gridSpan w:val="5"/>
          </w:tcPr>
          <w:p w14:paraId="2AE7E600"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1D6F5303"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2E3D314E" w14:textId="77777777" w:rsidTr="7EB40D94">
        <w:trPr>
          <w:gridBefore w:val="1"/>
          <w:gridAfter w:val="2"/>
          <w:wBefore w:w="9" w:type="dxa"/>
          <w:wAfter w:w="255" w:type="dxa"/>
          <w:trHeight w:val="20"/>
        </w:trPr>
        <w:tc>
          <w:tcPr>
            <w:tcW w:w="1327" w:type="dxa"/>
            <w:gridSpan w:val="3"/>
          </w:tcPr>
          <w:p w14:paraId="1DE8D21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9032</w:t>
            </w:r>
          </w:p>
        </w:tc>
        <w:tc>
          <w:tcPr>
            <w:tcW w:w="2618" w:type="dxa"/>
            <w:gridSpan w:val="2"/>
          </w:tcPr>
          <w:p w14:paraId="07D0226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Automatic regulating or controlling instruments and apparatus</w:t>
            </w:r>
          </w:p>
        </w:tc>
        <w:tc>
          <w:tcPr>
            <w:tcW w:w="2967" w:type="dxa"/>
            <w:gridSpan w:val="5"/>
          </w:tcPr>
          <w:p w14:paraId="56C5B5A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79D6530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76DC375F" w14:textId="77777777" w:rsidTr="7EB40D94">
        <w:trPr>
          <w:gridBefore w:val="1"/>
          <w:gridAfter w:val="2"/>
          <w:wBefore w:w="9" w:type="dxa"/>
          <w:wAfter w:w="255" w:type="dxa"/>
          <w:trHeight w:val="20"/>
        </w:trPr>
        <w:tc>
          <w:tcPr>
            <w:tcW w:w="1327" w:type="dxa"/>
            <w:gridSpan w:val="3"/>
          </w:tcPr>
          <w:p w14:paraId="7C99427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9033</w:t>
            </w:r>
          </w:p>
        </w:tc>
        <w:tc>
          <w:tcPr>
            <w:tcW w:w="2618" w:type="dxa"/>
            <w:gridSpan w:val="2"/>
          </w:tcPr>
          <w:p w14:paraId="1E98CEB7"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Parts and accessories (not specified or included elsewhere in this Chapter) for machines, appliances, instruments or apparatus of Chapter 90</w:t>
            </w:r>
          </w:p>
        </w:tc>
        <w:tc>
          <w:tcPr>
            <w:tcW w:w="2967" w:type="dxa"/>
            <w:gridSpan w:val="5"/>
          </w:tcPr>
          <w:p w14:paraId="673F0E8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791D5F41"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BCCF59E" w14:textId="77777777" w:rsidTr="7EB40D94">
        <w:trPr>
          <w:gridBefore w:val="1"/>
          <w:gridAfter w:val="2"/>
          <w:wBefore w:w="9" w:type="dxa"/>
          <w:wAfter w:w="255" w:type="dxa"/>
          <w:trHeight w:val="20"/>
        </w:trPr>
        <w:tc>
          <w:tcPr>
            <w:tcW w:w="1327" w:type="dxa"/>
            <w:gridSpan w:val="3"/>
          </w:tcPr>
          <w:p w14:paraId="794533F7"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Chapter 91</w:t>
            </w:r>
          </w:p>
        </w:tc>
        <w:tc>
          <w:tcPr>
            <w:tcW w:w="2618" w:type="dxa"/>
            <w:gridSpan w:val="2"/>
          </w:tcPr>
          <w:p w14:paraId="6EE77FB1"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Clocks and watches and parts thereof; except for:</w:t>
            </w:r>
          </w:p>
        </w:tc>
        <w:tc>
          <w:tcPr>
            <w:tcW w:w="2967" w:type="dxa"/>
            <w:gridSpan w:val="5"/>
          </w:tcPr>
          <w:p w14:paraId="421A97F8"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793" w:type="dxa"/>
            <w:gridSpan w:val="4"/>
          </w:tcPr>
          <w:p w14:paraId="1144E9E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D898F16" w14:textId="77777777" w:rsidTr="7EB40D94">
        <w:trPr>
          <w:gridBefore w:val="1"/>
          <w:gridAfter w:val="2"/>
          <w:wBefore w:w="9" w:type="dxa"/>
          <w:wAfter w:w="255" w:type="dxa"/>
          <w:trHeight w:val="20"/>
        </w:trPr>
        <w:tc>
          <w:tcPr>
            <w:tcW w:w="1327" w:type="dxa"/>
            <w:gridSpan w:val="3"/>
          </w:tcPr>
          <w:p w14:paraId="20F76D9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9105</w:t>
            </w:r>
          </w:p>
        </w:tc>
        <w:tc>
          <w:tcPr>
            <w:tcW w:w="2618" w:type="dxa"/>
            <w:gridSpan w:val="2"/>
          </w:tcPr>
          <w:p w14:paraId="4F330BD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Other clocks</w:t>
            </w:r>
          </w:p>
        </w:tc>
        <w:tc>
          <w:tcPr>
            <w:tcW w:w="2967" w:type="dxa"/>
            <w:gridSpan w:val="5"/>
          </w:tcPr>
          <w:p w14:paraId="745B4CB0"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6D9A049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48AF9423"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793" w:type="dxa"/>
            <w:gridSpan w:val="4"/>
          </w:tcPr>
          <w:p w14:paraId="12D2D6DD"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52891118" w14:textId="77777777" w:rsidTr="7EB40D94">
        <w:trPr>
          <w:gridAfter w:val="3"/>
          <w:wAfter w:w="264" w:type="dxa"/>
          <w:trHeight w:val="20"/>
        </w:trPr>
        <w:tc>
          <w:tcPr>
            <w:tcW w:w="1327" w:type="dxa"/>
            <w:gridSpan w:val="3"/>
          </w:tcPr>
          <w:p w14:paraId="61431EA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lastRenderedPageBreak/>
              <w:t>9109</w:t>
            </w:r>
          </w:p>
        </w:tc>
        <w:tc>
          <w:tcPr>
            <w:tcW w:w="2687" w:type="dxa"/>
            <w:gridSpan w:val="4"/>
          </w:tcPr>
          <w:p w14:paraId="66FCAAF6"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Clock movements, complete and assembled</w:t>
            </w:r>
          </w:p>
        </w:tc>
        <w:tc>
          <w:tcPr>
            <w:tcW w:w="2845" w:type="dxa"/>
            <w:gridSpan w:val="2"/>
          </w:tcPr>
          <w:p w14:paraId="06379096"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1CB28F94"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093AE661"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1C3B59">
              <w:rPr>
                <w:rFonts w:ascii="Times New Roman" w:hAnsi="Times New Roman" w:cs="Times New Roman"/>
                <w:color w:val="231F20"/>
                <w:w w:val="105"/>
                <w:sz w:val="23"/>
                <w:szCs w:val="23"/>
              </w:rPr>
              <w:t>where the value of all the non-originating materials used does not exceed the value of the originating materials</w:t>
            </w:r>
            <w:r w:rsidRPr="00CE6E22">
              <w:rPr>
                <w:rFonts w:ascii="Times New Roman" w:hAnsi="Times New Roman" w:cs="Times New Roman"/>
                <w:color w:val="231F20"/>
                <w:w w:val="105"/>
                <w:sz w:val="23"/>
                <w:szCs w:val="23"/>
              </w:rPr>
              <w:t xml:space="preserve"> </w:t>
            </w:r>
            <w:r w:rsidRPr="001C3B59">
              <w:rPr>
                <w:rFonts w:ascii="Times New Roman" w:hAnsi="Times New Roman" w:cs="Times New Roman"/>
                <w:color w:val="231F20"/>
                <w:w w:val="105"/>
                <w:sz w:val="23"/>
                <w:szCs w:val="23"/>
              </w:rPr>
              <w:t>used</w:t>
            </w:r>
          </w:p>
        </w:tc>
        <w:tc>
          <w:tcPr>
            <w:tcW w:w="2846" w:type="dxa"/>
            <w:gridSpan w:val="5"/>
          </w:tcPr>
          <w:p w14:paraId="33A4C0E6"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256EE95F" w14:textId="77777777" w:rsidTr="7EB40D94">
        <w:trPr>
          <w:gridAfter w:val="3"/>
          <w:wAfter w:w="264" w:type="dxa"/>
          <w:trHeight w:val="20"/>
        </w:trPr>
        <w:tc>
          <w:tcPr>
            <w:tcW w:w="1327" w:type="dxa"/>
            <w:gridSpan w:val="3"/>
          </w:tcPr>
          <w:p w14:paraId="6F61A1E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9110</w:t>
            </w:r>
          </w:p>
        </w:tc>
        <w:tc>
          <w:tcPr>
            <w:tcW w:w="2687" w:type="dxa"/>
            <w:gridSpan w:val="4"/>
          </w:tcPr>
          <w:p w14:paraId="0F8C1E9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Complete watch or clock movements, unassembled or partly assembled (movement sets); incomplete watch or clock movements, assembled;</w:t>
            </w:r>
            <w:r w:rsidRPr="00DC29AB">
              <w:rPr>
                <w:rFonts w:ascii="Times New Roman" w:hAnsi="Times New Roman" w:cs="Times New Roman"/>
                <w:color w:val="231F20"/>
                <w:sz w:val="23"/>
                <w:szCs w:val="23"/>
              </w:rPr>
              <w:t xml:space="preserve"> </w:t>
            </w:r>
            <w:r w:rsidRPr="0095494F">
              <w:rPr>
                <w:rFonts w:ascii="Times New Roman" w:hAnsi="Times New Roman" w:cs="Times New Roman"/>
                <w:color w:val="231F20"/>
                <w:sz w:val="23"/>
                <w:szCs w:val="23"/>
              </w:rPr>
              <w:t>rough watch or clock movements</w:t>
            </w:r>
          </w:p>
        </w:tc>
        <w:tc>
          <w:tcPr>
            <w:tcW w:w="2845" w:type="dxa"/>
            <w:gridSpan w:val="2"/>
          </w:tcPr>
          <w:p w14:paraId="0D7F39D7"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w:t>
            </w:r>
          </w:p>
          <w:p w14:paraId="64DAA78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in which the value of all the materials used does not exceed 40 % of the ex-works price of the product;</w:t>
            </w:r>
          </w:p>
          <w:p w14:paraId="335A99C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where, within the above limit, the materials classified within heading No 9114 are only used up to a value of 10 % of the ex-works price of the product</w:t>
            </w:r>
          </w:p>
        </w:tc>
        <w:tc>
          <w:tcPr>
            <w:tcW w:w="2846" w:type="dxa"/>
            <w:gridSpan w:val="5"/>
          </w:tcPr>
          <w:p w14:paraId="35CA1AB2"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59DBEC85" w14:textId="77777777" w:rsidTr="7EB40D94">
        <w:trPr>
          <w:gridAfter w:val="3"/>
          <w:wAfter w:w="264" w:type="dxa"/>
          <w:trHeight w:val="20"/>
        </w:trPr>
        <w:tc>
          <w:tcPr>
            <w:tcW w:w="1327" w:type="dxa"/>
            <w:gridSpan w:val="3"/>
          </w:tcPr>
          <w:p w14:paraId="2AFB98A9"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9111</w:t>
            </w:r>
          </w:p>
        </w:tc>
        <w:tc>
          <w:tcPr>
            <w:tcW w:w="2687" w:type="dxa"/>
            <w:gridSpan w:val="4"/>
          </w:tcPr>
          <w:p w14:paraId="111C5940"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Watch cases and parts thereof</w:t>
            </w:r>
          </w:p>
        </w:tc>
        <w:tc>
          <w:tcPr>
            <w:tcW w:w="2845" w:type="dxa"/>
            <w:gridSpan w:val="2"/>
          </w:tcPr>
          <w:p w14:paraId="0798952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039F267B"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0B93F555"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46377DA5"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67B40D7F" w14:textId="77777777" w:rsidTr="7EB40D94">
        <w:trPr>
          <w:gridAfter w:val="3"/>
          <w:wAfter w:w="264" w:type="dxa"/>
          <w:trHeight w:val="20"/>
        </w:trPr>
        <w:tc>
          <w:tcPr>
            <w:tcW w:w="1327" w:type="dxa"/>
            <w:gridSpan w:val="3"/>
          </w:tcPr>
          <w:p w14:paraId="650D9264"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9112</w:t>
            </w:r>
          </w:p>
        </w:tc>
        <w:tc>
          <w:tcPr>
            <w:tcW w:w="2687" w:type="dxa"/>
            <w:gridSpan w:val="4"/>
          </w:tcPr>
          <w:p w14:paraId="54B5EBA1"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Clock cases and cases of a similar type for other goods of this Chapter, and parts thereof</w:t>
            </w:r>
          </w:p>
        </w:tc>
        <w:tc>
          <w:tcPr>
            <w:tcW w:w="2845" w:type="dxa"/>
            <w:gridSpan w:val="2"/>
          </w:tcPr>
          <w:p w14:paraId="621D6F81"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1E4B96E9"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54E92376"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40 % of the ex-works price of the product</w:t>
            </w:r>
          </w:p>
        </w:tc>
        <w:tc>
          <w:tcPr>
            <w:tcW w:w="2846" w:type="dxa"/>
            <w:gridSpan w:val="5"/>
          </w:tcPr>
          <w:p w14:paraId="0F025643"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30 % of the ex-works price of the product</w:t>
            </w:r>
          </w:p>
        </w:tc>
      </w:tr>
      <w:tr w:rsidR="00D81926" w:rsidRPr="00A733C8" w14:paraId="04F50BA1" w14:textId="77777777" w:rsidTr="7EB40D94">
        <w:trPr>
          <w:gridAfter w:val="3"/>
          <w:wAfter w:w="264" w:type="dxa"/>
          <w:trHeight w:val="20"/>
        </w:trPr>
        <w:tc>
          <w:tcPr>
            <w:tcW w:w="1327" w:type="dxa"/>
            <w:gridSpan w:val="3"/>
          </w:tcPr>
          <w:p w14:paraId="0176B41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9113</w:t>
            </w:r>
          </w:p>
        </w:tc>
        <w:tc>
          <w:tcPr>
            <w:tcW w:w="2687" w:type="dxa"/>
            <w:gridSpan w:val="4"/>
          </w:tcPr>
          <w:p w14:paraId="41E72F2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Watch straps, watch bands and watch bracelets, and parts thereof:</w:t>
            </w:r>
          </w:p>
        </w:tc>
        <w:tc>
          <w:tcPr>
            <w:tcW w:w="2845" w:type="dxa"/>
            <w:gridSpan w:val="2"/>
          </w:tcPr>
          <w:p w14:paraId="5D095E89" w14:textId="77777777" w:rsidR="00D81926" w:rsidRPr="001C3B59" w:rsidRDefault="00D81926" w:rsidP="00A61C6D">
            <w:pPr>
              <w:rPr>
                <w:rFonts w:ascii="Times New Roman" w:hAnsi="Times New Roman" w:cs="Times New Roman"/>
                <w:sz w:val="23"/>
                <w:szCs w:val="23"/>
              </w:rPr>
            </w:pPr>
          </w:p>
        </w:tc>
        <w:tc>
          <w:tcPr>
            <w:tcW w:w="2846" w:type="dxa"/>
            <w:gridSpan w:val="5"/>
          </w:tcPr>
          <w:p w14:paraId="4B7C91E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B51DBA4" w14:textId="77777777" w:rsidTr="7EB40D94">
        <w:trPr>
          <w:gridAfter w:val="3"/>
          <w:wAfter w:w="264" w:type="dxa"/>
          <w:trHeight w:val="20"/>
        </w:trPr>
        <w:tc>
          <w:tcPr>
            <w:tcW w:w="1327" w:type="dxa"/>
            <w:gridSpan w:val="3"/>
          </w:tcPr>
          <w:p w14:paraId="47CBDD61" w14:textId="77777777" w:rsidR="00D81926" w:rsidRPr="00DC29AB" w:rsidRDefault="00D81926" w:rsidP="00A61C6D">
            <w:pPr>
              <w:rPr>
                <w:rFonts w:ascii="Times New Roman" w:hAnsi="Times New Roman" w:cs="Times New Roman"/>
                <w:sz w:val="23"/>
                <w:szCs w:val="23"/>
              </w:rPr>
            </w:pPr>
          </w:p>
        </w:tc>
        <w:tc>
          <w:tcPr>
            <w:tcW w:w="2687" w:type="dxa"/>
            <w:gridSpan w:val="4"/>
          </w:tcPr>
          <w:p w14:paraId="72F8AD6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Of base metal, whether or not gold- or silver-plated, or of metal clad with precious metal</w:t>
            </w:r>
          </w:p>
        </w:tc>
        <w:tc>
          <w:tcPr>
            <w:tcW w:w="2845" w:type="dxa"/>
            <w:gridSpan w:val="2"/>
          </w:tcPr>
          <w:p w14:paraId="49220A9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39FDDE9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31C0584" w14:textId="77777777" w:rsidTr="7EB40D94">
        <w:trPr>
          <w:gridAfter w:val="3"/>
          <w:wAfter w:w="264" w:type="dxa"/>
          <w:trHeight w:val="20"/>
        </w:trPr>
        <w:tc>
          <w:tcPr>
            <w:tcW w:w="1327" w:type="dxa"/>
            <w:gridSpan w:val="3"/>
          </w:tcPr>
          <w:p w14:paraId="6E63FBAA" w14:textId="77777777" w:rsidR="00D81926" w:rsidRPr="00DC29AB" w:rsidRDefault="00D81926" w:rsidP="00A61C6D">
            <w:pPr>
              <w:rPr>
                <w:rFonts w:ascii="Times New Roman" w:hAnsi="Times New Roman" w:cs="Times New Roman"/>
                <w:sz w:val="23"/>
                <w:szCs w:val="23"/>
              </w:rPr>
            </w:pPr>
          </w:p>
        </w:tc>
        <w:tc>
          <w:tcPr>
            <w:tcW w:w="2687" w:type="dxa"/>
            <w:gridSpan w:val="4"/>
          </w:tcPr>
          <w:p w14:paraId="0CBAA7D7"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Other</w:t>
            </w:r>
          </w:p>
        </w:tc>
        <w:tc>
          <w:tcPr>
            <w:tcW w:w="2845" w:type="dxa"/>
            <w:gridSpan w:val="2"/>
          </w:tcPr>
          <w:p w14:paraId="6FC598F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0A8A9FA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5750A26A" w14:textId="77777777" w:rsidTr="7EB40D94">
        <w:trPr>
          <w:gridAfter w:val="3"/>
          <w:wAfter w:w="264" w:type="dxa"/>
          <w:trHeight w:val="20"/>
        </w:trPr>
        <w:tc>
          <w:tcPr>
            <w:tcW w:w="1327" w:type="dxa"/>
            <w:gridSpan w:val="3"/>
          </w:tcPr>
          <w:p w14:paraId="650C5AB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Chapter 92</w:t>
            </w:r>
          </w:p>
        </w:tc>
        <w:tc>
          <w:tcPr>
            <w:tcW w:w="2687" w:type="dxa"/>
            <w:gridSpan w:val="4"/>
          </w:tcPr>
          <w:p w14:paraId="2601F0F0"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Musical instruments; parts and accessories of such articles</w:t>
            </w:r>
          </w:p>
        </w:tc>
        <w:tc>
          <w:tcPr>
            <w:tcW w:w="2845" w:type="dxa"/>
            <w:gridSpan w:val="2"/>
          </w:tcPr>
          <w:p w14:paraId="3384DD5D"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40 % of the ex-works price of the product</w:t>
            </w:r>
          </w:p>
        </w:tc>
        <w:tc>
          <w:tcPr>
            <w:tcW w:w="2846" w:type="dxa"/>
            <w:gridSpan w:val="5"/>
          </w:tcPr>
          <w:p w14:paraId="0B2CF8C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3084E496" w14:textId="77777777" w:rsidTr="7EB40D94">
        <w:trPr>
          <w:gridBefore w:val="1"/>
          <w:gridAfter w:val="2"/>
          <w:wBefore w:w="9" w:type="dxa"/>
          <w:wAfter w:w="255" w:type="dxa"/>
          <w:trHeight w:val="20"/>
        </w:trPr>
        <w:tc>
          <w:tcPr>
            <w:tcW w:w="1327" w:type="dxa"/>
            <w:gridSpan w:val="3"/>
          </w:tcPr>
          <w:p w14:paraId="4B739838"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lastRenderedPageBreak/>
              <w:t>ex Chapter 94</w:t>
            </w:r>
          </w:p>
        </w:tc>
        <w:tc>
          <w:tcPr>
            <w:tcW w:w="2618" w:type="dxa"/>
            <w:gridSpan w:val="2"/>
          </w:tcPr>
          <w:p w14:paraId="2CA382C6"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Furniture; bedding, mattresses, mattress supports, cushions and similar stuffed furnishings; lamps and lighting fittings, not elsewhere specified or included; illuminated signs, illuminated name-plates and the like; prefabricated buildings; except</w:t>
            </w:r>
            <w:r w:rsidRPr="0095494F">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for:</w:t>
            </w:r>
          </w:p>
        </w:tc>
        <w:tc>
          <w:tcPr>
            <w:tcW w:w="2967" w:type="dxa"/>
            <w:gridSpan w:val="5"/>
          </w:tcPr>
          <w:p w14:paraId="17DCA506"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06B38869"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54B3719A" w14:textId="77777777" w:rsidTr="7EB40D94">
        <w:trPr>
          <w:gridBefore w:val="1"/>
          <w:gridAfter w:val="2"/>
          <w:wBefore w:w="9" w:type="dxa"/>
          <w:wAfter w:w="255" w:type="dxa"/>
          <w:trHeight w:val="5025"/>
        </w:trPr>
        <w:tc>
          <w:tcPr>
            <w:tcW w:w="1327" w:type="dxa"/>
            <w:gridSpan w:val="3"/>
          </w:tcPr>
          <w:p w14:paraId="75420A0F"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9401 and ex 9403</w:t>
            </w:r>
          </w:p>
        </w:tc>
        <w:tc>
          <w:tcPr>
            <w:tcW w:w="2618" w:type="dxa"/>
            <w:gridSpan w:val="2"/>
          </w:tcPr>
          <w:p w14:paraId="0188CACD"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Base metal furniture, incorporating unstuffed cotton cloth of a weight of 300 g/m2 or less</w:t>
            </w:r>
          </w:p>
        </w:tc>
        <w:tc>
          <w:tcPr>
            <w:tcW w:w="2967" w:type="dxa"/>
            <w:gridSpan w:val="5"/>
          </w:tcPr>
          <w:p w14:paraId="77D8DCEE" w14:textId="77777777" w:rsidR="00D81926"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in a heading other than that of the product</w:t>
            </w:r>
          </w:p>
          <w:p w14:paraId="55A09B16" w14:textId="77777777" w:rsidR="00D81926" w:rsidRPr="0095494F" w:rsidRDefault="00D81926" w:rsidP="00A61C6D">
            <w:pPr>
              <w:pStyle w:val="TableParagraph"/>
              <w:rPr>
                <w:rFonts w:ascii="Times New Roman" w:hAnsi="Times New Roman" w:cs="Times New Roman"/>
                <w:color w:val="231F20"/>
                <w:sz w:val="23"/>
                <w:szCs w:val="23"/>
              </w:rPr>
            </w:pPr>
          </w:p>
          <w:p w14:paraId="0D6A6D57" w14:textId="77777777" w:rsidR="00D81926"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Or</w:t>
            </w:r>
          </w:p>
          <w:p w14:paraId="46F16DFC" w14:textId="77777777" w:rsidR="00D81926" w:rsidRPr="0095494F" w:rsidRDefault="00D81926" w:rsidP="00A61C6D">
            <w:pPr>
              <w:pStyle w:val="TableParagraph"/>
              <w:rPr>
                <w:rFonts w:ascii="Times New Roman" w:hAnsi="Times New Roman" w:cs="Times New Roman"/>
                <w:color w:val="231F20"/>
                <w:sz w:val="23"/>
                <w:szCs w:val="23"/>
              </w:rPr>
            </w:pPr>
          </w:p>
          <w:p w14:paraId="37152C0C"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from cotton cloth already made up in a form ready for use of heading</w:t>
            </w:r>
            <w:r>
              <w:rPr>
                <w:rFonts w:ascii="Times New Roman" w:hAnsi="Times New Roman" w:cs="Times New Roman"/>
                <w:color w:val="231F20"/>
                <w:sz w:val="23"/>
                <w:szCs w:val="23"/>
              </w:rPr>
              <w:t xml:space="preserve"> </w:t>
            </w:r>
            <w:r w:rsidRPr="0095494F">
              <w:rPr>
                <w:rFonts w:ascii="Times New Roman" w:hAnsi="Times New Roman" w:cs="Times New Roman"/>
                <w:color w:val="231F20"/>
                <w:sz w:val="23"/>
                <w:szCs w:val="23"/>
              </w:rPr>
              <w:t>No 9401 or 9403, provided:</w:t>
            </w:r>
          </w:p>
          <w:p w14:paraId="4247977C"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its value does not exceed 25 % of the ex-works price of the product;</w:t>
            </w:r>
          </w:p>
          <w:p w14:paraId="4F8B42B1"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other materials used are already originating and are classified in a heading other than heading No 9401 or 9403</w:t>
            </w:r>
          </w:p>
        </w:tc>
        <w:tc>
          <w:tcPr>
            <w:tcW w:w="2793" w:type="dxa"/>
            <w:gridSpan w:val="4"/>
          </w:tcPr>
          <w:p w14:paraId="2C8A678E" w14:textId="77777777" w:rsidR="00D81926" w:rsidRPr="00A733C8" w:rsidRDefault="00D81926" w:rsidP="00A61C6D">
            <w:pPr>
              <w:pStyle w:val="TableParagraph"/>
              <w:rPr>
                <w:rFonts w:ascii="Times New Roman" w:hAnsi="Times New Roman" w:cs="Times New Roman"/>
                <w:color w:val="231F20"/>
                <w:sz w:val="23"/>
                <w:szCs w:val="23"/>
              </w:rPr>
            </w:pPr>
            <w:r w:rsidRPr="00FF1C13">
              <w:rPr>
                <w:rFonts w:ascii="Times New Roman" w:hAnsi="Times New Roman" w:cs="Times New Roman"/>
                <w:color w:val="231F20"/>
                <w:sz w:val="23"/>
                <w:szCs w:val="23"/>
              </w:rPr>
              <w:t>Manufacture in which the value of all the materials used does not exceed 40 % of the ex-works price of the product</w:t>
            </w:r>
          </w:p>
        </w:tc>
      </w:tr>
      <w:tr w:rsidR="00D81926" w:rsidRPr="00FF1C13" w14:paraId="063BE9B6" w14:textId="77777777" w:rsidTr="7EB40D94">
        <w:trPr>
          <w:gridBefore w:val="1"/>
          <w:gridAfter w:val="2"/>
          <w:wBefore w:w="9" w:type="dxa"/>
          <w:wAfter w:w="255" w:type="dxa"/>
          <w:trHeight w:val="20"/>
        </w:trPr>
        <w:tc>
          <w:tcPr>
            <w:tcW w:w="1327" w:type="dxa"/>
            <w:gridSpan w:val="3"/>
          </w:tcPr>
          <w:p w14:paraId="0319F192"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9405</w:t>
            </w:r>
          </w:p>
        </w:tc>
        <w:tc>
          <w:tcPr>
            <w:tcW w:w="2618" w:type="dxa"/>
            <w:gridSpan w:val="2"/>
          </w:tcPr>
          <w:p w14:paraId="1555329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67" w:type="dxa"/>
            <w:gridSpan w:val="5"/>
          </w:tcPr>
          <w:p w14:paraId="0082F92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3B9CB79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12800939" w14:textId="77777777" w:rsidTr="7EB40D94">
        <w:trPr>
          <w:gridBefore w:val="1"/>
          <w:gridAfter w:val="2"/>
          <w:wBefore w:w="9" w:type="dxa"/>
          <w:wAfter w:w="255" w:type="dxa"/>
          <w:trHeight w:val="20"/>
        </w:trPr>
        <w:tc>
          <w:tcPr>
            <w:tcW w:w="1327" w:type="dxa"/>
            <w:gridSpan w:val="3"/>
          </w:tcPr>
          <w:p w14:paraId="43819F7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9406</w:t>
            </w:r>
          </w:p>
        </w:tc>
        <w:tc>
          <w:tcPr>
            <w:tcW w:w="2618" w:type="dxa"/>
            <w:gridSpan w:val="2"/>
          </w:tcPr>
          <w:p w14:paraId="5ED07D56"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Prefabricated buildings</w:t>
            </w:r>
          </w:p>
        </w:tc>
        <w:tc>
          <w:tcPr>
            <w:tcW w:w="2967" w:type="dxa"/>
            <w:gridSpan w:val="5"/>
          </w:tcPr>
          <w:p w14:paraId="7F6540E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793" w:type="dxa"/>
            <w:gridSpan w:val="4"/>
          </w:tcPr>
          <w:p w14:paraId="6A77D70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63689A99" w14:textId="77777777" w:rsidTr="7EB40D94">
        <w:trPr>
          <w:gridBefore w:val="1"/>
          <w:gridAfter w:val="2"/>
          <w:wBefore w:w="9" w:type="dxa"/>
          <w:wAfter w:w="255" w:type="dxa"/>
          <w:trHeight w:val="20"/>
        </w:trPr>
        <w:tc>
          <w:tcPr>
            <w:tcW w:w="1327" w:type="dxa"/>
            <w:gridSpan w:val="3"/>
          </w:tcPr>
          <w:p w14:paraId="54EE8A9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Chapter 95</w:t>
            </w:r>
          </w:p>
        </w:tc>
        <w:tc>
          <w:tcPr>
            <w:tcW w:w="2618" w:type="dxa"/>
            <w:gridSpan w:val="2"/>
          </w:tcPr>
          <w:p w14:paraId="5E4806F1"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Toys, games and sports requisites; parts and accessories thereof; except for:</w:t>
            </w:r>
          </w:p>
        </w:tc>
        <w:tc>
          <w:tcPr>
            <w:tcW w:w="2967" w:type="dxa"/>
            <w:gridSpan w:val="5"/>
          </w:tcPr>
          <w:p w14:paraId="0C3F32F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6F92879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396C2F4" w14:textId="77777777" w:rsidTr="7EB40D94">
        <w:trPr>
          <w:gridBefore w:val="1"/>
          <w:gridAfter w:val="2"/>
          <w:wBefore w:w="9" w:type="dxa"/>
          <w:wAfter w:w="255" w:type="dxa"/>
          <w:trHeight w:val="20"/>
        </w:trPr>
        <w:tc>
          <w:tcPr>
            <w:tcW w:w="1327" w:type="dxa"/>
            <w:gridSpan w:val="3"/>
          </w:tcPr>
          <w:p w14:paraId="3EFFCB67"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9503</w:t>
            </w:r>
          </w:p>
        </w:tc>
        <w:tc>
          <w:tcPr>
            <w:tcW w:w="2618" w:type="dxa"/>
            <w:gridSpan w:val="2"/>
          </w:tcPr>
          <w:p w14:paraId="762B16D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Other toys; reduced-size (scale) models and similar recreational models, working or not; puzzles of all kinds</w:t>
            </w:r>
          </w:p>
        </w:tc>
        <w:tc>
          <w:tcPr>
            <w:tcW w:w="2967" w:type="dxa"/>
            <w:gridSpan w:val="5"/>
          </w:tcPr>
          <w:p w14:paraId="6E19246D"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55976B7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2D01EC60"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793" w:type="dxa"/>
            <w:gridSpan w:val="4"/>
          </w:tcPr>
          <w:p w14:paraId="3DD5F14C"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01D9C9D5" w14:textId="77777777" w:rsidTr="7EB40D94">
        <w:trPr>
          <w:gridBefore w:val="1"/>
          <w:gridAfter w:val="2"/>
          <w:wBefore w:w="9" w:type="dxa"/>
          <w:wAfter w:w="255" w:type="dxa"/>
          <w:trHeight w:val="20"/>
        </w:trPr>
        <w:tc>
          <w:tcPr>
            <w:tcW w:w="1327" w:type="dxa"/>
            <w:gridSpan w:val="3"/>
          </w:tcPr>
          <w:p w14:paraId="59C1FC61"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9506</w:t>
            </w:r>
          </w:p>
        </w:tc>
        <w:tc>
          <w:tcPr>
            <w:tcW w:w="2618" w:type="dxa"/>
            <w:gridSpan w:val="2"/>
          </w:tcPr>
          <w:p w14:paraId="01FC0B1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Golf clubs and parts thereof</w:t>
            </w:r>
          </w:p>
        </w:tc>
        <w:tc>
          <w:tcPr>
            <w:tcW w:w="2967" w:type="dxa"/>
            <w:gridSpan w:val="5"/>
          </w:tcPr>
          <w:p w14:paraId="3D42B392"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 xml:space="preserve">Manufacture in which all the materials used are classified </w:t>
            </w:r>
            <w:r w:rsidRPr="001C3B59">
              <w:rPr>
                <w:rFonts w:ascii="Times New Roman" w:hAnsi="Times New Roman" w:cs="Times New Roman"/>
                <w:color w:val="231F20"/>
                <w:sz w:val="23"/>
                <w:szCs w:val="23"/>
              </w:rPr>
              <w:lastRenderedPageBreak/>
              <w:t>within a heading other than that of the product. However, roughly shaped blocks for making golf club heads may be used</w:t>
            </w:r>
          </w:p>
        </w:tc>
        <w:tc>
          <w:tcPr>
            <w:tcW w:w="2793" w:type="dxa"/>
            <w:gridSpan w:val="4"/>
          </w:tcPr>
          <w:p w14:paraId="42EFBAB0"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71F3F119" w14:textId="77777777" w:rsidTr="7EB40D94">
        <w:trPr>
          <w:gridAfter w:val="3"/>
          <w:wAfter w:w="264" w:type="dxa"/>
          <w:trHeight w:val="20"/>
        </w:trPr>
        <w:tc>
          <w:tcPr>
            <w:tcW w:w="1327" w:type="dxa"/>
            <w:gridSpan w:val="3"/>
          </w:tcPr>
          <w:p w14:paraId="1B20A654"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Chapter 96</w:t>
            </w:r>
          </w:p>
        </w:tc>
        <w:tc>
          <w:tcPr>
            <w:tcW w:w="2687" w:type="dxa"/>
            <w:gridSpan w:val="4"/>
          </w:tcPr>
          <w:p w14:paraId="4E99B5F7"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Miscellaneous manufactured articles; except for:</w:t>
            </w:r>
          </w:p>
        </w:tc>
        <w:tc>
          <w:tcPr>
            <w:tcW w:w="2845" w:type="dxa"/>
            <w:gridSpan w:val="2"/>
          </w:tcPr>
          <w:p w14:paraId="79E6A037"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846" w:type="dxa"/>
            <w:gridSpan w:val="5"/>
          </w:tcPr>
          <w:p w14:paraId="1F9D55DE"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29BBBA19" w14:textId="77777777" w:rsidTr="7EB40D94">
        <w:trPr>
          <w:gridAfter w:val="3"/>
          <w:wAfter w:w="264" w:type="dxa"/>
          <w:trHeight w:val="20"/>
        </w:trPr>
        <w:tc>
          <w:tcPr>
            <w:tcW w:w="1327" w:type="dxa"/>
            <w:gridSpan w:val="3"/>
          </w:tcPr>
          <w:p w14:paraId="367548E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9601 and ex 9602</w:t>
            </w:r>
          </w:p>
        </w:tc>
        <w:tc>
          <w:tcPr>
            <w:tcW w:w="2687" w:type="dxa"/>
            <w:gridSpan w:val="4"/>
          </w:tcPr>
          <w:p w14:paraId="4C7B0429"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Articles of animal, vegetable or mineral carving materials</w:t>
            </w:r>
          </w:p>
        </w:tc>
        <w:tc>
          <w:tcPr>
            <w:tcW w:w="2845" w:type="dxa"/>
            <w:gridSpan w:val="2"/>
          </w:tcPr>
          <w:p w14:paraId="265B79D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w:t>
            </w:r>
            <w:r w:rsidRPr="001C3B59">
              <w:rPr>
                <w:rFonts w:ascii="Times New Roman" w:hAnsi="Times New Roman" w:cs="Times New Roman"/>
                <w:color w:val="231F20"/>
                <w:sz w:val="23"/>
                <w:szCs w:val="23"/>
              </w:rPr>
              <w:t xml:space="preserve"> </w:t>
            </w:r>
            <w:r w:rsidRPr="0095494F">
              <w:rPr>
                <w:rFonts w:ascii="Times New Roman" w:hAnsi="Times New Roman" w:cs="Times New Roman"/>
                <w:color w:val="231F20"/>
                <w:sz w:val="23"/>
                <w:szCs w:val="23"/>
              </w:rPr>
              <w:t>from</w:t>
            </w:r>
            <w:r w:rsidRPr="001C3B59">
              <w:rPr>
                <w:rFonts w:ascii="Times New Roman" w:hAnsi="Times New Roman" w:cs="Times New Roman"/>
                <w:color w:val="231F20"/>
                <w:sz w:val="23"/>
                <w:szCs w:val="23"/>
              </w:rPr>
              <w:t xml:space="preserve"> </w:t>
            </w:r>
            <w:r w:rsidRPr="0095494F">
              <w:rPr>
                <w:rFonts w:ascii="Times New Roman" w:hAnsi="Times New Roman" w:cs="Times New Roman"/>
                <w:color w:val="231F20"/>
                <w:sz w:val="23"/>
                <w:szCs w:val="23"/>
              </w:rPr>
              <w:t xml:space="preserve">‘worked’ </w:t>
            </w:r>
            <w:r w:rsidRPr="001C3B59">
              <w:rPr>
                <w:rFonts w:ascii="Times New Roman" w:hAnsi="Times New Roman" w:cs="Times New Roman"/>
                <w:color w:val="231F20"/>
                <w:sz w:val="23"/>
                <w:szCs w:val="23"/>
              </w:rPr>
              <w:t>carving materials of the same heading</w:t>
            </w:r>
          </w:p>
        </w:tc>
        <w:tc>
          <w:tcPr>
            <w:tcW w:w="2846" w:type="dxa"/>
            <w:gridSpan w:val="5"/>
          </w:tcPr>
          <w:p w14:paraId="1E5E7BAF"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0CA9C687" w14:textId="77777777" w:rsidTr="7EB40D94">
        <w:trPr>
          <w:gridAfter w:val="3"/>
          <w:wAfter w:w="264" w:type="dxa"/>
          <w:trHeight w:val="20"/>
        </w:trPr>
        <w:tc>
          <w:tcPr>
            <w:tcW w:w="1327" w:type="dxa"/>
            <w:gridSpan w:val="3"/>
          </w:tcPr>
          <w:p w14:paraId="21DF1C89"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9603</w:t>
            </w:r>
          </w:p>
        </w:tc>
        <w:tc>
          <w:tcPr>
            <w:tcW w:w="2687" w:type="dxa"/>
            <w:gridSpan w:val="4"/>
          </w:tcPr>
          <w:p w14:paraId="07568A3E"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Brooms and brushes (except for besoms and the like and brushes made from marten or squirrel hair), hand-operated mechanical floor sweepers, not motorised, paint pads and rollers, squeegees and mops</w:t>
            </w:r>
          </w:p>
        </w:tc>
        <w:tc>
          <w:tcPr>
            <w:tcW w:w="2845" w:type="dxa"/>
            <w:gridSpan w:val="2"/>
          </w:tcPr>
          <w:p w14:paraId="1E02112A"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used does not exceed 50 % of the ex-works price of the product</w:t>
            </w:r>
          </w:p>
        </w:tc>
        <w:tc>
          <w:tcPr>
            <w:tcW w:w="2846" w:type="dxa"/>
            <w:gridSpan w:val="5"/>
          </w:tcPr>
          <w:p w14:paraId="50594B47"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A733C8" w14:paraId="69DD0EB4" w14:textId="77777777" w:rsidTr="7EB40D94">
        <w:trPr>
          <w:gridAfter w:val="3"/>
          <w:wAfter w:w="264" w:type="dxa"/>
          <w:trHeight w:val="20"/>
        </w:trPr>
        <w:tc>
          <w:tcPr>
            <w:tcW w:w="1327" w:type="dxa"/>
            <w:gridSpan w:val="3"/>
          </w:tcPr>
          <w:p w14:paraId="6831D373"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9605</w:t>
            </w:r>
          </w:p>
        </w:tc>
        <w:tc>
          <w:tcPr>
            <w:tcW w:w="2687" w:type="dxa"/>
            <w:gridSpan w:val="4"/>
          </w:tcPr>
          <w:p w14:paraId="5A89DBA3"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Travel sets for personal toilet, sewing or shoe or clothes cleaning</w:t>
            </w:r>
          </w:p>
        </w:tc>
        <w:tc>
          <w:tcPr>
            <w:tcW w:w="2845" w:type="dxa"/>
            <w:gridSpan w:val="2"/>
          </w:tcPr>
          <w:p w14:paraId="75BBD587" w14:textId="77777777" w:rsidR="00D81926" w:rsidRPr="001C3B59" w:rsidRDefault="00D81926" w:rsidP="00A61C6D">
            <w:pPr>
              <w:pStyle w:val="TableParagraph"/>
              <w:rPr>
                <w:rFonts w:ascii="Times New Roman" w:hAnsi="Times New Roman" w:cs="Times New Roman"/>
                <w:sz w:val="23"/>
                <w:szCs w:val="23"/>
              </w:rPr>
            </w:pPr>
            <w:r w:rsidRPr="0095494F">
              <w:rPr>
                <w:rFonts w:ascii="Times New Roman" w:hAnsi="Times New Roman" w:cs="Times New Roman"/>
                <w:color w:val="231F20"/>
                <w:sz w:val="23"/>
                <w:szCs w:val="23"/>
              </w:rPr>
              <w:t>Each item in the set must satisfy the rule, which would apply to it if it were not included in the set. However, non-originating articles may be incorporated, provided their total value does not exceed 15 % of the ex-works price of the set</w:t>
            </w:r>
          </w:p>
        </w:tc>
        <w:tc>
          <w:tcPr>
            <w:tcW w:w="2846" w:type="dxa"/>
            <w:gridSpan w:val="5"/>
          </w:tcPr>
          <w:p w14:paraId="41FB89AA" w14:textId="77777777" w:rsidR="00D81926" w:rsidRPr="00A733C8" w:rsidRDefault="00D81926" w:rsidP="00A61C6D">
            <w:pPr>
              <w:pStyle w:val="TableParagraph"/>
              <w:rPr>
                <w:rFonts w:ascii="Times New Roman" w:hAnsi="Times New Roman" w:cs="Times New Roman"/>
                <w:color w:val="231F20"/>
                <w:sz w:val="23"/>
                <w:szCs w:val="23"/>
              </w:rPr>
            </w:pPr>
          </w:p>
        </w:tc>
      </w:tr>
      <w:tr w:rsidR="00D81926" w:rsidRPr="00FF1C13" w14:paraId="5D153F2E" w14:textId="77777777" w:rsidTr="7EB40D94">
        <w:trPr>
          <w:gridAfter w:val="3"/>
          <w:wAfter w:w="264" w:type="dxa"/>
          <w:trHeight w:val="20"/>
        </w:trPr>
        <w:tc>
          <w:tcPr>
            <w:tcW w:w="1327" w:type="dxa"/>
            <w:gridSpan w:val="3"/>
          </w:tcPr>
          <w:p w14:paraId="608A0853"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9606</w:t>
            </w:r>
          </w:p>
        </w:tc>
        <w:tc>
          <w:tcPr>
            <w:tcW w:w="2687" w:type="dxa"/>
            <w:gridSpan w:val="4"/>
          </w:tcPr>
          <w:p w14:paraId="2A6E3870"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Buttons, press-fasteners, snap-fasteners and press-studs, button moulds and other parts of these articles; button blanks</w:t>
            </w:r>
          </w:p>
        </w:tc>
        <w:tc>
          <w:tcPr>
            <w:tcW w:w="2845" w:type="dxa"/>
            <w:gridSpan w:val="2"/>
          </w:tcPr>
          <w:p w14:paraId="6177E3D2"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4F6BE5E6"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795F96FF"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ex-works price of the product</w:t>
            </w:r>
          </w:p>
        </w:tc>
        <w:tc>
          <w:tcPr>
            <w:tcW w:w="2846" w:type="dxa"/>
            <w:gridSpan w:val="5"/>
          </w:tcPr>
          <w:p w14:paraId="6330AACC" w14:textId="77777777" w:rsidR="00D81926" w:rsidRPr="00FF1C13" w:rsidRDefault="00D81926" w:rsidP="00A61C6D">
            <w:pPr>
              <w:rPr>
                <w:rFonts w:ascii="Times New Roman" w:hAnsi="Times New Roman" w:cs="Times New Roman"/>
                <w:sz w:val="23"/>
                <w:szCs w:val="23"/>
              </w:rPr>
            </w:pPr>
          </w:p>
        </w:tc>
      </w:tr>
      <w:tr w:rsidR="00D81926" w:rsidRPr="00FF1C13" w14:paraId="10207860" w14:textId="77777777" w:rsidTr="7EB40D94">
        <w:trPr>
          <w:gridAfter w:val="3"/>
          <w:wAfter w:w="264" w:type="dxa"/>
          <w:trHeight w:val="20"/>
        </w:trPr>
        <w:tc>
          <w:tcPr>
            <w:tcW w:w="1327" w:type="dxa"/>
            <w:gridSpan w:val="3"/>
          </w:tcPr>
          <w:p w14:paraId="1325B735"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9608</w:t>
            </w:r>
          </w:p>
        </w:tc>
        <w:tc>
          <w:tcPr>
            <w:tcW w:w="2687" w:type="dxa"/>
            <w:gridSpan w:val="4"/>
          </w:tcPr>
          <w:p w14:paraId="28F22A85"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w:t>
            </w:r>
            <w:r w:rsidRPr="0095494F">
              <w:rPr>
                <w:rFonts w:ascii="Times New Roman" w:hAnsi="Times New Roman" w:cs="Times New Roman"/>
                <w:color w:val="231F20"/>
                <w:sz w:val="23"/>
                <w:szCs w:val="23"/>
              </w:rPr>
              <w:t xml:space="preserve"> </w:t>
            </w:r>
            <w:r w:rsidRPr="00DC29AB">
              <w:rPr>
                <w:rFonts w:ascii="Times New Roman" w:hAnsi="Times New Roman" w:cs="Times New Roman"/>
                <w:color w:val="231F20"/>
                <w:sz w:val="23"/>
                <w:szCs w:val="23"/>
              </w:rPr>
              <w:t>9609</w:t>
            </w:r>
          </w:p>
        </w:tc>
        <w:tc>
          <w:tcPr>
            <w:tcW w:w="2845" w:type="dxa"/>
            <w:gridSpan w:val="2"/>
          </w:tcPr>
          <w:p w14:paraId="6D5607FB"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p w14:paraId="187D15F5" w14:textId="77777777" w:rsidR="00D81926" w:rsidRPr="001C3B59" w:rsidRDefault="00D81926" w:rsidP="00A61C6D">
            <w:pPr>
              <w:pStyle w:val="TableParagraph"/>
              <w:rPr>
                <w:rFonts w:ascii="Times New Roman" w:hAnsi="Times New Roman" w:cs="Times New Roman"/>
                <w:sz w:val="23"/>
                <w:szCs w:val="23"/>
              </w:rPr>
            </w:pPr>
            <w:r w:rsidRPr="0095494F">
              <w:rPr>
                <w:rFonts w:ascii="Times New Roman" w:hAnsi="Times New Roman" w:cs="Times New Roman"/>
                <w:color w:val="231F20"/>
                <w:sz w:val="23"/>
                <w:szCs w:val="23"/>
              </w:rPr>
              <w:t>However, nibs or nib-points classified within the same heading may be used</w:t>
            </w:r>
          </w:p>
        </w:tc>
        <w:tc>
          <w:tcPr>
            <w:tcW w:w="2846" w:type="dxa"/>
            <w:gridSpan w:val="5"/>
          </w:tcPr>
          <w:p w14:paraId="11C00F87" w14:textId="77777777" w:rsidR="00D81926" w:rsidRPr="00FF1C13" w:rsidRDefault="00D81926" w:rsidP="00A61C6D">
            <w:pPr>
              <w:rPr>
                <w:rFonts w:ascii="Times New Roman" w:hAnsi="Times New Roman" w:cs="Times New Roman"/>
                <w:sz w:val="23"/>
                <w:szCs w:val="23"/>
              </w:rPr>
            </w:pPr>
          </w:p>
        </w:tc>
      </w:tr>
      <w:tr w:rsidR="00D81926" w:rsidRPr="00FF1C13" w14:paraId="27DD3DDD" w14:textId="77777777" w:rsidTr="7EB40D94">
        <w:trPr>
          <w:gridAfter w:val="3"/>
          <w:wAfter w:w="264" w:type="dxa"/>
          <w:trHeight w:val="20"/>
        </w:trPr>
        <w:tc>
          <w:tcPr>
            <w:tcW w:w="1327" w:type="dxa"/>
            <w:gridSpan w:val="3"/>
          </w:tcPr>
          <w:p w14:paraId="48B6B58B"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9612</w:t>
            </w:r>
          </w:p>
        </w:tc>
        <w:tc>
          <w:tcPr>
            <w:tcW w:w="2687" w:type="dxa"/>
            <w:gridSpan w:val="4"/>
          </w:tcPr>
          <w:p w14:paraId="245F77F4"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Typewriter or similar ribbons, inked or otherwise prepared for giving impressions, whether or not on spools or in cartridges; ink-pads, whether or not inked, with or without boxes</w:t>
            </w:r>
          </w:p>
        </w:tc>
        <w:tc>
          <w:tcPr>
            <w:tcW w:w="2845" w:type="dxa"/>
            <w:gridSpan w:val="2"/>
          </w:tcPr>
          <w:p w14:paraId="7D89990A" w14:textId="77777777" w:rsidR="00D81926" w:rsidRPr="001C3B59" w:rsidRDefault="00D81926" w:rsidP="00A61C6D">
            <w:pPr>
              <w:pStyle w:val="TableParagraph"/>
              <w:ind w:right="422"/>
              <w:rPr>
                <w:rFonts w:ascii="Times New Roman" w:hAnsi="Times New Roman" w:cs="Times New Roman"/>
                <w:sz w:val="23"/>
                <w:szCs w:val="23"/>
              </w:rPr>
            </w:pPr>
            <w:r w:rsidRPr="001C3B59">
              <w:rPr>
                <w:rFonts w:ascii="Times New Roman" w:hAnsi="Times New Roman" w:cs="Times New Roman"/>
                <w:color w:val="231F20"/>
                <w:sz w:val="23"/>
                <w:szCs w:val="23"/>
              </w:rPr>
              <w:t>Manufacture in which:</w:t>
            </w:r>
          </w:p>
          <w:p w14:paraId="22C106D3" w14:textId="77777777" w:rsidR="00D81926" w:rsidRPr="00CE6E22" w:rsidRDefault="00D81926" w:rsidP="002875B5">
            <w:pPr>
              <w:pStyle w:val="TableParagraph"/>
              <w:numPr>
                <w:ilvl w:val="0"/>
                <w:numId w:val="62"/>
              </w:numPr>
              <w:tabs>
                <w:tab w:val="left" w:pos="284"/>
              </w:tabs>
              <w:ind w:left="284" w:hanging="284"/>
              <w:rPr>
                <w:rFonts w:ascii="Times New Roman" w:hAnsi="Times New Roman" w:cs="Times New Roman"/>
                <w:color w:val="231F20"/>
                <w:w w:val="105"/>
                <w:sz w:val="23"/>
                <w:szCs w:val="23"/>
              </w:rPr>
            </w:pPr>
            <w:r w:rsidRPr="00CE6E22">
              <w:rPr>
                <w:rFonts w:ascii="Times New Roman" w:hAnsi="Times New Roman" w:cs="Times New Roman"/>
                <w:color w:val="231F20"/>
                <w:w w:val="105"/>
                <w:sz w:val="23"/>
                <w:szCs w:val="23"/>
              </w:rPr>
              <w:t>all the materials used are classified within a heading other than that of the product;</w:t>
            </w:r>
          </w:p>
          <w:p w14:paraId="622F9F99" w14:textId="77777777" w:rsidR="00D81926" w:rsidRPr="001C3B59" w:rsidRDefault="00D81926" w:rsidP="002875B5">
            <w:pPr>
              <w:pStyle w:val="TableParagraph"/>
              <w:numPr>
                <w:ilvl w:val="0"/>
                <w:numId w:val="62"/>
              </w:numPr>
              <w:tabs>
                <w:tab w:val="left" w:pos="284"/>
              </w:tabs>
              <w:ind w:left="284" w:hanging="284"/>
              <w:rPr>
                <w:rFonts w:ascii="Times New Roman" w:hAnsi="Times New Roman" w:cs="Times New Roman"/>
                <w:sz w:val="23"/>
                <w:szCs w:val="23"/>
              </w:rPr>
            </w:pPr>
            <w:r w:rsidRPr="00CE6E22">
              <w:rPr>
                <w:rFonts w:ascii="Times New Roman" w:hAnsi="Times New Roman" w:cs="Times New Roman"/>
                <w:color w:val="231F20"/>
                <w:w w:val="105"/>
                <w:sz w:val="23"/>
                <w:szCs w:val="23"/>
              </w:rPr>
              <w:t>the value of all the materials used does not exceed 50 % of the ex-</w:t>
            </w:r>
            <w:r w:rsidRPr="00CE6E22">
              <w:rPr>
                <w:rFonts w:ascii="Times New Roman" w:hAnsi="Times New Roman" w:cs="Times New Roman"/>
                <w:color w:val="231F20"/>
                <w:w w:val="105"/>
                <w:sz w:val="23"/>
                <w:szCs w:val="23"/>
              </w:rPr>
              <w:lastRenderedPageBreak/>
              <w:t>works price of the product</w:t>
            </w:r>
          </w:p>
        </w:tc>
        <w:tc>
          <w:tcPr>
            <w:tcW w:w="2846" w:type="dxa"/>
            <w:gridSpan w:val="5"/>
          </w:tcPr>
          <w:p w14:paraId="580A8D58" w14:textId="77777777" w:rsidR="00D81926" w:rsidRPr="00FF1C13" w:rsidRDefault="00D81926" w:rsidP="00A61C6D">
            <w:pPr>
              <w:rPr>
                <w:rFonts w:ascii="Times New Roman" w:hAnsi="Times New Roman" w:cs="Times New Roman"/>
                <w:sz w:val="23"/>
                <w:szCs w:val="23"/>
              </w:rPr>
            </w:pPr>
          </w:p>
        </w:tc>
      </w:tr>
      <w:tr w:rsidR="00D81926" w:rsidRPr="00FF1C13" w14:paraId="7DE0DC93" w14:textId="77777777" w:rsidTr="7EB40D94">
        <w:trPr>
          <w:gridAfter w:val="3"/>
          <w:wAfter w:w="264" w:type="dxa"/>
          <w:trHeight w:val="20"/>
        </w:trPr>
        <w:tc>
          <w:tcPr>
            <w:tcW w:w="1327" w:type="dxa"/>
            <w:gridSpan w:val="3"/>
          </w:tcPr>
          <w:p w14:paraId="6D9B1967"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9613</w:t>
            </w:r>
          </w:p>
        </w:tc>
        <w:tc>
          <w:tcPr>
            <w:tcW w:w="2687" w:type="dxa"/>
            <w:gridSpan w:val="4"/>
          </w:tcPr>
          <w:p w14:paraId="722A879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Lighters with piezo-igniter</w:t>
            </w:r>
          </w:p>
        </w:tc>
        <w:tc>
          <w:tcPr>
            <w:tcW w:w="2845" w:type="dxa"/>
            <w:gridSpan w:val="2"/>
          </w:tcPr>
          <w:p w14:paraId="64A19455"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the value of all the materials of heading No 9613 used does not exceed 30 % of the ex-works price of the product</w:t>
            </w:r>
          </w:p>
        </w:tc>
        <w:tc>
          <w:tcPr>
            <w:tcW w:w="2846" w:type="dxa"/>
            <w:gridSpan w:val="5"/>
          </w:tcPr>
          <w:p w14:paraId="25C47C4A" w14:textId="77777777" w:rsidR="00D81926" w:rsidRPr="0095494F" w:rsidRDefault="00D81926" w:rsidP="00A61C6D">
            <w:pPr>
              <w:rPr>
                <w:rFonts w:ascii="Times New Roman" w:hAnsi="Times New Roman" w:cs="Times New Roman"/>
                <w:color w:val="231F20"/>
                <w:sz w:val="23"/>
                <w:szCs w:val="23"/>
              </w:rPr>
            </w:pPr>
          </w:p>
        </w:tc>
      </w:tr>
      <w:tr w:rsidR="00D81926" w:rsidRPr="00FF1C13" w14:paraId="0EE9F99F" w14:textId="77777777" w:rsidTr="7EB40D94">
        <w:trPr>
          <w:gridBefore w:val="1"/>
          <w:gridAfter w:val="2"/>
          <w:wBefore w:w="9" w:type="dxa"/>
          <w:wAfter w:w="255" w:type="dxa"/>
          <w:trHeight w:val="20"/>
        </w:trPr>
        <w:tc>
          <w:tcPr>
            <w:tcW w:w="1327" w:type="dxa"/>
            <w:gridSpan w:val="3"/>
          </w:tcPr>
          <w:p w14:paraId="367AEE5C"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ex 9614</w:t>
            </w:r>
          </w:p>
        </w:tc>
        <w:tc>
          <w:tcPr>
            <w:tcW w:w="2618" w:type="dxa"/>
            <w:gridSpan w:val="2"/>
          </w:tcPr>
          <w:p w14:paraId="25171C1C"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Smoking pipes and pipe bowls</w:t>
            </w:r>
          </w:p>
        </w:tc>
        <w:tc>
          <w:tcPr>
            <w:tcW w:w="2967" w:type="dxa"/>
            <w:gridSpan w:val="5"/>
          </w:tcPr>
          <w:p w14:paraId="029E2C1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Manufacture from roughly shaped blocks</w:t>
            </w:r>
          </w:p>
        </w:tc>
        <w:tc>
          <w:tcPr>
            <w:tcW w:w="2793" w:type="dxa"/>
            <w:gridSpan w:val="4"/>
          </w:tcPr>
          <w:p w14:paraId="090E9154" w14:textId="77777777" w:rsidR="00D81926" w:rsidRPr="00FF1C13" w:rsidRDefault="00D81926" w:rsidP="00A61C6D">
            <w:pPr>
              <w:rPr>
                <w:rFonts w:ascii="Times New Roman" w:hAnsi="Times New Roman" w:cs="Times New Roman"/>
                <w:sz w:val="23"/>
                <w:szCs w:val="23"/>
              </w:rPr>
            </w:pPr>
          </w:p>
        </w:tc>
      </w:tr>
      <w:tr w:rsidR="00D81926" w:rsidRPr="00FF1C13" w14:paraId="6D4BCC51" w14:textId="77777777" w:rsidTr="7EB40D94">
        <w:trPr>
          <w:gridBefore w:val="1"/>
          <w:gridAfter w:val="2"/>
          <w:wBefore w:w="9" w:type="dxa"/>
          <w:wAfter w:w="255" w:type="dxa"/>
          <w:trHeight w:val="20"/>
        </w:trPr>
        <w:tc>
          <w:tcPr>
            <w:tcW w:w="1327" w:type="dxa"/>
            <w:gridSpan w:val="3"/>
          </w:tcPr>
          <w:p w14:paraId="4119F26A" w14:textId="77777777" w:rsidR="00D81926" w:rsidRPr="0095494F" w:rsidRDefault="00D81926" w:rsidP="00A61C6D">
            <w:pPr>
              <w:pStyle w:val="TableParagraph"/>
              <w:rPr>
                <w:rFonts w:ascii="Times New Roman" w:hAnsi="Times New Roman" w:cs="Times New Roman"/>
                <w:color w:val="231F20"/>
                <w:sz w:val="23"/>
                <w:szCs w:val="23"/>
              </w:rPr>
            </w:pPr>
            <w:r w:rsidRPr="0095494F">
              <w:rPr>
                <w:rFonts w:ascii="Times New Roman" w:hAnsi="Times New Roman" w:cs="Times New Roman"/>
                <w:color w:val="231F20"/>
                <w:sz w:val="23"/>
                <w:szCs w:val="23"/>
              </w:rPr>
              <w:t>Chapter 97</w:t>
            </w:r>
          </w:p>
        </w:tc>
        <w:tc>
          <w:tcPr>
            <w:tcW w:w="2618" w:type="dxa"/>
            <w:gridSpan w:val="2"/>
          </w:tcPr>
          <w:p w14:paraId="1B7596CD" w14:textId="77777777" w:rsidR="00D81926" w:rsidRPr="0095494F" w:rsidRDefault="00D81926" w:rsidP="00A61C6D">
            <w:pPr>
              <w:pStyle w:val="TableParagraph"/>
              <w:rPr>
                <w:rFonts w:ascii="Times New Roman" w:hAnsi="Times New Roman" w:cs="Times New Roman"/>
                <w:color w:val="231F20"/>
                <w:sz w:val="23"/>
                <w:szCs w:val="23"/>
              </w:rPr>
            </w:pPr>
            <w:r w:rsidRPr="00DC29AB">
              <w:rPr>
                <w:rFonts w:ascii="Times New Roman" w:hAnsi="Times New Roman" w:cs="Times New Roman"/>
                <w:color w:val="231F20"/>
                <w:sz w:val="23"/>
                <w:szCs w:val="23"/>
              </w:rPr>
              <w:t>Works of art, collectors' pieces and antiques</w:t>
            </w:r>
          </w:p>
        </w:tc>
        <w:tc>
          <w:tcPr>
            <w:tcW w:w="2967" w:type="dxa"/>
            <w:gridSpan w:val="5"/>
          </w:tcPr>
          <w:p w14:paraId="092700CE" w14:textId="77777777" w:rsidR="00D81926" w:rsidRPr="0095494F" w:rsidRDefault="00D81926" w:rsidP="00A61C6D">
            <w:pPr>
              <w:pStyle w:val="TableParagraph"/>
              <w:rPr>
                <w:rFonts w:ascii="Times New Roman" w:hAnsi="Times New Roman" w:cs="Times New Roman"/>
                <w:color w:val="231F20"/>
                <w:sz w:val="23"/>
                <w:szCs w:val="23"/>
              </w:rPr>
            </w:pPr>
            <w:r w:rsidRPr="001C3B59">
              <w:rPr>
                <w:rFonts w:ascii="Times New Roman" w:hAnsi="Times New Roman" w:cs="Times New Roman"/>
                <w:color w:val="231F20"/>
                <w:sz w:val="23"/>
                <w:szCs w:val="23"/>
              </w:rPr>
              <w:t>Manufacture in which all the materials used are classified within a heading other than that of the product</w:t>
            </w:r>
          </w:p>
        </w:tc>
        <w:tc>
          <w:tcPr>
            <w:tcW w:w="2793" w:type="dxa"/>
            <w:gridSpan w:val="4"/>
          </w:tcPr>
          <w:p w14:paraId="38569981" w14:textId="77777777" w:rsidR="00D81926" w:rsidRPr="00FF1C13" w:rsidRDefault="00D81926" w:rsidP="00A61C6D">
            <w:pPr>
              <w:rPr>
                <w:rFonts w:ascii="Times New Roman" w:hAnsi="Times New Roman" w:cs="Times New Roman"/>
                <w:sz w:val="23"/>
                <w:szCs w:val="23"/>
              </w:rPr>
            </w:pPr>
          </w:p>
        </w:tc>
      </w:tr>
    </w:tbl>
    <w:p w14:paraId="0FEA3331" w14:textId="77777777" w:rsidR="00D81926" w:rsidRPr="007E69EC" w:rsidRDefault="00D81926" w:rsidP="00D81926">
      <w:pPr>
        <w:pStyle w:val="BodyText"/>
        <w:spacing w:line="20" w:lineRule="exact"/>
        <w:ind w:left="118"/>
        <w:rPr>
          <w:rFonts w:ascii="Times New Roman" w:hAnsi="Times New Roman" w:cs="Times New Roman"/>
          <w:sz w:val="28"/>
        </w:rPr>
      </w:pPr>
    </w:p>
    <w:p w14:paraId="26BAAAB4" w14:textId="77777777" w:rsidR="00D81926" w:rsidRPr="00294336" w:rsidRDefault="00D81926" w:rsidP="00D81926">
      <w:pPr>
        <w:ind w:left="1115" w:right="1958"/>
        <w:rPr>
          <w:rFonts w:ascii="Times New Roman" w:hAnsi="Times New Roman" w:cs="Times New Roman"/>
          <w:i/>
          <w:sz w:val="19"/>
          <w:szCs w:val="19"/>
        </w:rPr>
      </w:pPr>
      <w:r w:rsidRPr="00294336">
        <w:rPr>
          <w:rFonts w:ascii="Times New Roman" w:hAnsi="Times New Roman" w:cs="Times New Roman"/>
          <w:i/>
          <w:color w:val="231F20"/>
          <w:w w:val="95"/>
          <w:sz w:val="19"/>
          <w:szCs w:val="19"/>
        </w:rPr>
        <w:t>Notes:</w:t>
      </w:r>
    </w:p>
    <w:p w14:paraId="6233954E"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294336">
        <w:rPr>
          <w:rFonts w:ascii="Times New Roman" w:hAnsi="Times New Roman" w:cs="Times New Roman"/>
          <w:color w:val="231F20"/>
          <w:w w:val="97"/>
          <w:sz w:val="19"/>
          <w:szCs w:val="19"/>
        </w:rPr>
        <w:t>F</w:t>
      </w:r>
      <w:r w:rsidRPr="001B42F9">
        <w:rPr>
          <w:rFonts w:ascii="Times New Roman" w:hAnsi="Times New Roman" w:cs="Times New Roman"/>
          <w:color w:val="231F20"/>
          <w:w w:val="97"/>
          <w:sz w:val="19"/>
          <w:szCs w:val="19"/>
        </w:rPr>
        <w:t>or</w:t>
      </w:r>
      <w:r w:rsidRPr="001B42F9">
        <w:rPr>
          <w:rFonts w:ascii="Times New Roman" w:hAnsi="Times New Roman" w:cs="Times New Roman"/>
          <w:color w:val="231F20"/>
          <w:spacing w:val="17"/>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98"/>
          <w:sz w:val="19"/>
          <w:szCs w:val="19"/>
        </w:rPr>
        <w:t>special</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4"/>
          <w:sz w:val="19"/>
          <w:szCs w:val="19"/>
        </w:rPr>
        <w:t>conditions</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1"/>
          <w:sz w:val="19"/>
          <w:szCs w:val="19"/>
        </w:rPr>
        <w:t>relating</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10"/>
          <w:sz w:val="19"/>
          <w:szCs w:val="19"/>
        </w:rPr>
        <w:t>to</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w w:val="98"/>
          <w:sz w:val="19"/>
          <w:szCs w:val="19"/>
        </w:rPr>
        <w:t>speci</w:t>
      </w:r>
      <w:r w:rsidRPr="001B42F9">
        <w:rPr>
          <w:rFonts w:ascii="Times New Roman" w:hAnsi="Times New Roman" w:cs="Times New Roman"/>
          <w:color w:val="231F20"/>
          <w:spacing w:val="2"/>
          <w:w w:val="98"/>
          <w:sz w:val="19"/>
          <w:szCs w:val="19"/>
        </w:rPr>
        <w:t>f</w:t>
      </w:r>
      <w:r w:rsidRPr="001B42F9">
        <w:rPr>
          <w:rFonts w:ascii="Times New Roman" w:hAnsi="Times New Roman" w:cs="Times New Roman"/>
          <w:color w:val="231F20"/>
          <w:w w:val="95"/>
          <w:sz w:val="19"/>
          <w:szCs w:val="19"/>
        </w:rPr>
        <w:t>ic</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1"/>
          <w:sz w:val="19"/>
          <w:szCs w:val="19"/>
        </w:rPr>
        <w:t>processe</w:t>
      </w:r>
      <w:r w:rsidRPr="001B42F9">
        <w:rPr>
          <w:rFonts w:ascii="Times New Roman" w:hAnsi="Times New Roman" w:cs="Times New Roman"/>
          <w:color w:val="231F20"/>
          <w:spacing w:val="3"/>
          <w:w w:val="101"/>
          <w:sz w:val="19"/>
          <w:szCs w:val="19"/>
        </w:rPr>
        <w:t>s</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97"/>
          <w:sz w:val="19"/>
          <w:szCs w:val="19"/>
        </w:rPr>
        <w:t>see</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4"/>
          <w:sz w:val="19"/>
          <w:szCs w:val="19"/>
        </w:rPr>
        <w:t>Introductory</w:t>
      </w:r>
      <w:r w:rsidRPr="001B42F9">
        <w:rPr>
          <w:rFonts w:ascii="Times New Roman" w:hAnsi="Times New Roman" w:cs="Times New Roman"/>
          <w:color w:val="231F20"/>
          <w:spacing w:val="14"/>
          <w:sz w:val="19"/>
          <w:szCs w:val="19"/>
        </w:rPr>
        <w:t xml:space="preserve"> </w:t>
      </w:r>
      <w:r w:rsidRPr="001B42F9">
        <w:rPr>
          <w:rFonts w:ascii="Times New Roman" w:hAnsi="Times New Roman" w:cs="Times New Roman"/>
          <w:color w:val="231F20"/>
          <w:w w:val="102"/>
          <w:sz w:val="19"/>
          <w:szCs w:val="19"/>
        </w:rPr>
        <w:t>Not</w:t>
      </w:r>
      <w:r w:rsidRPr="001B42F9">
        <w:rPr>
          <w:rFonts w:ascii="Times New Roman" w:hAnsi="Times New Roman" w:cs="Times New Roman"/>
          <w:color w:val="231F20"/>
          <w:spacing w:val="-3"/>
          <w:w w:val="102"/>
          <w:sz w:val="19"/>
          <w:szCs w:val="19"/>
        </w:rPr>
        <w:t>e</w:t>
      </w:r>
      <w:r w:rsidRPr="001B42F9">
        <w:rPr>
          <w:rFonts w:ascii="Times New Roman" w:hAnsi="Times New Roman" w:cs="Times New Roman"/>
          <w:color w:val="231F20"/>
          <w:w w:val="97"/>
          <w:sz w:val="19"/>
          <w:szCs w:val="19"/>
        </w:rPr>
        <w:t>s</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8"/>
          <w:sz w:val="19"/>
          <w:szCs w:val="19"/>
        </w:rPr>
        <w:t>7.1</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5"/>
          <w:sz w:val="19"/>
          <w:szCs w:val="19"/>
        </w:rPr>
        <w:t>and</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5"/>
          <w:sz w:val="19"/>
          <w:szCs w:val="19"/>
        </w:rPr>
        <w:t>7.3.</w:t>
      </w:r>
    </w:p>
    <w:p w14:paraId="6FF3A9F9"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1B42F9">
        <w:rPr>
          <w:rFonts w:ascii="Times New Roman" w:hAnsi="Times New Roman" w:cs="Times New Roman"/>
          <w:color w:val="231F20"/>
          <w:w w:val="97"/>
          <w:sz w:val="19"/>
          <w:szCs w:val="19"/>
        </w:rPr>
        <w:t>For</w:t>
      </w:r>
      <w:r w:rsidRPr="001B42F9">
        <w:rPr>
          <w:rFonts w:ascii="Times New Roman" w:hAnsi="Times New Roman" w:cs="Times New Roman"/>
          <w:color w:val="231F20"/>
          <w:spacing w:val="17"/>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98"/>
          <w:sz w:val="19"/>
          <w:szCs w:val="19"/>
        </w:rPr>
        <w:t>special</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4"/>
          <w:sz w:val="19"/>
          <w:szCs w:val="19"/>
        </w:rPr>
        <w:t>conditions</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1"/>
          <w:sz w:val="19"/>
          <w:szCs w:val="19"/>
        </w:rPr>
        <w:t>relating</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10"/>
          <w:sz w:val="19"/>
          <w:szCs w:val="19"/>
        </w:rPr>
        <w:t>to</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w w:val="98"/>
          <w:sz w:val="19"/>
          <w:szCs w:val="19"/>
        </w:rPr>
        <w:t>speci</w:t>
      </w:r>
      <w:r w:rsidRPr="001B42F9">
        <w:rPr>
          <w:rFonts w:ascii="Times New Roman" w:hAnsi="Times New Roman" w:cs="Times New Roman"/>
          <w:color w:val="231F20"/>
          <w:spacing w:val="2"/>
          <w:w w:val="98"/>
          <w:sz w:val="19"/>
          <w:szCs w:val="19"/>
        </w:rPr>
        <w:t>f</w:t>
      </w:r>
      <w:r w:rsidRPr="001B42F9">
        <w:rPr>
          <w:rFonts w:ascii="Times New Roman" w:hAnsi="Times New Roman" w:cs="Times New Roman"/>
          <w:color w:val="231F20"/>
          <w:w w:val="95"/>
          <w:sz w:val="19"/>
          <w:szCs w:val="19"/>
        </w:rPr>
        <w:t>ic</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1"/>
          <w:sz w:val="19"/>
          <w:szCs w:val="19"/>
        </w:rPr>
        <w:t>processe</w:t>
      </w:r>
      <w:r w:rsidRPr="001B42F9">
        <w:rPr>
          <w:rFonts w:ascii="Times New Roman" w:hAnsi="Times New Roman" w:cs="Times New Roman"/>
          <w:color w:val="231F20"/>
          <w:spacing w:val="3"/>
          <w:w w:val="101"/>
          <w:sz w:val="19"/>
          <w:szCs w:val="19"/>
        </w:rPr>
        <w:t>s</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97"/>
          <w:sz w:val="19"/>
          <w:szCs w:val="19"/>
        </w:rPr>
        <w:t>see</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4"/>
          <w:sz w:val="19"/>
          <w:szCs w:val="19"/>
        </w:rPr>
        <w:t>Introductory</w:t>
      </w:r>
      <w:r w:rsidRPr="001B42F9">
        <w:rPr>
          <w:rFonts w:ascii="Times New Roman" w:hAnsi="Times New Roman" w:cs="Times New Roman"/>
          <w:color w:val="231F20"/>
          <w:spacing w:val="14"/>
          <w:sz w:val="19"/>
          <w:szCs w:val="19"/>
        </w:rPr>
        <w:t xml:space="preserve"> </w:t>
      </w:r>
      <w:r w:rsidRPr="001B42F9">
        <w:rPr>
          <w:rFonts w:ascii="Times New Roman" w:hAnsi="Times New Roman" w:cs="Times New Roman"/>
          <w:color w:val="231F20"/>
          <w:w w:val="102"/>
          <w:sz w:val="19"/>
          <w:szCs w:val="19"/>
        </w:rPr>
        <w:t>Note</w:t>
      </w:r>
      <w:r w:rsidRPr="001B42F9">
        <w:rPr>
          <w:rFonts w:ascii="Times New Roman" w:hAnsi="Times New Roman" w:cs="Times New Roman"/>
          <w:color w:val="231F20"/>
          <w:spacing w:val="10"/>
          <w:sz w:val="19"/>
          <w:szCs w:val="19"/>
        </w:rPr>
        <w:t xml:space="preserve"> </w:t>
      </w:r>
      <w:r w:rsidRPr="001B42F9">
        <w:rPr>
          <w:rFonts w:ascii="Times New Roman" w:hAnsi="Times New Roman" w:cs="Times New Roman"/>
          <w:color w:val="231F20"/>
          <w:w w:val="105"/>
          <w:sz w:val="19"/>
          <w:szCs w:val="19"/>
        </w:rPr>
        <w:t>7.2.</w:t>
      </w:r>
    </w:p>
    <w:p w14:paraId="71CCB116" w14:textId="77777777" w:rsidR="00D81926" w:rsidRPr="001B42F9" w:rsidRDefault="00D81926" w:rsidP="002875B5">
      <w:pPr>
        <w:pStyle w:val="ListParagraph"/>
        <w:numPr>
          <w:ilvl w:val="0"/>
          <w:numId w:val="7"/>
        </w:numPr>
        <w:tabs>
          <w:tab w:val="left" w:pos="1513"/>
        </w:tabs>
        <w:ind w:right="1112"/>
        <w:rPr>
          <w:rFonts w:ascii="Times New Roman" w:hAnsi="Times New Roman" w:cs="Times New Roman"/>
          <w:sz w:val="19"/>
          <w:szCs w:val="19"/>
        </w:rPr>
      </w:pPr>
      <w:r w:rsidRPr="001B42F9">
        <w:rPr>
          <w:rFonts w:ascii="Times New Roman" w:hAnsi="Times New Roman" w:cs="Times New Roman"/>
          <w:color w:val="231F20"/>
          <w:w w:val="105"/>
          <w:sz w:val="19"/>
          <w:szCs w:val="19"/>
        </w:rPr>
        <w:t>Note 3 to Chapter 32 says that these preparations are those of a kind used for colouring any material or used as ingredients in the manufacturing of colouring preparations, provided they are not classified in another heading in Chapter</w:t>
      </w:r>
      <w:r w:rsidRPr="001B42F9">
        <w:rPr>
          <w:rFonts w:ascii="Times New Roman" w:hAnsi="Times New Roman" w:cs="Times New Roman"/>
          <w:color w:val="231F20"/>
          <w:spacing w:val="1"/>
          <w:w w:val="105"/>
          <w:sz w:val="19"/>
          <w:szCs w:val="19"/>
        </w:rPr>
        <w:t xml:space="preserve"> </w:t>
      </w:r>
      <w:r w:rsidRPr="001B42F9">
        <w:rPr>
          <w:rFonts w:ascii="Times New Roman" w:hAnsi="Times New Roman" w:cs="Times New Roman"/>
          <w:color w:val="231F20"/>
          <w:w w:val="105"/>
          <w:sz w:val="19"/>
          <w:szCs w:val="19"/>
        </w:rPr>
        <w:t>32.</w:t>
      </w:r>
    </w:p>
    <w:p w14:paraId="54B28E1B"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1B42F9">
        <w:rPr>
          <w:rFonts w:ascii="Times New Roman" w:hAnsi="Times New Roman" w:cs="Times New Roman"/>
          <w:color w:val="231F20"/>
          <w:w w:val="97"/>
          <w:sz w:val="19"/>
          <w:szCs w:val="19"/>
        </w:rPr>
        <w:t>A</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w w:val="105"/>
          <w:sz w:val="19"/>
          <w:szCs w:val="19"/>
        </w:rPr>
        <w:t>group</w:t>
      </w:r>
      <w:r w:rsidRPr="001B42F9">
        <w:rPr>
          <w:rFonts w:ascii="Times New Roman" w:hAnsi="Times New Roman" w:cs="Times New Roman"/>
          <w:color w:val="231F20"/>
          <w:w w:val="16"/>
          <w:sz w:val="19"/>
          <w:szCs w:val="19"/>
        </w:rPr>
        <w:t>’</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95"/>
          <w:sz w:val="19"/>
          <w:szCs w:val="19"/>
        </w:rPr>
        <w:t>is</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sz w:val="19"/>
          <w:szCs w:val="19"/>
        </w:rPr>
        <w:t>re</w:t>
      </w:r>
      <w:r w:rsidRPr="001B42F9">
        <w:rPr>
          <w:rFonts w:ascii="Times New Roman" w:hAnsi="Times New Roman" w:cs="Times New Roman"/>
          <w:color w:val="231F20"/>
          <w:spacing w:val="-3"/>
          <w:sz w:val="19"/>
          <w:szCs w:val="19"/>
        </w:rPr>
        <w:t>g</w:t>
      </w:r>
      <w:r w:rsidRPr="001B42F9">
        <w:rPr>
          <w:rFonts w:ascii="Times New Roman" w:hAnsi="Times New Roman" w:cs="Times New Roman"/>
          <w:color w:val="231F20"/>
          <w:w w:val="102"/>
          <w:sz w:val="19"/>
          <w:szCs w:val="19"/>
        </w:rPr>
        <w:t>arded</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98"/>
          <w:sz w:val="19"/>
          <w:szCs w:val="19"/>
        </w:rPr>
        <w:t>as</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5"/>
          <w:sz w:val="19"/>
          <w:szCs w:val="19"/>
        </w:rPr>
        <w:t>a</w:t>
      </w:r>
      <w:r w:rsidRPr="001B42F9">
        <w:rPr>
          <w:rFonts w:ascii="Times New Roman" w:hAnsi="Times New Roman" w:cs="Times New Roman"/>
          <w:color w:val="231F20"/>
          <w:spacing w:val="-3"/>
          <w:w w:val="105"/>
          <w:sz w:val="19"/>
          <w:szCs w:val="19"/>
        </w:rPr>
        <w:t>n</w:t>
      </w:r>
      <w:r w:rsidRPr="001B42F9">
        <w:rPr>
          <w:rFonts w:ascii="Times New Roman" w:hAnsi="Times New Roman" w:cs="Times New Roman"/>
          <w:color w:val="231F20"/>
          <w:w w:val="95"/>
          <w:sz w:val="19"/>
          <w:szCs w:val="19"/>
        </w:rPr>
        <w:t>y</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5"/>
          <w:sz w:val="19"/>
          <w:szCs w:val="19"/>
        </w:rPr>
        <w:t>pa</w:t>
      </w:r>
      <w:r w:rsidRPr="001B42F9">
        <w:rPr>
          <w:rFonts w:ascii="Times New Roman" w:hAnsi="Times New Roman" w:cs="Times New Roman"/>
          <w:color w:val="231F20"/>
          <w:spacing w:val="4"/>
          <w:w w:val="105"/>
          <w:sz w:val="19"/>
          <w:szCs w:val="19"/>
        </w:rPr>
        <w:t>r</w:t>
      </w:r>
      <w:r w:rsidRPr="001B42F9">
        <w:rPr>
          <w:rFonts w:ascii="Times New Roman" w:hAnsi="Times New Roman" w:cs="Times New Roman"/>
          <w:color w:val="231F20"/>
          <w:w w:val="111"/>
          <w:sz w:val="19"/>
          <w:szCs w:val="19"/>
        </w:rPr>
        <w:t>t</w:t>
      </w:r>
      <w:r w:rsidRPr="001B42F9">
        <w:rPr>
          <w:rFonts w:ascii="Times New Roman" w:hAnsi="Times New Roman" w:cs="Times New Roman"/>
          <w:color w:val="231F20"/>
          <w:spacing w:val="11"/>
          <w:sz w:val="19"/>
          <w:szCs w:val="19"/>
        </w:rPr>
        <w:t xml:space="preserve"> </w:t>
      </w:r>
      <w:r w:rsidRPr="001B42F9">
        <w:rPr>
          <w:rFonts w:ascii="Times New Roman" w:hAnsi="Times New Roman" w:cs="Times New Roman"/>
          <w:color w:val="231F20"/>
          <w:w w:val="101"/>
          <w:sz w:val="19"/>
          <w:szCs w:val="19"/>
        </w:rPr>
        <w:t>of</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2"/>
          <w:sz w:val="19"/>
          <w:szCs w:val="19"/>
        </w:rPr>
        <w:t>heading</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2"/>
          <w:sz w:val="19"/>
          <w:szCs w:val="19"/>
        </w:rPr>
        <w:t>separated</w:t>
      </w:r>
      <w:r w:rsidRPr="001B42F9">
        <w:rPr>
          <w:rFonts w:ascii="Times New Roman" w:hAnsi="Times New Roman" w:cs="Times New Roman"/>
          <w:color w:val="231F20"/>
          <w:spacing w:val="10"/>
          <w:sz w:val="19"/>
          <w:szCs w:val="19"/>
        </w:rPr>
        <w:t xml:space="preserve"> </w:t>
      </w:r>
      <w:r w:rsidRPr="001B42F9">
        <w:rPr>
          <w:rFonts w:ascii="Times New Roman" w:hAnsi="Times New Roman" w:cs="Times New Roman"/>
          <w:color w:val="231F20"/>
          <w:w w:val="105"/>
          <w:sz w:val="19"/>
          <w:szCs w:val="19"/>
        </w:rPr>
        <w:t>from</w:t>
      </w:r>
      <w:r w:rsidRPr="001B42F9">
        <w:rPr>
          <w:rFonts w:ascii="Times New Roman" w:hAnsi="Times New Roman" w:cs="Times New Roman"/>
          <w:color w:val="231F20"/>
          <w:spacing w:val="11"/>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2"/>
          <w:sz w:val="19"/>
          <w:szCs w:val="19"/>
        </w:rPr>
        <w:t>rest</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w w:val="101"/>
          <w:sz w:val="19"/>
          <w:szCs w:val="19"/>
        </w:rPr>
        <w:t>by</w:t>
      </w:r>
      <w:r w:rsidRPr="001B42F9">
        <w:rPr>
          <w:rFonts w:ascii="Times New Roman" w:hAnsi="Times New Roman" w:cs="Times New Roman"/>
          <w:color w:val="231F20"/>
          <w:spacing w:val="10"/>
          <w:sz w:val="19"/>
          <w:szCs w:val="19"/>
        </w:rPr>
        <w:t xml:space="preserve"> </w:t>
      </w:r>
      <w:r w:rsidRPr="001B42F9">
        <w:rPr>
          <w:rFonts w:ascii="Times New Roman" w:hAnsi="Times New Roman" w:cs="Times New Roman"/>
          <w:color w:val="231F20"/>
          <w:sz w:val="19"/>
          <w:szCs w:val="19"/>
        </w:rPr>
        <w:t>a</w:t>
      </w:r>
      <w:r w:rsidRPr="001B42F9">
        <w:rPr>
          <w:rFonts w:ascii="Times New Roman" w:hAnsi="Times New Roman" w:cs="Times New Roman"/>
          <w:color w:val="231F20"/>
          <w:spacing w:val="12"/>
          <w:sz w:val="19"/>
          <w:szCs w:val="19"/>
        </w:rPr>
        <w:t xml:space="preserve"> </w:t>
      </w:r>
      <w:r w:rsidRPr="001B42F9">
        <w:rPr>
          <w:rFonts w:ascii="Times New Roman" w:hAnsi="Times New Roman" w:cs="Times New Roman"/>
          <w:color w:val="231F20"/>
          <w:w w:val="102"/>
          <w:sz w:val="19"/>
          <w:szCs w:val="19"/>
        </w:rPr>
        <w:t>semi-colon.</w:t>
      </w:r>
    </w:p>
    <w:p w14:paraId="6102780D" w14:textId="77777777" w:rsidR="00D81926" w:rsidRPr="001B42F9" w:rsidRDefault="00D81926" w:rsidP="002875B5">
      <w:pPr>
        <w:pStyle w:val="ListParagraph"/>
        <w:numPr>
          <w:ilvl w:val="0"/>
          <w:numId w:val="7"/>
        </w:numPr>
        <w:tabs>
          <w:tab w:val="left" w:pos="1513"/>
        </w:tabs>
        <w:ind w:right="1112"/>
        <w:rPr>
          <w:rFonts w:ascii="Times New Roman" w:hAnsi="Times New Roman" w:cs="Times New Roman"/>
          <w:sz w:val="19"/>
          <w:szCs w:val="19"/>
        </w:rPr>
      </w:pPr>
      <w:r w:rsidRPr="001B42F9">
        <w:rPr>
          <w:rFonts w:ascii="Times New Roman" w:hAnsi="Times New Roman" w:cs="Times New Roman"/>
          <w:color w:val="231F20"/>
          <w:w w:val="105"/>
          <w:sz w:val="19"/>
          <w:szCs w:val="19"/>
        </w:rPr>
        <w:t>In</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9"/>
          <w:w w:val="105"/>
          <w:sz w:val="19"/>
          <w:szCs w:val="19"/>
        </w:rPr>
        <w:t xml:space="preserve"> </w:t>
      </w:r>
      <w:r w:rsidRPr="001B42F9">
        <w:rPr>
          <w:rFonts w:ascii="Times New Roman" w:hAnsi="Times New Roman" w:cs="Times New Roman"/>
          <w:color w:val="231F20"/>
          <w:w w:val="105"/>
          <w:sz w:val="19"/>
          <w:szCs w:val="19"/>
        </w:rPr>
        <w:t>case</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of</w:t>
      </w:r>
      <w:r w:rsidRPr="001B42F9">
        <w:rPr>
          <w:rFonts w:ascii="Times New Roman" w:hAnsi="Times New Roman" w:cs="Times New Roman"/>
          <w:color w:val="231F20"/>
          <w:spacing w:val="-4"/>
          <w:w w:val="105"/>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products</w:t>
      </w:r>
      <w:r w:rsidRPr="001B42F9">
        <w:rPr>
          <w:rFonts w:ascii="Times New Roman" w:hAnsi="Times New Roman" w:cs="Times New Roman"/>
          <w:color w:val="231F20"/>
          <w:spacing w:val="-9"/>
          <w:w w:val="105"/>
          <w:sz w:val="19"/>
          <w:szCs w:val="19"/>
        </w:rPr>
        <w:t xml:space="preserve"> </w:t>
      </w:r>
      <w:r w:rsidRPr="001B42F9">
        <w:rPr>
          <w:rFonts w:ascii="Times New Roman" w:hAnsi="Times New Roman" w:cs="Times New Roman"/>
          <w:color w:val="231F20"/>
          <w:w w:val="105"/>
          <w:sz w:val="19"/>
          <w:szCs w:val="19"/>
        </w:rPr>
        <w:t>composed</w:t>
      </w:r>
      <w:r w:rsidRPr="001B42F9">
        <w:rPr>
          <w:rFonts w:ascii="Times New Roman" w:hAnsi="Times New Roman" w:cs="Times New Roman"/>
          <w:color w:val="231F20"/>
          <w:spacing w:val="-10"/>
          <w:w w:val="105"/>
          <w:sz w:val="19"/>
          <w:szCs w:val="19"/>
        </w:rPr>
        <w:t xml:space="preserve"> </w:t>
      </w:r>
      <w:r w:rsidRPr="001B42F9">
        <w:rPr>
          <w:rFonts w:ascii="Times New Roman" w:hAnsi="Times New Roman" w:cs="Times New Roman"/>
          <w:color w:val="231F20"/>
          <w:w w:val="105"/>
          <w:sz w:val="19"/>
          <w:szCs w:val="19"/>
        </w:rPr>
        <w:t>of</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materials</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classified</w:t>
      </w:r>
      <w:r w:rsidRPr="001B42F9">
        <w:rPr>
          <w:rFonts w:ascii="Times New Roman" w:hAnsi="Times New Roman" w:cs="Times New Roman"/>
          <w:color w:val="231F20"/>
          <w:spacing w:val="-7"/>
          <w:w w:val="105"/>
          <w:sz w:val="19"/>
          <w:szCs w:val="19"/>
        </w:rPr>
        <w:t xml:space="preserve"> </w:t>
      </w:r>
      <w:r w:rsidRPr="001B42F9">
        <w:rPr>
          <w:rFonts w:ascii="Times New Roman" w:hAnsi="Times New Roman" w:cs="Times New Roman"/>
          <w:color w:val="231F20"/>
          <w:w w:val="105"/>
          <w:sz w:val="19"/>
          <w:szCs w:val="19"/>
        </w:rPr>
        <w:t>within</w:t>
      </w:r>
      <w:r w:rsidRPr="001B42F9">
        <w:rPr>
          <w:rFonts w:ascii="Times New Roman" w:hAnsi="Times New Roman" w:cs="Times New Roman"/>
          <w:color w:val="231F20"/>
          <w:spacing w:val="-7"/>
          <w:w w:val="105"/>
          <w:sz w:val="19"/>
          <w:szCs w:val="19"/>
        </w:rPr>
        <w:t xml:space="preserve"> </w:t>
      </w:r>
      <w:r w:rsidRPr="001B42F9">
        <w:rPr>
          <w:rFonts w:ascii="Times New Roman" w:hAnsi="Times New Roman" w:cs="Times New Roman"/>
          <w:color w:val="231F20"/>
          <w:w w:val="105"/>
          <w:sz w:val="19"/>
          <w:szCs w:val="19"/>
        </w:rPr>
        <w:t>both</w:t>
      </w:r>
      <w:r w:rsidRPr="001B42F9">
        <w:rPr>
          <w:rFonts w:ascii="Times New Roman" w:hAnsi="Times New Roman" w:cs="Times New Roman"/>
          <w:color w:val="231F20"/>
          <w:spacing w:val="-9"/>
          <w:w w:val="105"/>
          <w:sz w:val="19"/>
          <w:szCs w:val="19"/>
        </w:rPr>
        <w:t xml:space="preserve"> </w:t>
      </w:r>
      <w:r w:rsidRPr="001B42F9">
        <w:rPr>
          <w:rFonts w:ascii="Times New Roman" w:hAnsi="Times New Roman" w:cs="Times New Roman"/>
          <w:color w:val="231F20"/>
          <w:w w:val="105"/>
          <w:sz w:val="19"/>
          <w:szCs w:val="19"/>
        </w:rPr>
        <w:t>heading</w:t>
      </w:r>
      <w:r w:rsidRPr="001B42F9">
        <w:rPr>
          <w:rFonts w:ascii="Times New Roman" w:hAnsi="Times New Roman" w:cs="Times New Roman"/>
          <w:color w:val="231F20"/>
          <w:spacing w:val="-7"/>
          <w:w w:val="105"/>
          <w:sz w:val="19"/>
          <w:szCs w:val="19"/>
        </w:rPr>
        <w:t xml:space="preserve"> </w:t>
      </w:r>
      <w:r w:rsidRPr="001B42F9">
        <w:rPr>
          <w:rFonts w:ascii="Times New Roman" w:hAnsi="Times New Roman" w:cs="Times New Roman"/>
          <w:color w:val="231F20"/>
          <w:w w:val="105"/>
          <w:sz w:val="19"/>
          <w:szCs w:val="19"/>
        </w:rPr>
        <w:t>Nos</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3901</w:t>
      </w:r>
      <w:r w:rsidRPr="001B42F9">
        <w:rPr>
          <w:rFonts w:ascii="Times New Roman" w:hAnsi="Times New Roman" w:cs="Times New Roman"/>
          <w:color w:val="231F20"/>
          <w:spacing w:val="-9"/>
          <w:w w:val="105"/>
          <w:sz w:val="19"/>
          <w:szCs w:val="19"/>
        </w:rPr>
        <w:t xml:space="preserve"> </w:t>
      </w:r>
      <w:r w:rsidRPr="001B42F9">
        <w:rPr>
          <w:rFonts w:ascii="Times New Roman" w:hAnsi="Times New Roman" w:cs="Times New Roman"/>
          <w:color w:val="231F20"/>
          <w:w w:val="105"/>
          <w:sz w:val="19"/>
          <w:szCs w:val="19"/>
        </w:rPr>
        <w:t>to</w:t>
      </w:r>
      <w:r w:rsidRPr="001B42F9">
        <w:rPr>
          <w:rFonts w:ascii="Times New Roman" w:hAnsi="Times New Roman" w:cs="Times New Roman"/>
          <w:color w:val="231F20"/>
          <w:spacing w:val="-10"/>
          <w:w w:val="105"/>
          <w:sz w:val="19"/>
          <w:szCs w:val="19"/>
        </w:rPr>
        <w:t xml:space="preserve"> </w:t>
      </w:r>
      <w:r w:rsidRPr="001B42F9">
        <w:rPr>
          <w:rFonts w:ascii="Times New Roman" w:hAnsi="Times New Roman" w:cs="Times New Roman"/>
          <w:color w:val="231F20"/>
          <w:w w:val="105"/>
          <w:sz w:val="19"/>
          <w:szCs w:val="19"/>
        </w:rPr>
        <w:t>3906,</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on</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9"/>
          <w:w w:val="105"/>
          <w:sz w:val="19"/>
          <w:szCs w:val="19"/>
        </w:rPr>
        <w:t xml:space="preserve"> </w:t>
      </w:r>
      <w:r w:rsidRPr="001B42F9">
        <w:rPr>
          <w:rFonts w:ascii="Times New Roman" w:hAnsi="Times New Roman" w:cs="Times New Roman"/>
          <w:color w:val="231F20"/>
          <w:w w:val="105"/>
          <w:sz w:val="19"/>
          <w:szCs w:val="19"/>
        </w:rPr>
        <w:t>one</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hand, and within heading Nos. 3907 to 3911, on the other hand, this restriction only applies to that group of materials which predominates by weight in the</w:t>
      </w:r>
      <w:r w:rsidRPr="001B42F9">
        <w:rPr>
          <w:rFonts w:ascii="Times New Roman" w:hAnsi="Times New Roman" w:cs="Times New Roman"/>
          <w:color w:val="231F20"/>
          <w:spacing w:val="21"/>
          <w:w w:val="105"/>
          <w:sz w:val="19"/>
          <w:szCs w:val="19"/>
        </w:rPr>
        <w:t xml:space="preserve"> </w:t>
      </w:r>
      <w:r w:rsidRPr="001B42F9">
        <w:rPr>
          <w:rFonts w:ascii="Times New Roman" w:hAnsi="Times New Roman" w:cs="Times New Roman"/>
          <w:color w:val="231F20"/>
          <w:w w:val="105"/>
          <w:sz w:val="19"/>
          <w:szCs w:val="19"/>
        </w:rPr>
        <w:t>product.</w:t>
      </w:r>
    </w:p>
    <w:p w14:paraId="36C4672F" w14:textId="202A6AEB" w:rsidR="00D81926" w:rsidRPr="001B42F9" w:rsidRDefault="00D81926" w:rsidP="002875B5">
      <w:pPr>
        <w:pStyle w:val="ListParagraph"/>
        <w:numPr>
          <w:ilvl w:val="0"/>
          <w:numId w:val="7"/>
        </w:numPr>
        <w:tabs>
          <w:tab w:val="left" w:pos="1512"/>
          <w:tab w:val="left" w:pos="1513"/>
        </w:tabs>
        <w:ind w:right="1104"/>
        <w:rPr>
          <w:rFonts w:ascii="Times New Roman" w:hAnsi="Times New Roman" w:cs="Times New Roman"/>
          <w:sz w:val="19"/>
          <w:szCs w:val="19"/>
        </w:rPr>
      </w:pPr>
      <w:r w:rsidRPr="001B42F9">
        <w:rPr>
          <w:rFonts w:ascii="Times New Roman" w:hAnsi="Times New Roman" w:cs="Times New Roman"/>
          <w:color w:val="231F20"/>
          <w:sz w:val="19"/>
          <w:szCs w:val="19"/>
        </w:rPr>
        <w:t>The following foils shall be considered as highly transparent: foils, the optical dimming of which — measured according</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to</w:t>
      </w:r>
      <w:r w:rsidRPr="001B42F9">
        <w:rPr>
          <w:rFonts w:ascii="Times New Roman" w:hAnsi="Times New Roman" w:cs="Times New Roman"/>
          <w:color w:val="231F20"/>
          <w:spacing w:val="13"/>
          <w:sz w:val="19"/>
          <w:szCs w:val="19"/>
        </w:rPr>
        <w:t xml:space="preserve"> </w:t>
      </w:r>
      <w:r w:rsidRPr="001B42F9">
        <w:rPr>
          <w:rFonts w:ascii="Times New Roman" w:hAnsi="Times New Roman" w:cs="Times New Roman"/>
          <w:color w:val="231F20"/>
          <w:sz w:val="19"/>
          <w:szCs w:val="19"/>
        </w:rPr>
        <w:t>ASTM-D</w:t>
      </w:r>
      <w:r w:rsidRPr="001B42F9">
        <w:rPr>
          <w:rFonts w:ascii="Times New Roman" w:hAnsi="Times New Roman" w:cs="Times New Roman"/>
          <w:color w:val="231F20"/>
          <w:spacing w:val="16"/>
          <w:sz w:val="19"/>
          <w:szCs w:val="19"/>
        </w:rPr>
        <w:t xml:space="preserve"> </w:t>
      </w:r>
      <w:r w:rsidRPr="001B42F9">
        <w:rPr>
          <w:rFonts w:ascii="Times New Roman" w:hAnsi="Times New Roman" w:cs="Times New Roman"/>
          <w:color w:val="231F20"/>
          <w:sz w:val="19"/>
          <w:szCs w:val="19"/>
        </w:rPr>
        <w:t>1003-16</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by</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Hazefactor</w:t>
      </w:r>
      <w:r w:rsidR="00FE6541">
        <w:rPr>
          <w:rFonts w:ascii="Times New Roman" w:hAnsi="Times New Roman" w:cs="Times New Roman"/>
          <w:color w:val="231F20"/>
          <w:sz w:val="19"/>
          <w:szCs w:val="19"/>
        </w:rPr>
        <w:t xml:space="preserve"> i</w:t>
      </w:r>
      <w:r w:rsidRPr="001B42F9">
        <w:rPr>
          <w:rFonts w:ascii="Times New Roman" w:hAnsi="Times New Roman" w:cs="Times New Roman"/>
          <w:color w:val="231F20"/>
          <w:sz w:val="19"/>
          <w:szCs w:val="19"/>
        </w:rPr>
        <w:t>s</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less</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than</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2</w:t>
      </w:r>
      <w:r w:rsidRPr="001B42F9">
        <w:rPr>
          <w:rFonts w:ascii="Times New Roman" w:hAnsi="Times New Roman" w:cs="Times New Roman"/>
          <w:color w:val="231F20"/>
          <w:spacing w:val="15"/>
          <w:sz w:val="19"/>
          <w:szCs w:val="19"/>
        </w:rPr>
        <w:t xml:space="preserve"> </w:t>
      </w:r>
      <w:r w:rsidRPr="001B42F9">
        <w:rPr>
          <w:rFonts w:ascii="Times New Roman" w:hAnsi="Times New Roman" w:cs="Times New Roman"/>
          <w:color w:val="231F20"/>
          <w:sz w:val="19"/>
          <w:szCs w:val="19"/>
        </w:rPr>
        <w:t>%.</w:t>
      </w:r>
    </w:p>
    <w:p w14:paraId="27B75576"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1B42F9">
        <w:rPr>
          <w:rFonts w:ascii="Times New Roman" w:hAnsi="Times New Roman" w:cs="Times New Roman"/>
          <w:color w:val="231F20"/>
          <w:w w:val="105"/>
          <w:sz w:val="19"/>
          <w:szCs w:val="19"/>
        </w:rPr>
        <w:t>For special conditions relating to products made of a mixture of textile materials, see Introductory Note</w:t>
      </w:r>
      <w:r w:rsidRPr="001B42F9">
        <w:rPr>
          <w:rFonts w:ascii="Times New Roman" w:hAnsi="Times New Roman" w:cs="Times New Roman"/>
          <w:color w:val="231F20"/>
          <w:spacing w:val="8"/>
          <w:w w:val="105"/>
          <w:sz w:val="19"/>
          <w:szCs w:val="19"/>
        </w:rPr>
        <w:t xml:space="preserve"> </w:t>
      </w:r>
      <w:r w:rsidRPr="001B42F9">
        <w:rPr>
          <w:rFonts w:ascii="Times New Roman" w:hAnsi="Times New Roman" w:cs="Times New Roman"/>
          <w:color w:val="231F20"/>
          <w:w w:val="105"/>
          <w:sz w:val="19"/>
          <w:szCs w:val="19"/>
        </w:rPr>
        <w:t>5.</w:t>
      </w:r>
    </w:p>
    <w:p w14:paraId="3F564C1C"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use</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of</w:t>
      </w:r>
      <w:r w:rsidRPr="001B42F9">
        <w:rPr>
          <w:rFonts w:ascii="Times New Roman" w:hAnsi="Times New Roman" w:cs="Times New Roman"/>
          <w:color w:val="231F20"/>
          <w:spacing w:val="-2"/>
          <w:w w:val="105"/>
          <w:sz w:val="19"/>
          <w:szCs w:val="19"/>
        </w:rPr>
        <w:t xml:space="preserve"> </w:t>
      </w:r>
      <w:r w:rsidRPr="001B42F9">
        <w:rPr>
          <w:rFonts w:ascii="Times New Roman" w:hAnsi="Times New Roman" w:cs="Times New Roman"/>
          <w:color w:val="231F20"/>
          <w:w w:val="105"/>
          <w:sz w:val="19"/>
          <w:szCs w:val="19"/>
        </w:rPr>
        <w:t>this</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material</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is</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restricted</w:t>
      </w:r>
      <w:r w:rsidRPr="001B42F9">
        <w:rPr>
          <w:rFonts w:ascii="Times New Roman" w:hAnsi="Times New Roman" w:cs="Times New Roman"/>
          <w:color w:val="231F20"/>
          <w:spacing w:val="-6"/>
          <w:w w:val="105"/>
          <w:sz w:val="19"/>
          <w:szCs w:val="19"/>
        </w:rPr>
        <w:t xml:space="preserve"> </w:t>
      </w:r>
      <w:r w:rsidRPr="001B42F9">
        <w:rPr>
          <w:rFonts w:ascii="Times New Roman" w:hAnsi="Times New Roman" w:cs="Times New Roman"/>
          <w:color w:val="231F20"/>
          <w:w w:val="105"/>
          <w:sz w:val="19"/>
          <w:szCs w:val="19"/>
        </w:rPr>
        <w:t>to</w:t>
      </w:r>
      <w:r w:rsidRPr="001B42F9">
        <w:rPr>
          <w:rFonts w:ascii="Times New Roman" w:hAnsi="Times New Roman" w:cs="Times New Roman"/>
          <w:color w:val="231F20"/>
          <w:spacing w:val="-7"/>
          <w:w w:val="105"/>
          <w:sz w:val="19"/>
          <w:szCs w:val="19"/>
        </w:rPr>
        <w:t xml:space="preserve"> </w:t>
      </w:r>
      <w:r w:rsidRPr="001B42F9">
        <w:rPr>
          <w:rFonts w:ascii="Times New Roman" w:hAnsi="Times New Roman" w:cs="Times New Roman"/>
          <w:color w:val="231F20"/>
          <w:w w:val="105"/>
          <w:sz w:val="19"/>
          <w:szCs w:val="19"/>
        </w:rPr>
        <w:t>the</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manufacture</w:t>
      </w:r>
      <w:r w:rsidRPr="001B42F9">
        <w:rPr>
          <w:rFonts w:ascii="Times New Roman" w:hAnsi="Times New Roman" w:cs="Times New Roman"/>
          <w:color w:val="231F20"/>
          <w:spacing w:val="-7"/>
          <w:w w:val="105"/>
          <w:sz w:val="19"/>
          <w:szCs w:val="19"/>
        </w:rPr>
        <w:t xml:space="preserve"> </w:t>
      </w:r>
      <w:r w:rsidRPr="001B42F9">
        <w:rPr>
          <w:rFonts w:ascii="Times New Roman" w:hAnsi="Times New Roman" w:cs="Times New Roman"/>
          <w:color w:val="231F20"/>
          <w:w w:val="105"/>
          <w:sz w:val="19"/>
          <w:szCs w:val="19"/>
        </w:rPr>
        <w:t>of</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woven</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fabrics</w:t>
      </w:r>
      <w:r w:rsidRPr="001B42F9">
        <w:rPr>
          <w:rFonts w:ascii="Times New Roman" w:hAnsi="Times New Roman" w:cs="Times New Roman"/>
          <w:color w:val="231F20"/>
          <w:spacing w:val="-3"/>
          <w:w w:val="105"/>
          <w:sz w:val="19"/>
          <w:szCs w:val="19"/>
        </w:rPr>
        <w:t xml:space="preserve"> </w:t>
      </w:r>
      <w:r w:rsidRPr="001B42F9">
        <w:rPr>
          <w:rFonts w:ascii="Times New Roman" w:hAnsi="Times New Roman" w:cs="Times New Roman"/>
          <w:color w:val="231F20"/>
          <w:w w:val="105"/>
          <w:sz w:val="19"/>
          <w:szCs w:val="19"/>
        </w:rPr>
        <w:t>of</w:t>
      </w:r>
      <w:r w:rsidRPr="001B42F9">
        <w:rPr>
          <w:rFonts w:ascii="Times New Roman" w:hAnsi="Times New Roman" w:cs="Times New Roman"/>
          <w:color w:val="231F20"/>
          <w:spacing w:val="-6"/>
          <w:w w:val="105"/>
          <w:sz w:val="19"/>
          <w:szCs w:val="19"/>
        </w:rPr>
        <w:t xml:space="preserve"> </w:t>
      </w:r>
      <w:r w:rsidRPr="001B42F9">
        <w:rPr>
          <w:rFonts w:ascii="Times New Roman" w:hAnsi="Times New Roman" w:cs="Times New Roman"/>
          <w:color w:val="231F20"/>
          <w:w w:val="105"/>
          <w:sz w:val="19"/>
          <w:szCs w:val="19"/>
        </w:rPr>
        <w:t>a</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kind</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used</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in</w:t>
      </w:r>
      <w:r w:rsidRPr="001B42F9">
        <w:rPr>
          <w:rFonts w:ascii="Times New Roman" w:hAnsi="Times New Roman" w:cs="Times New Roman"/>
          <w:color w:val="231F20"/>
          <w:spacing w:val="-6"/>
          <w:w w:val="105"/>
          <w:sz w:val="19"/>
          <w:szCs w:val="19"/>
        </w:rPr>
        <w:t xml:space="preserve"> </w:t>
      </w:r>
      <w:r w:rsidRPr="001B42F9">
        <w:rPr>
          <w:rFonts w:ascii="Times New Roman" w:hAnsi="Times New Roman" w:cs="Times New Roman"/>
          <w:color w:val="231F20"/>
          <w:w w:val="105"/>
          <w:sz w:val="19"/>
          <w:szCs w:val="19"/>
        </w:rPr>
        <w:t>paper-making</w:t>
      </w:r>
      <w:r w:rsidRPr="001B42F9">
        <w:rPr>
          <w:rFonts w:ascii="Times New Roman" w:hAnsi="Times New Roman" w:cs="Times New Roman"/>
          <w:color w:val="231F20"/>
          <w:spacing w:val="-5"/>
          <w:w w:val="105"/>
          <w:sz w:val="19"/>
          <w:szCs w:val="19"/>
        </w:rPr>
        <w:t xml:space="preserve"> </w:t>
      </w:r>
      <w:r w:rsidRPr="001B42F9">
        <w:rPr>
          <w:rFonts w:ascii="Times New Roman" w:hAnsi="Times New Roman" w:cs="Times New Roman"/>
          <w:color w:val="231F20"/>
          <w:w w:val="105"/>
          <w:sz w:val="19"/>
          <w:szCs w:val="19"/>
        </w:rPr>
        <w:t>machinery</w:t>
      </w:r>
    </w:p>
    <w:p w14:paraId="6CB2A982" w14:textId="77777777" w:rsidR="00D81926" w:rsidRPr="001B42F9" w:rsidRDefault="00D81926" w:rsidP="002875B5">
      <w:pPr>
        <w:pStyle w:val="ListParagraph"/>
        <w:numPr>
          <w:ilvl w:val="0"/>
          <w:numId w:val="7"/>
        </w:numPr>
        <w:tabs>
          <w:tab w:val="left" w:pos="1512"/>
          <w:tab w:val="left" w:pos="1513"/>
        </w:tabs>
        <w:rPr>
          <w:rFonts w:ascii="Times New Roman" w:hAnsi="Times New Roman" w:cs="Times New Roman"/>
          <w:sz w:val="19"/>
          <w:szCs w:val="19"/>
        </w:rPr>
      </w:pPr>
      <w:r w:rsidRPr="001B42F9">
        <w:rPr>
          <w:rFonts w:ascii="Times New Roman" w:hAnsi="Times New Roman" w:cs="Times New Roman"/>
          <w:color w:val="231F20"/>
          <w:w w:val="105"/>
          <w:sz w:val="19"/>
          <w:szCs w:val="19"/>
        </w:rPr>
        <w:t>See Introductory Note</w:t>
      </w:r>
      <w:r w:rsidRPr="001B42F9">
        <w:rPr>
          <w:rFonts w:ascii="Times New Roman" w:hAnsi="Times New Roman" w:cs="Times New Roman"/>
          <w:color w:val="231F20"/>
          <w:spacing w:val="-2"/>
          <w:w w:val="105"/>
          <w:sz w:val="19"/>
          <w:szCs w:val="19"/>
        </w:rPr>
        <w:t xml:space="preserve"> </w:t>
      </w:r>
      <w:r w:rsidRPr="001B42F9">
        <w:rPr>
          <w:rFonts w:ascii="Times New Roman" w:hAnsi="Times New Roman" w:cs="Times New Roman"/>
          <w:color w:val="231F20"/>
          <w:w w:val="105"/>
          <w:sz w:val="19"/>
          <w:szCs w:val="19"/>
        </w:rPr>
        <w:t>6.</w:t>
      </w:r>
    </w:p>
    <w:p w14:paraId="1D1DCA2D" w14:textId="77777777" w:rsidR="00D81926" w:rsidRPr="001B42F9" w:rsidRDefault="00D81926" w:rsidP="002875B5">
      <w:pPr>
        <w:pStyle w:val="ListParagraph"/>
        <w:numPr>
          <w:ilvl w:val="0"/>
          <w:numId w:val="7"/>
        </w:numPr>
        <w:tabs>
          <w:tab w:val="left" w:pos="1512"/>
          <w:tab w:val="left" w:pos="1513"/>
        </w:tabs>
        <w:ind w:right="1112"/>
        <w:rPr>
          <w:rFonts w:ascii="Times New Roman" w:hAnsi="Times New Roman" w:cs="Times New Roman"/>
          <w:sz w:val="19"/>
          <w:szCs w:val="19"/>
        </w:rPr>
      </w:pPr>
      <w:r w:rsidRPr="001B42F9">
        <w:rPr>
          <w:rFonts w:ascii="Times New Roman" w:hAnsi="Times New Roman" w:cs="Times New Roman"/>
          <w:color w:val="231F20"/>
          <w:w w:val="105"/>
          <w:sz w:val="19"/>
          <w:szCs w:val="19"/>
        </w:rPr>
        <w:t>For knitted or crocheted articles, not elastic or rubberised, obtained by sewing or assembly pieces of knitted or crocheted fabrics (cut out or knitted directly to shape), see Introductory Note</w:t>
      </w:r>
      <w:r w:rsidRPr="001B42F9">
        <w:rPr>
          <w:rFonts w:ascii="Times New Roman" w:hAnsi="Times New Roman" w:cs="Times New Roman"/>
          <w:color w:val="231F20"/>
          <w:spacing w:val="1"/>
          <w:w w:val="105"/>
          <w:sz w:val="19"/>
          <w:szCs w:val="19"/>
        </w:rPr>
        <w:t xml:space="preserve"> </w:t>
      </w:r>
      <w:r w:rsidRPr="001B42F9">
        <w:rPr>
          <w:rFonts w:ascii="Times New Roman" w:hAnsi="Times New Roman" w:cs="Times New Roman"/>
          <w:color w:val="231F20"/>
          <w:w w:val="105"/>
          <w:sz w:val="19"/>
          <w:szCs w:val="19"/>
        </w:rPr>
        <w:t>6.</w:t>
      </w:r>
    </w:p>
    <w:p w14:paraId="50F6EAED" w14:textId="59BDC079" w:rsidR="00D81926" w:rsidRPr="00BD6864" w:rsidRDefault="00D81926" w:rsidP="00804550">
      <w:pPr>
        <w:pStyle w:val="ListParagraph"/>
        <w:numPr>
          <w:ilvl w:val="0"/>
          <w:numId w:val="7"/>
        </w:numPr>
        <w:tabs>
          <w:tab w:val="left" w:pos="1512"/>
          <w:tab w:val="left" w:pos="1513"/>
        </w:tabs>
        <w:rPr>
          <w:rFonts w:ascii="Times New Roman" w:hAnsi="Times New Roman" w:cs="Times New Roman"/>
          <w:sz w:val="18"/>
        </w:rPr>
      </w:pPr>
      <w:r w:rsidRPr="001B42F9">
        <w:rPr>
          <w:rFonts w:ascii="Times New Roman" w:hAnsi="Times New Roman" w:cs="Times New Roman"/>
          <w:color w:val="231F20"/>
          <w:sz w:val="19"/>
          <w:szCs w:val="19"/>
        </w:rPr>
        <w:t>SEMII-Semiconductor Equipment and Materials Institute Incorporated.</w:t>
      </w:r>
      <w:bookmarkStart w:id="1" w:name="_GoBack"/>
      <w:bookmarkEnd w:id="1"/>
      <w:r w:rsidR="00804550" w:rsidRPr="00BD6864">
        <w:rPr>
          <w:rFonts w:ascii="Times New Roman" w:hAnsi="Times New Roman" w:cs="Times New Roman"/>
          <w:sz w:val="18"/>
        </w:rPr>
        <w:t xml:space="preserve"> </w:t>
      </w:r>
    </w:p>
    <w:sectPr w:rsidR="00D81926" w:rsidRPr="00BD6864" w:rsidSect="00804550">
      <w:headerReference w:type="even" r:id="rId12"/>
      <w:footerReference w:type="even" r:id="rId13"/>
      <w:footnotePr>
        <w:numRestart w:val="eachPage"/>
      </w:footnotePr>
      <w:pgSz w:w="11910" w:h="16840"/>
      <w:pgMar w:top="1020" w:right="500" w:bottom="280" w:left="1020"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D5A4" w14:textId="77777777" w:rsidR="005C3F6E" w:rsidRDefault="005C3F6E">
      <w:r>
        <w:separator/>
      </w:r>
    </w:p>
  </w:endnote>
  <w:endnote w:type="continuationSeparator" w:id="0">
    <w:p w14:paraId="02AFFE33" w14:textId="77777777" w:rsidR="005C3F6E" w:rsidRDefault="005C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96D7" w14:textId="77777777" w:rsidR="00351B9F" w:rsidRDefault="00351B9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78EFC" w14:textId="77777777" w:rsidR="005C3F6E" w:rsidRDefault="005C3F6E">
      <w:r>
        <w:separator/>
      </w:r>
    </w:p>
  </w:footnote>
  <w:footnote w:type="continuationSeparator" w:id="0">
    <w:p w14:paraId="358ABC9B" w14:textId="77777777" w:rsidR="005C3F6E" w:rsidRDefault="005C3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C3CFC" w14:textId="77777777" w:rsidR="00351B9F" w:rsidRDefault="00351B9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36"/>
    <w:multiLevelType w:val="hybridMultilevel"/>
    <w:tmpl w:val="EC229662"/>
    <w:lvl w:ilvl="0" w:tplc="A70ABA90">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D0F6072C">
      <w:numFmt w:val="bullet"/>
      <w:lvlText w:val="•"/>
      <w:lvlJc w:val="left"/>
      <w:pPr>
        <w:ind w:left="613" w:hanging="334"/>
      </w:pPr>
      <w:rPr>
        <w:rFonts w:hint="default"/>
      </w:rPr>
    </w:lvl>
    <w:lvl w:ilvl="2" w:tplc="A68E1F88">
      <w:numFmt w:val="bullet"/>
      <w:lvlText w:val="•"/>
      <w:lvlJc w:val="left"/>
      <w:pPr>
        <w:ind w:left="1107" w:hanging="334"/>
      </w:pPr>
      <w:rPr>
        <w:rFonts w:hint="default"/>
      </w:rPr>
    </w:lvl>
    <w:lvl w:ilvl="3" w:tplc="EE3AEFE2">
      <w:numFmt w:val="bullet"/>
      <w:lvlText w:val="•"/>
      <w:lvlJc w:val="left"/>
      <w:pPr>
        <w:ind w:left="1600" w:hanging="334"/>
      </w:pPr>
      <w:rPr>
        <w:rFonts w:hint="default"/>
      </w:rPr>
    </w:lvl>
    <w:lvl w:ilvl="4" w:tplc="3F727E0C">
      <w:numFmt w:val="bullet"/>
      <w:lvlText w:val="•"/>
      <w:lvlJc w:val="left"/>
      <w:pPr>
        <w:ind w:left="2094" w:hanging="334"/>
      </w:pPr>
      <w:rPr>
        <w:rFonts w:hint="default"/>
      </w:rPr>
    </w:lvl>
    <w:lvl w:ilvl="5" w:tplc="FEB03CC0">
      <w:numFmt w:val="bullet"/>
      <w:lvlText w:val="•"/>
      <w:lvlJc w:val="left"/>
      <w:pPr>
        <w:ind w:left="2588" w:hanging="334"/>
      </w:pPr>
      <w:rPr>
        <w:rFonts w:hint="default"/>
      </w:rPr>
    </w:lvl>
    <w:lvl w:ilvl="6" w:tplc="E8BE45EC">
      <w:numFmt w:val="bullet"/>
      <w:lvlText w:val="•"/>
      <w:lvlJc w:val="left"/>
      <w:pPr>
        <w:ind w:left="3081" w:hanging="334"/>
      </w:pPr>
      <w:rPr>
        <w:rFonts w:hint="default"/>
      </w:rPr>
    </w:lvl>
    <w:lvl w:ilvl="7" w:tplc="FD0C6754">
      <w:numFmt w:val="bullet"/>
      <w:lvlText w:val="•"/>
      <w:lvlJc w:val="left"/>
      <w:pPr>
        <w:ind w:left="3575" w:hanging="334"/>
      </w:pPr>
      <w:rPr>
        <w:rFonts w:hint="default"/>
      </w:rPr>
    </w:lvl>
    <w:lvl w:ilvl="8" w:tplc="8D0461AA">
      <w:numFmt w:val="bullet"/>
      <w:lvlText w:val="•"/>
      <w:lvlJc w:val="left"/>
      <w:pPr>
        <w:ind w:left="4069" w:hanging="334"/>
      </w:pPr>
      <w:rPr>
        <w:rFonts w:hint="default"/>
      </w:rPr>
    </w:lvl>
  </w:abstractNum>
  <w:abstractNum w:abstractNumId="1" w15:restartNumberingAfterBreak="0">
    <w:nsid w:val="06DA1639"/>
    <w:multiLevelType w:val="hybridMultilevel"/>
    <w:tmpl w:val="E682C878"/>
    <w:lvl w:ilvl="0" w:tplc="0809000F">
      <w:start w:val="1"/>
      <w:numFmt w:val="decimal"/>
      <w:lvlText w:val="%1."/>
      <w:lvlJc w:val="left"/>
      <w:pPr>
        <w:ind w:left="843" w:hanging="360"/>
      </w:pPr>
    </w:lvl>
    <w:lvl w:ilvl="1" w:tplc="08090019" w:tentative="1">
      <w:start w:val="1"/>
      <w:numFmt w:val="lowerLetter"/>
      <w:lvlText w:val="%2."/>
      <w:lvlJc w:val="left"/>
      <w:pPr>
        <w:ind w:left="1563" w:hanging="360"/>
      </w:pPr>
    </w:lvl>
    <w:lvl w:ilvl="2" w:tplc="0809001B" w:tentative="1">
      <w:start w:val="1"/>
      <w:numFmt w:val="lowerRoman"/>
      <w:lvlText w:val="%3."/>
      <w:lvlJc w:val="right"/>
      <w:pPr>
        <w:ind w:left="2283" w:hanging="180"/>
      </w:pPr>
    </w:lvl>
    <w:lvl w:ilvl="3" w:tplc="0809000F" w:tentative="1">
      <w:start w:val="1"/>
      <w:numFmt w:val="decimal"/>
      <w:lvlText w:val="%4."/>
      <w:lvlJc w:val="left"/>
      <w:pPr>
        <w:ind w:left="3003" w:hanging="360"/>
      </w:pPr>
    </w:lvl>
    <w:lvl w:ilvl="4" w:tplc="08090019" w:tentative="1">
      <w:start w:val="1"/>
      <w:numFmt w:val="lowerLetter"/>
      <w:lvlText w:val="%5."/>
      <w:lvlJc w:val="left"/>
      <w:pPr>
        <w:ind w:left="3723" w:hanging="360"/>
      </w:pPr>
    </w:lvl>
    <w:lvl w:ilvl="5" w:tplc="0809001B" w:tentative="1">
      <w:start w:val="1"/>
      <w:numFmt w:val="lowerRoman"/>
      <w:lvlText w:val="%6."/>
      <w:lvlJc w:val="right"/>
      <w:pPr>
        <w:ind w:left="4443" w:hanging="180"/>
      </w:pPr>
    </w:lvl>
    <w:lvl w:ilvl="6" w:tplc="0809000F" w:tentative="1">
      <w:start w:val="1"/>
      <w:numFmt w:val="decimal"/>
      <w:lvlText w:val="%7."/>
      <w:lvlJc w:val="left"/>
      <w:pPr>
        <w:ind w:left="5163" w:hanging="360"/>
      </w:pPr>
    </w:lvl>
    <w:lvl w:ilvl="7" w:tplc="08090019" w:tentative="1">
      <w:start w:val="1"/>
      <w:numFmt w:val="lowerLetter"/>
      <w:lvlText w:val="%8."/>
      <w:lvlJc w:val="left"/>
      <w:pPr>
        <w:ind w:left="5883" w:hanging="360"/>
      </w:pPr>
    </w:lvl>
    <w:lvl w:ilvl="8" w:tplc="0809001B" w:tentative="1">
      <w:start w:val="1"/>
      <w:numFmt w:val="lowerRoman"/>
      <w:lvlText w:val="%9."/>
      <w:lvlJc w:val="right"/>
      <w:pPr>
        <w:ind w:left="6603" w:hanging="180"/>
      </w:pPr>
    </w:lvl>
  </w:abstractNum>
  <w:abstractNum w:abstractNumId="2" w15:restartNumberingAfterBreak="0">
    <w:nsid w:val="06F87BEF"/>
    <w:multiLevelType w:val="hybridMultilevel"/>
    <w:tmpl w:val="8FA2CE08"/>
    <w:lvl w:ilvl="0" w:tplc="98D0DF3E">
      <w:start w:val="1"/>
      <w:numFmt w:val="decimal"/>
      <w:lvlText w:val="%1."/>
      <w:lvlJc w:val="left"/>
      <w:pPr>
        <w:ind w:left="1502" w:hanging="397"/>
      </w:pPr>
      <w:rPr>
        <w:rFonts w:ascii="PMingLiU" w:eastAsia="PMingLiU" w:hAnsi="PMingLiU" w:cs="PMingLiU" w:hint="default"/>
        <w:color w:val="231F20"/>
        <w:w w:val="105"/>
        <w:sz w:val="17"/>
        <w:szCs w:val="17"/>
      </w:rPr>
    </w:lvl>
    <w:lvl w:ilvl="1" w:tplc="D8804ED8">
      <w:numFmt w:val="bullet"/>
      <w:lvlText w:val="•"/>
      <w:lvlJc w:val="left"/>
      <w:pPr>
        <w:ind w:left="2388" w:hanging="397"/>
      </w:pPr>
      <w:rPr>
        <w:rFonts w:hint="default"/>
      </w:rPr>
    </w:lvl>
    <w:lvl w:ilvl="2" w:tplc="33DCED66">
      <w:numFmt w:val="bullet"/>
      <w:lvlText w:val="•"/>
      <w:lvlJc w:val="left"/>
      <w:pPr>
        <w:ind w:left="3277" w:hanging="397"/>
      </w:pPr>
      <w:rPr>
        <w:rFonts w:hint="default"/>
      </w:rPr>
    </w:lvl>
    <w:lvl w:ilvl="3" w:tplc="FA8A3BE8">
      <w:numFmt w:val="bullet"/>
      <w:lvlText w:val="•"/>
      <w:lvlJc w:val="left"/>
      <w:pPr>
        <w:ind w:left="4165" w:hanging="397"/>
      </w:pPr>
      <w:rPr>
        <w:rFonts w:hint="default"/>
      </w:rPr>
    </w:lvl>
    <w:lvl w:ilvl="4" w:tplc="87D8E474">
      <w:numFmt w:val="bullet"/>
      <w:lvlText w:val="•"/>
      <w:lvlJc w:val="left"/>
      <w:pPr>
        <w:ind w:left="5054" w:hanging="397"/>
      </w:pPr>
      <w:rPr>
        <w:rFonts w:hint="default"/>
      </w:rPr>
    </w:lvl>
    <w:lvl w:ilvl="5" w:tplc="EB640690">
      <w:numFmt w:val="bullet"/>
      <w:lvlText w:val="•"/>
      <w:lvlJc w:val="left"/>
      <w:pPr>
        <w:ind w:left="5942" w:hanging="397"/>
      </w:pPr>
      <w:rPr>
        <w:rFonts w:hint="default"/>
      </w:rPr>
    </w:lvl>
    <w:lvl w:ilvl="6" w:tplc="17708552">
      <w:numFmt w:val="bullet"/>
      <w:lvlText w:val="•"/>
      <w:lvlJc w:val="left"/>
      <w:pPr>
        <w:ind w:left="6831" w:hanging="397"/>
      </w:pPr>
      <w:rPr>
        <w:rFonts w:hint="default"/>
      </w:rPr>
    </w:lvl>
    <w:lvl w:ilvl="7" w:tplc="07106920">
      <w:numFmt w:val="bullet"/>
      <w:lvlText w:val="•"/>
      <w:lvlJc w:val="left"/>
      <w:pPr>
        <w:ind w:left="7719" w:hanging="397"/>
      </w:pPr>
      <w:rPr>
        <w:rFonts w:hint="default"/>
      </w:rPr>
    </w:lvl>
    <w:lvl w:ilvl="8" w:tplc="7A243438">
      <w:numFmt w:val="bullet"/>
      <w:lvlText w:val="•"/>
      <w:lvlJc w:val="left"/>
      <w:pPr>
        <w:ind w:left="8608" w:hanging="397"/>
      </w:pPr>
      <w:rPr>
        <w:rFonts w:hint="default"/>
      </w:rPr>
    </w:lvl>
  </w:abstractNum>
  <w:abstractNum w:abstractNumId="3" w15:restartNumberingAfterBreak="0">
    <w:nsid w:val="0B4F02BC"/>
    <w:multiLevelType w:val="hybridMultilevel"/>
    <w:tmpl w:val="7FE0280A"/>
    <w:lvl w:ilvl="0" w:tplc="714A88C6">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05C25230">
      <w:numFmt w:val="bullet"/>
      <w:lvlText w:val="•"/>
      <w:lvlJc w:val="left"/>
      <w:pPr>
        <w:ind w:left="920" w:hanging="397"/>
      </w:pPr>
      <w:rPr>
        <w:rFonts w:hint="default"/>
      </w:rPr>
    </w:lvl>
    <w:lvl w:ilvl="2" w:tplc="8286CFE0">
      <w:numFmt w:val="bullet"/>
      <w:lvlText w:val="•"/>
      <w:lvlJc w:val="left"/>
      <w:pPr>
        <w:ind w:left="1366" w:hanging="397"/>
      </w:pPr>
      <w:rPr>
        <w:rFonts w:hint="default"/>
      </w:rPr>
    </w:lvl>
    <w:lvl w:ilvl="3" w:tplc="7E805108">
      <w:numFmt w:val="bullet"/>
      <w:lvlText w:val="•"/>
      <w:lvlJc w:val="left"/>
      <w:pPr>
        <w:ind w:left="1813" w:hanging="397"/>
      </w:pPr>
      <w:rPr>
        <w:rFonts w:hint="default"/>
      </w:rPr>
    </w:lvl>
    <w:lvl w:ilvl="4" w:tplc="F4F4E712">
      <w:numFmt w:val="bullet"/>
      <w:lvlText w:val="•"/>
      <w:lvlJc w:val="left"/>
      <w:pPr>
        <w:ind w:left="2259" w:hanging="397"/>
      </w:pPr>
      <w:rPr>
        <w:rFonts w:hint="default"/>
      </w:rPr>
    </w:lvl>
    <w:lvl w:ilvl="5" w:tplc="2BC0D5AE">
      <w:numFmt w:val="bullet"/>
      <w:lvlText w:val="•"/>
      <w:lvlJc w:val="left"/>
      <w:pPr>
        <w:ind w:left="2706" w:hanging="397"/>
      </w:pPr>
      <w:rPr>
        <w:rFonts w:hint="default"/>
      </w:rPr>
    </w:lvl>
    <w:lvl w:ilvl="6" w:tplc="F82408E4">
      <w:numFmt w:val="bullet"/>
      <w:lvlText w:val="•"/>
      <w:lvlJc w:val="left"/>
      <w:pPr>
        <w:ind w:left="3153" w:hanging="397"/>
      </w:pPr>
      <w:rPr>
        <w:rFonts w:hint="default"/>
      </w:rPr>
    </w:lvl>
    <w:lvl w:ilvl="7" w:tplc="916C3F6C">
      <w:numFmt w:val="bullet"/>
      <w:lvlText w:val="•"/>
      <w:lvlJc w:val="left"/>
      <w:pPr>
        <w:ind w:left="3599" w:hanging="397"/>
      </w:pPr>
      <w:rPr>
        <w:rFonts w:hint="default"/>
      </w:rPr>
    </w:lvl>
    <w:lvl w:ilvl="8" w:tplc="9BCE9520">
      <w:numFmt w:val="bullet"/>
      <w:lvlText w:val="•"/>
      <w:lvlJc w:val="left"/>
      <w:pPr>
        <w:ind w:left="4046" w:hanging="397"/>
      </w:pPr>
      <w:rPr>
        <w:rFonts w:hint="default"/>
      </w:rPr>
    </w:lvl>
  </w:abstractNum>
  <w:abstractNum w:abstractNumId="4" w15:restartNumberingAfterBreak="0">
    <w:nsid w:val="0BD76BA9"/>
    <w:multiLevelType w:val="hybridMultilevel"/>
    <w:tmpl w:val="136A1CA0"/>
    <w:lvl w:ilvl="0" w:tplc="68307C08">
      <w:start w:val="1"/>
      <w:numFmt w:val="decimal"/>
      <w:lvlText w:val="(%1)"/>
      <w:lvlJc w:val="left"/>
      <w:pPr>
        <w:ind w:left="1512" w:hanging="397"/>
      </w:pPr>
      <w:rPr>
        <w:rFonts w:ascii="PMingLiU" w:eastAsia="PMingLiU" w:hAnsi="PMingLiU" w:cs="PMingLiU" w:hint="default"/>
        <w:color w:val="231F20"/>
        <w:spacing w:val="-1"/>
        <w:w w:val="82"/>
        <w:sz w:val="15"/>
        <w:szCs w:val="15"/>
      </w:rPr>
    </w:lvl>
    <w:lvl w:ilvl="1" w:tplc="C31EF64A">
      <w:numFmt w:val="bullet"/>
      <w:lvlText w:val="•"/>
      <w:lvlJc w:val="left"/>
      <w:pPr>
        <w:ind w:left="2406" w:hanging="397"/>
      </w:pPr>
      <w:rPr>
        <w:rFonts w:hint="default"/>
      </w:rPr>
    </w:lvl>
    <w:lvl w:ilvl="2" w:tplc="FF085D02">
      <w:numFmt w:val="bullet"/>
      <w:lvlText w:val="•"/>
      <w:lvlJc w:val="left"/>
      <w:pPr>
        <w:ind w:left="3293" w:hanging="397"/>
      </w:pPr>
      <w:rPr>
        <w:rFonts w:hint="default"/>
      </w:rPr>
    </w:lvl>
    <w:lvl w:ilvl="3" w:tplc="7E5AE0E6">
      <w:numFmt w:val="bullet"/>
      <w:lvlText w:val="•"/>
      <w:lvlJc w:val="left"/>
      <w:pPr>
        <w:ind w:left="4179" w:hanging="397"/>
      </w:pPr>
      <w:rPr>
        <w:rFonts w:hint="default"/>
      </w:rPr>
    </w:lvl>
    <w:lvl w:ilvl="4" w:tplc="949EE5F4">
      <w:numFmt w:val="bullet"/>
      <w:lvlText w:val="•"/>
      <w:lvlJc w:val="left"/>
      <w:pPr>
        <w:ind w:left="5066" w:hanging="397"/>
      </w:pPr>
      <w:rPr>
        <w:rFonts w:hint="default"/>
      </w:rPr>
    </w:lvl>
    <w:lvl w:ilvl="5" w:tplc="88A83DEC">
      <w:numFmt w:val="bullet"/>
      <w:lvlText w:val="•"/>
      <w:lvlJc w:val="left"/>
      <w:pPr>
        <w:ind w:left="5952" w:hanging="397"/>
      </w:pPr>
      <w:rPr>
        <w:rFonts w:hint="default"/>
      </w:rPr>
    </w:lvl>
    <w:lvl w:ilvl="6" w:tplc="034CD56C">
      <w:numFmt w:val="bullet"/>
      <w:lvlText w:val="•"/>
      <w:lvlJc w:val="left"/>
      <w:pPr>
        <w:ind w:left="6839" w:hanging="397"/>
      </w:pPr>
      <w:rPr>
        <w:rFonts w:hint="default"/>
      </w:rPr>
    </w:lvl>
    <w:lvl w:ilvl="7" w:tplc="1F58C868">
      <w:numFmt w:val="bullet"/>
      <w:lvlText w:val="•"/>
      <w:lvlJc w:val="left"/>
      <w:pPr>
        <w:ind w:left="7725" w:hanging="397"/>
      </w:pPr>
      <w:rPr>
        <w:rFonts w:hint="default"/>
      </w:rPr>
    </w:lvl>
    <w:lvl w:ilvl="8" w:tplc="EBC819A4">
      <w:numFmt w:val="bullet"/>
      <w:lvlText w:val="•"/>
      <w:lvlJc w:val="left"/>
      <w:pPr>
        <w:ind w:left="8612" w:hanging="397"/>
      </w:pPr>
      <w:rPr>
        <w:rFonts w:hint="default"/>
      </w:rPr>
    </w:lvl>
  </w:abstractNum>
  <w:abstractNum w:abstractNumId="5" w15:restartNumberingAfterBreak="0">
    <w:nsid w:val="0D2D3B0B"/>
    <w:multiLevelType w:val="hybridMultilevel"/>
    <w:tmpl w:val="A3EE6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DF6D1D"/>
    <w:multiLevelType w:val="hybridMultilevel"/>
    <w:tmpl w:val="CB646B5C"/>
    <w:lvl w:ilvl="0" w:tplc="0C8E1A64">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6BA2960C">
      <w:numFmt w:val="bullet"/>
      <w:lvlText w:val="•"/>
      <w:lvlJc w:val="left"/>
      <w:pPr>
        <w:ind w:left="600" w:hanging="334"/>
      </w:pPr>
      <w:rPr>
        <w:rFonts w:hint="default"/>
      </w:rPr>
    </w:lvl>
    <w:lvl w:ilvl="2" w:tplc="DA28BA8C">
      <w:numFmt w:val="bullet"/>
      <w:lvlText w:val="•"/>
      <w:lvlJc w:val="left"/>
      <w:pPr>
        <w:ind w:left="1081" w:hanging="334"/>
      </w:pPr>
      <w:rPr>
        <w:rFonts w:hint="default"/>
      </w:rPr>
    </w:lvl>
    <w:lvl w:ilvl="3" w:tplc="1EDC3130">
      <w:numFmt w:val="bullet"/>
      <w:lvlText w:val="•"/>
      <w:lvlJc w:val="left"/>
      <w:pPr>
        <w:ind w:left="1562" w:hanging="334"/>
      </w:pPr>
      <w:rPr>
        <w:rFonts w:hint="default"/>
      </w:rPr>
    </w:lvl>
    <w:lvl w:ilvl="4" w:tplc="4D621B30">
      <w:numFmt w:val="bullet"/>
      <w:lvlText w:val="•"/>
      <w:lvlJc w:val="left"/>
      <w:pPr>
        <w:ind w:left="2043" w:hanging="334"/>
      </w:pPr>
      <w:rPr>
        <w:rFonts w:hint="default"/>
      </w:rPr>
    </w:lvl>
    <w:lvl w:ilvl="5" w:tplc="63948682">
      <w:numFmt w:val="bullet"/>
      <w:lvlText w:val="•"/>
      <w:lvlJc w:val="left"/>
      <w:pPr>
        <w:ind w:left="2524" w:hanging="334"/>
      </w:pPr>
      <w:rPr>
        <w:rFonts w:hint="default"/>
      </w:rPr>
    </w:lvl>
    <w:lvl w:ilvl="6" w:tplc="AD6ECA0C">
      <w:numFmt w:val="bullet"/>
      <w:lvlText w:val="•"/>
      <w:lvlJc w:val="left"/>
      <w:pPr>
        <w:ind w:left="3005" w:hanging="334"/>
      </w:pPr>
      <w:rPr>
        <w:rFonts w:hint="default"/>
      </w:rPr>
    </w:lvl>
    <w:lvl w:ilvl="7" w:tplc="AB1847EE">
      <w:numFmt w:val="bullet"/>
      <w:lvlText w:val="•"/>
      <w:lvlJc w:val="left"/>
      <w:pPr>
        <w:ind w:left="3486" w:hanging="334"/>
      </w:pPr>
      <w:rPr>
        <w:rFonts w:hint="default"/>
      </w:rPr>
    </w:lvl>
    <w:lvl w:ilvl="8" w:tplc="00E00F7E">
      <w:numFmt w:val="bullet"/>
      <w:lvlText w:val="•"/>
      <w:lvlJc w:val="left"/>
      <w:pPr>
        <w:ind w:left="3967" w:hanging="334"/>
      </w:pPr>
      <w:rPr>
        <w:rFonts w:hint="default"/>
      </w:rPr>
    </w:lvl>
  </w:abstractNum>
  <w:abstractNum w:abstractNumId="7" w15:restartNumberingAfterBreak="0">
    <w:nsid w:val="135547F0"/>
    <w:multiLevelType w:val="hybridMultilevel"/>
    <w:tmpl w:val="3E36EB76"/>
    <w:lvl w:ilvl="0" w:tplc="A22CFA14">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644ACD30">
      <w:numFmt w:val="bullet"/>
      <w:lvlText w:val="•"/>
      <w:lvlJc w:val="left"/>
      <w:pPr>
        <w:ind w:left="960" w:hanging="397"/>
      </w:pPr>
      <w:rPr>
        <w:rFonts w:hint="default"/>
      </w:rPr>
    </w:lvl>
    <w:lvl w:ilvl="2" w:tplc="4864B806">
      <w:numFmt w:val="bullet"/>
      <w:lvlText w:val="•"/>
      <w:lvlJc w:val="left"/>
      <w:pPr>
        <w:ind w:left="1401" w:hanging="397"/>
      </w:pPr>
      <w:rPr>
        <w:rFonts w:hint="default"/>
      </w:rPr>
    </w:lvl>
    <w:lvl w:ilvl="3" w:tplc="6F267846">
      <w:numFmt w:val="bullet"/>
      <w:lvlText w:val="•"/>
      <w:lvlJc w:val="left"/>
      <w:pPr>
        <w:ind w:left="1842" w:hanging="397"/>
      </w:pPr>
      <w:rPr>
        <w:rFonts w:hint="default"/>
      </w:rPr>
    </w:lvl>
    <w:lvl w:ilvl="4" w:tplc="988CCD9C">
      <w:numFmt w:val="bullet"/>
      <w:lvlText w:val="•"/>
      <w:lvlJc w:val="left"/>
      <w:pPr>
        <w:ind w:left="2283" w:hanging="397"/>
      </w:pPr>
      <w:rPr>
        <w:rFonts w:hint="default"/>
      </w:rPr>
    </w:lvl>
    <w:lvl w:ilvl="5" w:tplc="9502165C">
      <w:numFmt w:val="bullet"/>
      <w:lvlText w:val="•"/>
      <w:lvlJc w:val="left"/>
      <w:pPr>
        <w:ind w:left="2724" w:hanging="397"/>
      </w:pPr>
      <w:rPr>
        <w:rFonts w:hint="default"/>
      </w:rPr>
    </w:lvl>
    <w:lvl w:ilvl="6" w:tplc="43823438">
      <w:numFmt w:val="bullet"/>
      <w:lvlText w:val="•"/>
      <w:lvlJc w:val="left"/>
      <w:pPr>
        <w:ind w:left="3165" w:hanging="397"/>
      </w:pPr>
      <w:rPr>
        <w:rFonts w:hint="default"/>
      </w:rPr>
    </w:lvl>
    <w:lvl w:ilvl="7" w:tplc="C436BD4C">
      <w:numFmt w:val="bullet"/>
      <w:lvlText w:val="•"/>
      <w:lvlJc w:val="left"/>
      <w:pPr>
        <w:ind w:left="3606" w:hanging="397"/>
      </w:pPr>
      <w:rPr>
        <w:rFonts w:hint="default"/>
      </w:rPr>
    </w:lvl>
    <w:lvl w:ilvl="8" w:tplc="C016B368">
      <w:numFmt w:val="bullet"/>
      <w:lvlText w:val="•"/>
      <w:lvlJc w:val="left"/>
      <w:pPr>
        <w:ind w:left="4047" w:hanging="397"/>
      </w:pPr>
      <w:rPr>
        <w:rFonts w:hint="default"/>
      </w:rPr>
    </w:lvl>
  </w:abstractNum>
  <w:abstractNum w:abstractNumId="8" w15:restartNumberingAfterBreak="0">
    <w:nsid w:val="15A630AC"/>
    <w:multiLevelType w:val="hybridMultilevel"/>
    <w:tmpl w:val="F530B3C2"/>
    <w:lvl w:ilvl="0" w:tplc="C786EE8E">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8A1CE100">
      <w:numFmt w:val="bullet"/>
      <w:lvlText w:val="•"/>
      <w:lvlJc w:val="left"/>
      <w:pPr>
        <w:ind w:left="613" w:hanging="334"/>
      </w:pPr>
      <w:rPr>
        <w:rFonts w:hint="default"/>
      </w:rPr>
    </w:lvl>
    <w:lvl w:ilvl="2" w:tplc="7542F420">
      <w:numFmt w:val="bullet"/>
      <w:lvlText w:val="•"/>
      <w:lvlJc w:val="left"/>
      <w:pPr>
        <w:ind w:left="1107" w:hanging="334"/>
      </w:pPr>
      <w:rPr>
        <w:rFonts w:hint="default"/>
      </w:rPr>
    </w:lvl>
    <w:lvl w:ilvl="3" w:tplc="37B0D8BE">
      <w:numFmt w:val="bullet"/>
      <w:lvlText w:val="•"/>
      <w:lvlJc w:val="left"/>
      <w:pPr>
        <w:ind w:left="1600" w:hanging="334"/>
      </w:pPr>
      <w:rPr>
        <w:rFonts w:hint="default"/>
      </w:rPr>
    </w:lvl>
    <w:lvl w:ilvl="4" w:tplc="8F10E280">
      <w:numFmt w:val="bullet"/>
      <w:lvlText w:val="•"/>
      <w:lvlJc w:val="left"/>
      <w:pPr>
        <w:ind w:left="2094" w:hanging="334"/>
      </w:pPr>
      <w:rPr>
        <w:rFonts w:hint="default"/>
      </w:rPr>
    </w:lvl>
    <w:lvl w:ilvl="5" w:tplc="0246A54A">
      <w:numFmt w:val="bullet"/>
      <w:lvlText w:val="•"/>
      <w:lvlJc w:val="left"/>
      <w:pPr>
        <w:ind w:left="2588" w:hanging="334"/>
      </w:pPr>
      <w:rPr>
        <w:rFonts w:hint="default"/>
      </w:rPr>
    </w:lvl>
    <w:lvl w:ilvl="6" w:tplc="B5949778">
      <w:numFmt w:val="bullet"/>
      <w:lvlText w:val="•"/>
      <w:lvlJc w:val="left"/>
      <w:pPr>
        <w:ind w:left="3081" w:hanging="334"/>
      </w:pPr>
      <w:rPr>
        <w:rFonts w:hint="default"/>
      </w:rPr>
    </w:lvl>
    <w:lvl w:ilvl="7" w:tplc="6652BBA2">
      <w:numFmt w:val="bullet"/>
      <w:lvlText w:val="•"/>
      <w:lvlJc w:val="left"/>
      <w:pPr>
        <w:ind w:left="3575" w:hanging="334"/>
      </w:pPr>
      <w:rPr>
        <w:rFonts w:hint="default"/>
      </w:rPr>
    </w:lvl>
    <w:lvl w:ilvl="8" w:tplc="EF8EB650">
      <w:numFmt w:val="bullet"/>
      <w:lvlText w:val="•"/>
      <w:lvlJc w:val="left"/>
      <w:pPr>
        <w:ind w:left="4069" w:hanging="334"/>
      </w:pPr>
      <w:rPr>
        <w:rFonts w:hint="default"/>
      </w:rPr>
    </w:lvl>
  </w:abstractNum>
  <w:abstractNum w:abstractNumId="9" w15:restartNumberingAfterBreak="0">
    <w:nsid w:val="15D9676D"/>
    <w:multiLevelType w:val="hybridMultilevel"/>
    <w:tmpl w:val="692C5F06"/>
    <w:lvl w:ilvl="0" w:tplc="E056D354">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C5664F9C">
      <w:numFmt w:val="bullet"/>
      <w:lvlText w:val="•"/>
      <w:lvlJc w:val="left"/>
      <w:pPr>
        <w:ind w:left="613" w:hanging="334"/>
      </w:pPr>
      <w:rPr>
        <w:rFonts w:hint="default"/>
      </w:rPr>
    </w:lvl>
    <w:lvl w:ilvl="2" w:tplc="7B18DB5C">
      <w:numFmt w:val="bullet"/>
      <w:lvlText w:val="•"/>
      <w:lvlJc w:val="left"/>
      <w:pPr>
        <w:ind w:left="1107" w:hanging="334"/>
      </w:pPr>
      <w:rPr>
        <w:rFonts w:hint="default"/>
      </w:rPr>
    </w:lvl>
    <w:lvl w:ilvl="3" w:tplc="E8ACA3F0">
      <w:numFmt w:val="bullet"/>
      <w:lvlText w:val="•"/>
      <w:lvlJc w:val="left"/>
      <w:pPr>
        <w:ind w:left="1600" w:hanging="334"/>
      </w:pPr>
      <w:rPr>
        <w:rFonts w:hint="default"/>
      </w:rPr>
    </w:lvl>
    <w:lvl w:ilvl="4" w:tplc="A43AC05C">
      <w:numFmt w:val="bullet"/>
      <w:lvlText w:val="•"/>
      <w:lvlJc w:val="left"/>
      <w:pPr>
        <w:ind w:left="2094" w:hanging="334"/>
      </w:pPr>
      <w:rPr>
        <w:rFonts w:hint="default"/>
      </w:rPr>
    </w:lvl>
    <w:lvl w:ilvl="5" w:tplc="336CFCE8">
      <w:numFmt w:val="bullet"/>
      <w:lvlText w:val="•"/>
      <w:lvlJc w:val="left"/>
      <w:pPr>
        <w:ind w:left="2588" w:hanging="334"/>
      </w:pPr>
      <w:rPr>
        <w:rFonts w:hint="default"/>
      </w:rPr>
    </w:lvl>
    <w:lvl w:ilvl="6" w:tplc="1444F472">
      <w:numFmt w:val="bullet"/>
      <w:lvlText w:val="•"/>
      <w:lvlJc w:val="left"/>
      <w:pPr>
        <w:ind w:left="3081" w:hanging="334"/>
      </w:pPr>
      <w:rPr>
        <w:rFonts w:hint="default"/>
      </w:rPr>
    </w:lvl>
    <w:lvl w:ilvl="7" w:tplc="6E8668F8">
      <w:numFmt w:val="bullet"/>
      <w:lvlText w:val="•"/>
      <w:lvlJc w:val="left"/>
      <w:pPr>
        <w:ind w:left="3575" w:hanging="334"/>
      </w:pPr>
      <w:rPr>
        <w:rFonts w:hint="default"/>
      </w:rPr>
    </w:lvl>
    <w:lvl w:ilvl="8" w:tplc="67C0C016">
      <w:numFmt w:val="bullet"/>
      <w:lvlText w:val="•"/>
      <w:lvlJc w:val="left"/>
      <w:pPr>
        <w:ind w:left="4069" w:hanging="334"/>
      </w:pPr>
      <w:rPr>
        <w:rFonts w:hint="default"/>
      </w:rPr>
    </w:lvl>
  </w:abstractNum>
  <w:abstractNum w:abstractNumId="10" w15:restartNumberingAfterBreak="0">
    <w:nsid w:val="16D93BD0"/>
    <w:multiLevelType w:val="hybridMultilevel"/>
    <w:tmpl w:val="C134A16C"/>
    <w:lvl w:ilvl="0" w:tplc="1A5CB91E">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4E4E998C">
      <w:numFmt w:val="bullet"/>
      <w:lvlText w:val="•"/>
      <w:lvlJc w:val="left"/>
      <w:pPr>
        <w:ind w:left="601" w:hanging="334"/>
      </w:pPr>
      <w:rPr>
        <w:rFonts w:hint="default"/>
      </w:rPr>
    </w:lvl>
    <w:lvl w:ilvl="2" w:tplc="2B3CE020">
      <w:numFmt w:val="bullet"/>
      <w:lvlText w:val="•"/>
      <w:lvlJc w:val="left"/>
      <w:pPr>
        <w:ind w:left="1081" w:hanging="334"/>
      </w:pPr>
      <w:rPr>
        <w:rFonts w:hint="default"/>
      </w:rPr>
    </w:lvl>
    <w:lvl w:ilvl="3" w:tplc="B71A0FEC">
      <w:numFmt w:val="bullet"/>
      <w:lvlText w:val="•"/>
      <w:lvlJc w:val="left"/>
      <w:pPr>
        <w:ind w:left="1562" w:hanging="334"/>
      </w:pPr>
      <w:rPr>
        <w:rFonts w:hint="default"/>
      </w:rPr>
    </w:lvl>
    <w:lvl w:ilvl="4" w:tplc="469AE73C">
      <w:numFmt w:val="bullet"/>
      <w:lvlText w:val="•"/>
      <w:lvlJc w:val="left"/>
      <w:pPr>
        <w:ind w:left="2043" w:hanging="334"/>
      </w:pPr>
      <w:rPr>
        <w:rFonts w:hint="default"/>
      </w:rPr>
    </w:lvl>
    <w:lvl w:ilvl="5" w:tplc="737A8E2E">
      <w:numFmt w:val="bullet"/>
      <w:lvlText w:val="•"/>
      <w:lvlJc w:val="left"/>
      <w:pPr>
        <w:ind w:left="2524" w:hanging="334"/>
      </w:pPr>
      <w:rPr>
        <w:rFonts w:hint="default"/>
      </w:rPr>
    </w:lvl>
    <w:lvl w:ilvl="6" w:tplc="0EDA0E8A">
      <w:numFmt w:val="bullet"/>
      <w:lvlText w:val="•"/>
      <w:lvlJc w:val="left"/>
      <w:pPr>
        <w:ind w:left="3005" w:hanging="334"/>
      </w:pPr>
      <w:rPr>
        <w:rFonts w:hint="default"/>
      </w:rPr>
    </w:lvl>
    <w:lvl w:ilvl="7" w:tplc="3FFE72D4">
      <w:numFmt w:val="bullet"/>
      <w:lvlText w:val="•"/>
      <w:lvlJc w:val="left"/>
      <w:pPr>
        <w:ind w:left="3486" w:hanging="334"/>
      </w:pPr>
      <w:rPr>
        <w:rFonts w:hint="default"/>
      </w:rPr>
    </w:lvl>
    <w:lvl w:ilvl="8" w:tplc="ABF2CF98">
      <w:numFmt w:val="bullet"/>
      <w:lvlText w:val="•"/>
      <w:lvlJc w:val="left"/>
      <w:pPr>
        <w:ind w:left="3967" w:hanging="334"/>
      </w:pPr>
      <w:rPr>
        <w:rFonts w:hint="default"/>
      </w:rPr>
    </w:lvl>
  </w:abstractNum>
  <w:abstractNum w:abstractNumId="11" w15:restartNumberingAfterBreak="0">
    <w:nsid w:val="19806FDC"/>
    <w:multiLevelType w:val="hybridMultilevel"/>
    <w:tmpl w:val="96DAA3CC"/>
    <w:lvl w:ilvl="0" w:tplc="4134CC1E">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24C64B18">
      <w:numFmt w:val="bullet"/>
      <w:lvlText w:val="•"/>
      <w:lvlJc w:val="left"/>
      <w:pPr>
        <w:ind w:left="601" w:hanging="334"/>
      </w:pPr>
      <w:rPr>
        <w:rFonts w:hint="default"/>
      </w:rPr>
    </w:lvl>
    <w:lvl w:ilvl="2" w:tplc="3A4849EC">
      <w:numFmt w:val="bullet"/>
      <w:lvlText w:val="•"/>
      <w:lvlJc w:val="left"/>
      <w:pPr>
        <w:ind w:left="1083" w:hanging="334"/>
      </w:pPr>
      <w:rPr>
        <w:rFonts w:hint="default"/>
      </w:rPr>
    </w:lvl>
    <w:lvl w:ilvl="3" w:tplc="6CF08FF8">
      <w:numFmt w:val="bullet"/>
      <w:lvlText w:val="•"/>
      <w:lvlJc w:val="left"/>
      <w:pPr>
        <w:ind w:left="1565" w:hanging="334"/>
      </w:pPr>
      <w:rPr>
        <w:rFonts w:hint="default"/>
      </w:rPr>
    </w:lvl>
    <w:lvl w:ilvl="4" w:tplc="C86C4C78">
      <w:numFmt w:val="bullet"/>
      <w:lvlText w:val="•"/>
      <w:lvlJc w:val="left"/>
      <w:pPr>
        <w:ind w:left="2047" w:hanging="334"/>
      </w:pPr>
      <w:rPr>
        <w:rFonts w:hint="default"/>
      </w:rPr>
    </w:lvl>
    <w:lvl w:ilvl="5" w:tplc="F4A85168">
      <w:numFmt w:val="bullet"/>
      <w:lvlText w:val="•"/>
      <w:lvlJc w:val="left"/>
      <w:pPr>
        <w:ind w:left="2529" w:hanging="334"/>
      </w:pPr>
      <w:rPr>
        <w:rFonts w:hint="default"/>
      </w:rPr>
    </w:lvl>
    <w:lvl w:ilvl="6" w:tplc="87C6174C">
      <w:numFmt w:val="bullet"/>
      <w:lvlText w:val="•"/>
      <w:lvlJc w:val="left"/>
      <w:pPr>
        <w:ind w:left="3011" w:hanging="334"/>
      </w:pPr>
      <w:rPr>
        <w:rFonts w:hint="default"/>
      </w:rPr>
    </w:lvl>
    <w:lvl w:ilvl="7" w:tplc="32F4137E">
      <w:numFmt w:val="bullet"/>
      <w:lvlText w:val="•"/>
      <w:lvlJc w:val="left"/>
      <w:pPr>
        <w:ind w:left="3493" w:hanging="334"/>
      </w:pPr>
      <w:rPr>
        <w:rFonts w:hint="default"/>
      </w:rPr>
    </w:lvl>
    <w:lvl w:ilvl="8" w:tplc="3E46665E">
      <w:numFmt w:val="bullet"/>
      <w:lvlText w:val="•"/>
      <w:lvlJc w:val="left"/>
      <w:pPr>
        <w:ind w:left="3975" w:hanging="334"/>
      </w:pPr>
      <w:rPr>
        <w:rFonts w:hint="default"/>
      </w:rPr>
    </w:lvl>
  </w:abstractNum>
  <w:abstractNum w:abstractNumId="12" w15:restartNumberingAfterBreak="0">
    <w:nsid w:val="1AD76F7A"/>
    <w:multiLevelType w:val="hybridMultilevel"/>
    <w:tmpl w:val="6EB6A564"/>
    <w:lvl w:ilvl="0" w:tplc="603AF532">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5504FB94">
      <w:start w:val="1"/>
      <w:numFmt w:val="lowerRoman"/>
      <w:lvlText w:val="(%2)"/>
      <w:lvlJc w:val="left"/>
      <w:pPr>
        <w:ind w:left="917" w:hanging="397"/>
      </w:pPr>
      <w:rPr>
        <w:rFonts w:ascii="Times New Roman" w:eastAsia="PMingLiU" w:hAnsi="Times New Roman" w:cs="Times New Roman" w:hint="default"/>
        <w:color w:val="231F20"/>
        <w:w w:val="86"/>
        <w:sz w:val="20"/>
        <w:szCs w:val="20"/>
      </w:rPr>
    </w:lvl>
    <w:lvl w:ilvl="2" w:tplc="3E06F8C2">
      <w:numFmt w:val="bullet"/>
      <w:lvlText w:val="•"/>
      <w:lvlJc w:val="left"/>
      <w:pPr>
        <w:ind w:left="1379" w:hanging="397"/>
      </w:pPr>
      <w:rPr>
        <w:rFonts w:hint="default"/>
      </w:rPr>
    </w:lvl>
    <w:lvl w:ilvl="3" w:tplc="C6727EE0">
      <w:numFmt w:val="bullet"/>
      <w:lvlText w:val="•"/>
      <w:lvlJc w:val="left"/>
      <w:pPr>
        <w:ind w:left="1839" w:hanging="397"/>
      </w:pPr>
      <w:rPr>
        <w:rFonts w:hint="default"/>
      </w:rPr>
    </w:lvl>
    <w:lvl w:ilvl="4" w:tplc="B7A85350">
      <w:numFmt w:val="bullet"/>
      <w:lvlText w:val="•"/>
      <w:lvlJc w:val="left"/>
      <w:pPr>
        <w:ind w:left="2298" w:hanging="397"/>
      </w:pPr>
      <w:rPr>
        <w:rFonts w:hint="default"/>
      </w:rPr>
    </w:lvl>
    <w:lvl w:ilvl="5" w:tplc="B6741C80">
      <w:numFmt w:val="bullet"/>
      <w:lvlText w:val="•"/>
      <w:lvlJc w:val="left"/>
      <w:pPr>
        <w:ind w:left="2758" w:hanging="397"/>
      </w:pPr>
      <w:rPr>
        <w:rFonts w:hint="default"/>
      </w:rPr>
    </w:lvl>
    <w:lvl w:ilvl="6" w:tplc="CA803A42">
      <w:numFmt w:val="bullet"/>
      <w:lvlText w:val="•"/>
      <w:lvlJc w:val="left"/>
      <w:pPr>
        <w:ind w:left="3218" w:hanging="397"/>
      </w:pPr>
      <w:rPr>
        <w:rFonts w:hint="default"/>
      </w:rPr>
    </w:lvl>
    <w:lvl w:ilvl="7" w:tplc="7B76C914">
      <w:numFmt w:val="bullet"/>
      <w:lvlText w:val="•"/>
      <w:lvlJc w:val="left"/>
      <w:pPr>
        <w:ind w:left="3677" w:hanging="397"/>
      </w:pPr>
      <w:rPr>
        <w:rFonts w:hint="default"/>
      </w:rPr>
    </w:lvl>
    <w:lvl w:ilvl="8" w:tplc="BD227294">
      <w:numFmt w:val="bullet"/>
      <w:lvlText w:val="•"/>
      <w:lvlJc w:val="left"/>
      <w:pPr>
        <w:ind w:left="4137" w:hanging="397"/>
      </w:pPr>
      <w:rPr>
        <w:rFonts w:hint="default"/>
      </w:rPr>
    </w:lvl>
  </w:abstractNum>
  <w:abstractNum w:abstractNumId="13" w15:restartNumberingAfterBreak="0">
    <w:nsid w:val="1C1F03DE"/>
    <w:multiLevelType w:val="hybridMultilevel"/>
    <w:tmpl w:val="E744CE82"/>
    <w:lvl w:ilvl="0" w:tplc="E24AD256">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CB1A324A">
      <w:numFmt w:val="bullet"/>
      <w:lvlText w:val="•"/>
      <w:lvlJc w:val="left"/>
      <w:pPr>
        <w:ind w:left="961" w:hanging="397"/>
      </w:pPr>
      <w:rPr>
        <w:rFonts w:hint="default"/>
      </w:rPr>
    </w:lvl>
    <w:lvl w:ilvl="2" w:tplc="A21EF7A4">
      <w:numFmt w:val="bullet"/>
      <w:lvlText w:val="•"/>
      <w:lvlJc w:val="left"/>
      <w:pPr>
        <w:ind w:left="1403" w:hanging="397"/>
      </w:pPr>
      <w:rPr>
        <w:rFonts w:hint="default"/>
      </w:rPr>
    </w:lvl>
    <w:lvl w:ilvl="3" w:tplc="FAB8EF6A">
      <w:numFmt w:val="bullet"/>
      <w:lvlText w:val="•"/>
      <w:lvlJc w:val="left"/>
      <w:pPr>
        <w:ind w:left="1845" w:hanging="397"/>
      </w:pPr>
      <w:rPr>
        <w:rFonts w:hint="default"/>
      </w:rPr>
    </w:lvl>
    <w:lvl w:ilvl="4" w:tplc="7D58FEE4">
      <w:numFmt w:val="bullet"/>
      <w:lvlText w:val="•"/>
      <w:lvlJc w:val="left"/>
      <w:pPr>
        <w:ind w:left="2287" w:hanging="397"/>
      </w:pPr>
      <w:rPr>
        <w:rFonts w:hint="default"/>
      </w:rPr>
    </w:lvl>
    <w:lvl w:ilvl="5" w:tplc="F910932A">
      <w:numFmt w:val="bullet"/>
      <w:lvlText w:val="•"/>
      <w:lvlJc w:val="left"/>
      <w:pPr>
        <w:ind w:left="2729" w:hanging="397"/>
      </w:pPr>
      <w:rPr>
        <w:rFonts w:hint="default"/>
      </w:rPr>
    </w:lvl>
    <w:lvl w:ilvl="6" w:tplc="1BB071AA">
      <w:numFmt w:val="bullet"/>
      <w:lvlText w:val="•"/>
      <w:lvlJc w:val="left"/>
      <w:pPr>
        <w:ind w:left="3171" w:hanging="397"/>
      </w:pPr>
      <w:rPr>
        <w:rFonts w:hint="default"/>
      </w:rPr>
    </w:lvl>
    <w:lvl w:ilvl="7" w:tplc="E640AF9A">
      <w:numFmt w:val="bullet"/>
      <w:lvlText w:val="•"/>
      <w:lvlJc w:val="left"/>
      <w:pPr>
        <w:ind w:left="3613" w:hanging="397"/>
      </w:pPr>
      <w:rPr>
        <w:rFonts w:hint="default"/>
      </w:rPr>
    </w:lvl>
    <w:lvl w:ilvl="8" w:tplc="34D66F50">
      <w:numFmt w:val="bullet"/>
      <w:lvlText w:val="•"/>
      <w:lvlJc w:val="left"/>
      <w:pPr>
        <w:ind w:left="4055" w:hanging="397"/>
      </w:pPr>
      <w:rPr>
        <w:rFonts w:hint="default"/>
      </w:rPr>
    </w:lvl>
  </w:abstractNum>
  <w:abstractNum w:abstractNumId="14" w15:restartNumberingAfterBreak="0">
    <w:nsid w:val="1CA63085"/>
    <w:multiLevelType w:val="hybridMultilevel"/>
    <w:tmpl w:val="080402D4"/>
    <w:lvl w:ilvl="0" w:tplc="CA3A8FFC">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69F8C870">
      <w:numFmt w:val="bullet"/>
      <w:lvlText w:val="•"/>
      <w:lvlJc w:val="left"/>
      <w:pPr>
        <w:ind w:left="961" w:hanging="397"/>
      </w:pPr>
      <w:rPr>
        <w:rFonts w:hint="default"/>
      </w:rPr>
    </w:lvl>
    <w:lvl w:ilvl="2" w:tplc="2F88025A">
      <w:numFmt w:val="bullet"/>
      <w:lvlText w:val="•"/>
      <w:lvlJc w:val="left"/>
      <w:pPr>
        <w:ind w:left="1403" w:hanging="397"/>
      </w:pPr>
      <w:rPr>
        <w:rFonts w:hint="default"/>
      </w:rPr>
    </w:lvl>
    <w:lvl w:ilvl="3" w:tplc="8CB0AFB8">
      <w:numFmt w:val="bullet"/>
      <w:lvlText w:val="•"/>
      <w:lvlJc w:val="left"/>
      <w:pPr>
        <w:ind w:left="1845" w:hanging="397"/>
      </w:pPr>
      <w:rPr>
        <w:rFonts w:hint="default"/>
      </w:rPr>
    </w:lvl>
    <w:lvl w:ilvl="4" w:tplc="C28AC712">
      <w:numFmt w:val="bullet"/>
      <w:lvlText w:val="•"/>
      <w:lvlJc w:val="left"/>
      <w:pPr>
        <w:ind w:left="2287" w:hanging="397"/>
      </w:pPr>
      <w:rPr>
        <w:rFonts w:hint="default"/>
      </w:rPr>
    </w:lvl>
    <w:lvl w:ilvl="5" w:tplc="B8A8A3CC">
      <w:numFmt w:val="bullet"/>
      <w:lvlText w:val="•"/>
      <w:lvlJc w:val="left"/>
      <w:pPr>
        <w:ind w:left="2729" w:hanging="397"/>
      </w:pPr>
      <w:rPr>
        <w:rFonts w:hint="default"/>
      </w:rPr>
    </w:lvl>
    <w:lvl w:ilvl="6" w:tplc="6F601696">
      <w:numFmt w:val="bullet"/>
      <w:lvlText w:val="•"/>
      <w:lvlJc w:val="left"/>
      <w:pPr>
        <w:ind w:left="3171" w:hanging="397"/>
      </w:pPr>
      <w:rPr>
        <w:rFonts w:hint="default"/>
      </w:rPr>
    </w:lvl>
    <w:lvl w:ilvl="7" w:tplc="C4CE8EB8">
      <w:numFmt w:val="bullet"/>
      <w:lvlText w:val="•"/>
      <w:lvlJc w:val="left"/>
      <w:pPr>
        <w:ind w:left="3613" w:hanging="397"/>
      </w:pPr>
      <w:rPr>
        <w:rFonts w:hint="default"/>
      </w:rPr>
    </w:lvl>
    <w:lvl w:ilvl="8" w:tplc="D4F43D46">
      <w:numFmt w:val="bullet"/>
      <w:lvlText w:val="•"/>
      <w:lvlJc w:val="left"/>
      <w:pPr>
        <w:ind w:left="4055" w:hanging="397"/>
      </w:pPr>
      <w:rPr>
        <w:rFonts w:hint="default"/>
      </w:rPr>
    </w:lvl>
  </w:abstractNum>
  <w:abstractNum w:abstractNumId="15" w15:restartNumberingAfterBreak="0">
    <w:nsid w:val="1F0F3523"/>
    <w:multiLevelType w:val="hybridMultilevel"/>
    <w:tmpl w:val="590E074A"/>
    <w:lvl w:ilvl="0" w:tplc="3ED84904">
      <w:start w:val="1"/>
      <w:numFmt w:val="lowerLetter"/>
      <w:lvlText w:val="(%1)"/>
      <w:lvlJc w:val="left"/>
      <w:pPr>
        <w:ind w:left="510" w:hanging="397"/>
      </w:pPr>
      <w:rPr>
        <w:rFonts w:ascii="PMingLiU" w:eastAsia="PMingLiU" w:hAnsi="PMingLiU" w:cs="PMingLiU" w:hint="default"/>
        <w:color w:val="231F20"/>
        <w:w w:val="90"/>
        <w:sz w:val="19"/>
        <w:szCs w:val="19"/>
      </w:rPr>
    </w:lvl>
    <w:lvl w:ilvl="1" w:tplc="02E6AC74">
      <w:start w:val="1"/>
      <w:numFmt w:val="decimal"/>
      <w:lvlText w:val="%2."/>
      <w:lvlJc w:val="left"/>
      <w:pPr>
        <w:ind w:left="1502" w:hanging="397"/>
      </w:pPr>
      <w:rPr>
        <w:rFonts w:ascii="Times New Roman" w:eastAsia="PMingLiU" w:hAnsi="Times New Roman" w:cs="Times New Roman" w:hint="default"/>
        <w:color w:val="231F20"/>
        <w:w w:val="105"/>
        <w:sz w:val="20"/>
        <w:szCs w:val="20"/>
      </w:rPr>
    </w:lvl>
    <w:lvl w:ilvl="2" w:tplc="76F06C08">
      <w:numFmt w:val="bullet"/>
      <w:lvlText w:val="•"/>
      <w:lvlJc w:val="left"/>
      <w:pPr>
        <w:ind w:left="1895" w:hanging="397"/>
      </w:pPr>
      <w:rPr>
        <w:rFonts w:hint="default"/>
      </w:rPr>
    </w:lvl>
    <w:lvl w:ilvl="3" w:tplc="D41A9090">
      <w:numFmt w:val="bullet"/>
      <w:lvlText w:val="•"/>
      <w:lvlJc w:val="left"/>
      <w:pPr>
        <w:ind w:left="2290" w:hanging="397"/>
      </w:pPr>
      <w:rPr>
        <w:rFonts w:hint="default"/>
      </w:rPr>
    </w:lvl>
    <w:lvl w:ilvl="4" w:tplc="4BF218F0">
      <w:numFmt w:val="bullet"/>
      <w:lvlText w:val="•"/>
      <w:lvlJc w:val="left"/>
      <w:pPr>
        <w:ind w:left="2685" w:hanging="397"/>
      </w:pPr>
      <w:rPr>
        <w:rFonts w:hint="default"/>
      </w:rPr>
    </w:lvl>
    <w:lvl w:ilvl="5" w:tplc="F9FA7860">
      <w:numFmt w:val="bullet"/>
      <w:lvlText w:val="•"/>
      <w:lvlJc w:val="left"/>
      <w:pPr>
        <w:ind w:left="3080" w:hanging="397"/>
      </w:pPr>
      <w:rPr>
        <w:rFonts w:hint="default"/>
      </w:rPr>
    </w:lvl>
    <w:lvl w:ilvl="6" w:tplc="5F92F640">
      <w:numFmt w:val="bullet"/>
      <w:lvlText w:val="•"/>
      <w:lvlJc w:val="left"/>
      <w:pPr>
        <w:ind w:left="3475" w:hanging="397"/>
      </w:pPr>
      <w:rPr>
        <w:rFonts w:hint="default"/>
      </w:rPr>
    </w:lvl>
    <w:lvl w:ilvl="7" w:tplc="AE2075F6">
      <w:numFmt w:val="bullet"/>
      <w:lvlText w:val="•"/>
      <w:lvlJc w:val="left"/>
      <w:pPr>
        <w:ind w:left="3870" w:hanging="397"/>
      </w:pPr>
      <w:rPr>
        <w:rFonts w:hint="default"/>
      </w:rPr>
    </w:lvl>
    <w:lvl w:ilvl="8" w:tplc="BCEEACF8">
      <w:numFmt w:val="bullet"/>
      <w:lvlText w:val="•"/>
      <w:lvlJc w:val="left"/>
      <w:pPr>
        <w:ind w:left="4266" w:hanging="397"/>
      </w:pPr>
      <w:rPr>
        <w:rFonts w:hint="default"/>
      </w:rPr>
    </w:lvl>
  </w:abstractNum>
  <w:abstractNum w:abstractNumId="16" w15:restartNumberingAfterBreak="0">
    <w:nsid w:val="231A5F7A"/>
    <w:multiLevelType w:val="hybridMultilevel"/>
    <w:tmpl w:val="8006E9E2"/>
    <w:lvl w:ilvl="0" w:tplc="496C4504">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41188BE6">
      <w:numFmt w:val="bullet"/>
      <w:lvlText w:val="•"/>
      <w:lvlJc w:val="left"/>
      <w:pPr>
        <w:ind w:left="601" w:hanging="334"/>
      </w:pPr>
      <w:rPr>
        <w:rFonts w:hint="default"/>
      </w:rPr>
    </w:lvl>
    <w:lvl w:ilvl="2" w:tplc="9692DB98">
      <w:numFmt w:val="bullet"/>
      <w:lvlText w:val="•"/>
      <w:lvlJc w:val="left"/>
      <w:pPr>
        <w:ind w:left="1082" w:hanging="334"/>
      </w:pPr>
      <w:rPr>
        <w:rFonts w:hint="default"/>
      </w:rPr>
    </w:lvl>
    <w:lvl w:ilvl="3" w:tplc="FC46AE46">
      <w:numFmt w:val="bullet"/>
      <w:lvlText w:val="•"/>
      <w:lvlJc w:val="left"/>
      <w:pPr>
        <w:ind w:left="1563" w:hanging="334"/>
      </w:pPr>
      <w:rPr>
        <w:rFonts w:hint="default"/>
      </w:rPr>
    </w:lvl>
    <w:lvl w:ilvl="4" w:tplc="3E9C53AC">
      <w:numFmt w:val="bullet"/>
      <w:lvlText w:val="•"/>
      <w:lvlJc w:val="left"/>
      <w:pPr>
        <w:ind w:left="2044" w:hanging="334"/>
      </w:pPr>
      <w:rPr>
        <w:rFonts w:hint="default"/>
      </w:rPr>
    </w:lvl>
    <w:lvl w:ilvl="5" w:tplc="601A397C">
      <w:numFmt w:val="bullet"/>
      <w:lvlText w:val="•"/>
      <w:lvlJc w:val="left"/>
      <w:pPr>
        <w:ind w:left="2525" w:hanging="334"/>
      </w:pPr>
      <w:rPr>
        <w:rFonts w:hint="default"/>
      </w:rPr>
    </w:lvl>
    <w:lvl w:ilvl="6" w:tplc="C5F01C6C">
      <w:numFmt w:val="bullet"/>
      <w:lvlText w:val="•"/>
      <w:lvlJc w:val="left"/>
      <w:pPr>
        <w:ind w:left="3006" w:hanging="334"/>
      </w:pPr>
      <w:rPr>
        <w:rFonts w:hint="default"/>
      </w:rPr>
    </w:lvl>
    <w:lvl w:ilvl="7" w:tplc="9F1217E8">
      <w:numFmt w:val="bullet"/>
      <w:lvlText w:val="•"/>
      <w:lvlJc w:val="left"/>
      <w:pPr>
        <w:ind w:left="3487" w:hanging="334"/>
      </w:pPr>
      <w:rPr>
        <w:rFonts w:hint="default"/>
      </w:rPr>
    </w:lvl>
    <w:lvl w:ilvl="8" w:tplc="8586ED3A">
      <w:numFmt w:val="bullet"/>
      <w:lvlText w:val="•"/>
      <w:lvlJc w:val="left"/>
      <w:pPr>
        <w:ind w:left="3968" w:hanging="334"/>
      </w:pPr>
      <w:rPr>
        <w:rFonts w:hint="default"/>
      </w:rPr>
    </w:lvl>
  </w:abstractNum>
  <w:abstractNum w:abstractNumId="17" w15:restartNumberingAfterBreak="0">
    <w:nsid w:val="24852EE5"/>
    <w:multiLevelType w:val="hybridMultilevel"/>
    <w:tmpl w:val="72049382"/>
    <w:lvl w:ilvl="0" w:tplc="50FC5E48">
      <w:numFmt w:val="bullet"/>
      <w:lvlText w:val="–"/>
      <w:lvlJc w:val="left"/>
      <w:pPr>
        <w:ind w:left="283" w:hanging="171"/>
      </w:pPr>
      <w:rPr>
        <w:rFonts w:ascii="PMingLiU" w:eastAsia="PMingLiU" w:hAnsi="PMingLiU" w:cs="PMingLiU" w:hint="default"/>
        <w:color w:val="231F20"/>
        <w:w w:val="46"/>
        <w:sz w:val="17"/>
        <w:szCs w:val="17"/>
      </w:rPr>
    </w:lvl>
    <w:lvl w:ilvl="1" w:tplc="62EED3FC">
      <w:numFmt w:val="bullet"/>
      <w:lvlText w:val="•"/>
      <w:lvlJc w:val="left"/>
      <w:pPr>
        <w:ind w:left="480" w:hanging="171"/>
      </w:pPr>
      <w:rPr>
        <w:rFonts w:hint="default"/>
      </w:rPr>
    </w:lvl>
    <w:lvl w:ilvl="2" w:tplc="0234BEE4">
      <w:numFmt w:val="bullet"/>
      <w:lvlText w:val="•"/>
      <w:lvlJc w:val="left"/>
      <w:pPr>
        <w:ind w:left="681" w:hanging="171"/>
      </w:pPr>
      <w:rPr>
        <w:rFonts w:hint="default"/>
      </w:rPr>
    </w:lvl>
    <w:lvl w:ilvl="3" w:tplc="DBA6329A">
      <w:numFmt w:val="bullet"/>
      <w:lvlText w:val="•"/>
      <w:lvlJc w:val="left"/>
      <w:pPr>
        <w:ind w:left="881" w:hanging="171"/>
      </w:pPr>
      <w:rPr>
        <w:rFonts w:hint="default"/>
      </w:rPr>
    </w:lvl>
    <w:lvl w:ilvl="4" w:tplc="8FC4C7AE">
      <w:numFmt w:val="bullet"/>
      <w:lvlText w:val="•"/>
      <w:lvlJc w:val="left"/>
      <w:pPr>
        <w:ind w:left="1082" w:hanging="171"/>
      </w:pPr>
      <w:rPr>
        <w:rFonts w:hint="default"/>
      </w:rPr>
    </w:lvl>
    <w:lvl w:ilvl="5" w:tplc="0F80F98E">
      <w:numFmt w:val="bullet"/>
      <w:lvlText w:val="•"/>
      <w:lvlJc w:val="left"/>
      <w:pPr>
        <w:ind w:left="1282" w:hanging="171"/>
      </w:pPr>
      <w:rPr>
        <w:rFonts w:hint="default"/>
      </w:rPr>
    </w:lvl>
    <w:lvl w:ilvl="6" w:tplc="5AA019C6">
      <w:numFmt w:val="bullet"/>
      <w:lvlText w:val="•"/>
      <w:lvlJc w:val="left"/>
      <w:pPr>
        <w:ind w:left="1483" w:hanging="171"/>
      </w:pPr>
      <w:rPr>
        <w:rFonts w:hint="default"/>
      </w:rPr>
    </w:lvl>
    <w:lvl w:ilvl="7" w:tplc="1B3C13E8">
      <w:numFmt w:val="bullet"/>
      <w:lvlText w:val="•"/>
      <w:lvlJc w:val="left"/>
      <w:pPr>
        <w:ind w:left="1684" w:hanging="171"/>
      </w:pPr>
      <w:rPr>
        <w:rFonts w:hint="default"/>
      </w:rPr>
    </w:lvl>
    <w:lvl w:ilvl="8" w:tplc="220C8F94">
      <w:numFmt w:val="bullet"/>
      <w:lvlText w:val="•"/>
      <w:lvlJc w:val="left"/>
      <w:pPr>
        <w:ind w:left="1884" w:hanging="171"/>
      </w:pPr>
      <w:rPr>
        <w:rFonts w:hint="default"/>
      </w:rPr>
    </w:lvl>
  </w:abstractNum>
  <w:abstractNum w:abstractNumId="18" w15:restartNumberingAfterBreak="0">
    <w:nsid w:val="248C4FFB"/>
    <w:multiLevelType w:val="hybridMultilevel"/>
    <w:tmpl w:val="73AAAC88"/>
    <w:lvl w:ilvl="0" w:tplc="8B6880CC">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1346B75A">
      <w:numFmt w:val="bullet"/>
      <w:lvlText w:val="•"/>
      <w:lvlJc w:val="left"/>
      <w:pPr>
        <w:ind w:left="600" w:hanging="334"/>
      </w:pPr>
      <w:rPr>
        <w:rFonts w:hint="default"/>
      </w:rPr>
    </w:lvl>
    <w:lvl w:ilvl="2" w:tplc="9F20372A">
      <w:numFmt w:val="bullet"/>
      <w:lvlText w:val="•"/>
      <w:lvlJc w:val="left"/>
      <w:pPr>
        <w:ind w:left="1081" w:hanging="334"/>
      </w:pPr>
      <w:rPr>
        <w:rFonts w:hint="default"/>
      </w:rPr>
    </w:lvl>
    <w:lvl w:ilvl="3" w:tplc="A2C00EFE">
      <w:numFmt w:val="bullet"/>
      <w:lvlText w:val="•"/>
      <w:lvlJc w:val="left"/>
      <w:pPr>
        <w:ind w:left="1562" w:hanging="334"/>
      </w:pPr>
      <w:rPr>
        <w:rFonts w:hint="default"/>
      </w:rPr>
    </w:lvl>
    <w:lvl w:ilvl="4" w:tplc="725834DC">
      <w:numFmt w:val="bullet"/>
      <w:lvlText w:val="•"/>
      <w:lvlJc w:val="left"/>
      <w:pPr>
        <w:ind w:left="2043" w:hanging="334"/>
      </w:pPr>
      <w:rPr>
        <w:rFonts w:hint="default"/>
      </w:rPr>
    </w:lvl>
    <w:lvl w:ilvl="5" w:tplc="66286B44">
      <w:numFmt w:val="bullet"/>
      <w:lvlText w:val="•"/>
      <w:lvlJc w:val="left"/>
      <w:pPr>
        <w:ind w:left="2524" w:hanging="334"/>
      </w:pPr>
      <w:rPr>
        <w:rFonts w:hint="default"/>
      </w:rPr>
    </w:lvl>
    <w:lvl w:ilvl="6" w:tplc="68BA07EA">
      <w:numFmt w:val="bullet"/>
      <w:lvlText w:val="•"/>
      <w:lvlJc w:val="left"/>
      <w:pPr>
        <w:ind w:left="3005" w:hanging="334"/>
      </w:pPr>
      <w:rPr>
        <w:rFonts w:hint="default"/>
      </w:rPr>
    </w:lvl>
    <w:lvl w:ilvl="7" w:tplc="E27C3E5A">
      <w:numFmt w:val="bullet"/>
      <w:lvlText w:val="•"/>
      <w:lvlJc w:val="left"/>
      <w:pPr>
        <w:ind w:left="3486" w:hanging="334"/>
      </w:pPr>
      <w:rPr>
        <w:rFonts w:hint="default"/>
      </w:rPr>
    </w:lvl>
    <w:lvl w:ilvl="8" w:tplc="59045284">
      <w:numFmt w:val="bullet"/>
      <w:lvlText w:val="•"/>
      <w:lvlJc w:val="left"/>
      <w:pPr>
        <w:ind w:left="3967" w:hanging="334"/>
      </w:pPr>
      <w:rPr>
        <w:rFonts w:hint="default"/>
      </w:rPr>
    </w:lvl>
  </w:abstractNum>
  <w:abstractNum w:abstractNumId="19" w15:restartNumberingAfterBreak="0">
    <w:nsid w:val="25AE3EE6"/>
    <w:multiLevelType w:val="hybridMultilevel"/>
    <w:tmpl w:val="0A466352"/>
    <w:lvl w:ilvl="0" w:tplc="D49E4B5C">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BEC8B4AC">
      <w:numFmt w:val="bullet"/>
      <w:lvlText w:val="•"/>
      <w:lvlJc w:val="left"/>
      <w:pPr>
        <w:ind w:left="613" w:hanging="334"/>
      </w:pPr>
      <w:rPr>
        <w:rFonts w:hint="default"/>
      </w:rPr>
    </w:lvl>
    <w:lvl w:ilvl="2" w:tplc="A736364E">
      <w:numFmt w:val="bullet"/>
      <w:lvlText w:val="•"/>
      <w:lvlJc w:val="left"/>
      <w:pPr>
        <w:ind w:left="1107" w:hanging="334"/>
      </w:pPr>
      <w:rPr>
        <w:rFonts w:hint="default"/>
      </w:rPr>
    </w:lvl>
    <w:lvl w:ilvl="3" w:tplc="9FA637BC">
      <w:numFmt w:val="bullet"/>
      <w:lvlText w:val="•"/>
      <w:lvlJc w:val="left"/>
      <w:pPr>
        <w:ind w:left="1600" w:hanging="334"/>
      </w:pPr>
      <w:rPr>
        <w:rFonts w:hint="default"/>
      </w:rPr>
    </w:lvl>
    <w:lvl w:ilvl="4" w:tplc="94F4C01A">
      <w:numFmt w:val="bullet"/>
      <w:lvlText w:val="•"/>
      <w:lvlJc w:val="left"/>
      <w:pPr>
        <w:ind w:left="2094" w:hanging="334"/>
      </w:pPr>
      <w:rPr>
        <w:rFonts w:hint="default"/>
      </w:rPr>
    </w:lvl>
    <w:lvl w:ilvl="5" w:tplc="4D72A49A">
      <w:numFmt w:val="bullet"/>
      <w:lvlText w:val="•"/>
      <w:lvlJc w:val="left"/>
      <w:pPr>
        <w:ind w:left="2588" w:hanging="334"/>
      </w:pPr>
      <w:rPr>
        <w:rFonts w:hint="default"/>
      </w:rPr>
    </w:lvl>
    <w:lvl w:ilvl="6" w:tplc="543CD97A">
      <w:numFmt w:val="bullet"/>
      <w:lvlText w:val="•"/>
      <w:lvlJc w:val="left"/>
      <w:pPr>
        <w:ind w:left="3081" w:hanging="334"/>
      </w:pPr>
      <w:rPr>
        <w:rFonts w:hint="default"/>
      </w:rPr>
    </w:lvl>
    <w:lvl w:ilvl="7" w:tplc="A9BE8E56">
      <w:numFmt w:val="bullet"/>
      <w:lvlText w:val="•"/>
      <w:lvlJc w:val="left"/>
      <w:pPr>
        <w:ind w:left="3575" w:hanging="334"/>
      </w:pPr>
      <w:rPr>
        <w:rFonts w:hint="default"/>
      </w:rPr>
    </w:lvl>
    <w:lvl w:ilvl="8" w:tplc="0CA8FA1E">
      <w:numFmt w:val="bullet"/>
      <w:lvlText w:val="•"/>
      <w:lvlJc w:val="left"/>
      <w:pPr>
        <w:ind w:left="4069" w:hanging="334"/>
      </w:pPr>
      <w:rPr>
        <w:rFonts w:hint="default"/>
      </w:rPr>
    </w:lvl>
  </w:abstractNum>
  <w:abstractNum w:abstractNumId="20" w15:restartNumberingAfterBreak="0">
    <w:nsid w:val="273317D9"/>
    <w:multiLevelType w:val="hybridMultilevel"/>
    <w:tmpl w:val="13E8F490"/>
    <w:lvl w:ilvl="0" w:tplc="D17AED20">
      <w:start w:val="1"/>
      <w:numFmt w:val="lowerLetter"/>
      <w:lvlText w:val="(%1)"/>
      <w:lvlJc w:val="left"/>
      <w:pPr>
        <w:ind w:left="520" w:hanging="397"/>
      </w:pPr>
      <w:rPr>
        <w:rFonts w:ascii="PMingLiU" w:eastAsia="PMingLiU" w:hAnsi="PMingLiU" w:cs="PMingLiU" w:hint="default"/>
        <w:color w:val="231F20"/>
        <w:w w:val="90"/>
        <w:sz w:val="19"/>
        <w:szCs w:val="19"/>
      </w:rPr>
    </w:lvl>
    <w:lvl w:ilvl="1" w:tplc="A6B602F4">
      <w:numFmt w:val="bullet"/>
      <w:lvlText w:val="•"/>
      <w:lvlJc w:val="left"/>
      <w:pPr>
        <w:ind w:left="973" w:hanging="397"/>
      </w:pPr>
      <w:rPr>
        <w:rFonts w:hint="default"/>
      </w:rPr>
    </w:lvl>
    <w:lvl w:ilvl="2" w:tplc="C038A7B0">
      <w:numFmt w:val="bullet"/>
      <w:lvlText w:val="•"/>
      <w:lvlJc w:val="left"/>
      <w:pPr>
        <w:ind w:left="1427" w:hanging="397"/>
      </w:pPr>
      <w:rPr>
        <w:rFonts w:hint="default"/>
      </w:rPr>
    </w:lvl>
    <w:lvl w:ilvl="3" w:tplc="7D827124">
      <w:numFmt w:val="bullet"/>
      <w:lvlText w:val="•"/>
      <w:lvlJc w:val="left"/>
      <w:pPr>
        <w:ind w:left="1880" w:hanging="397"/>
      </w:pPr>
      <w:rPr>
        <w:rFonts w:hint="default"/>
      </w:rPr>
    </w:lvl>
    <w:lvl w:ilvl="4" w:tplc="DE5AA638">
      <w:numFmt w:val="bullet"/>
      <w:lvlText w:val="•"/>
      <w:lvlJc w:val="left"/>
      <w:pPr>
        <w:ind w:left="2334" w:hanging="397"/>
      </w:pPr>
      <w:rPr>
        <w:rFonts w:hint="default"/>
      </w:rPr>
    </w:lvl>
    <w:lvl w:ilvl="5" w:tplc="275407C0">
      <w:numFmt w:val="bullet"/>
      <w:lvlText w:val="•"/>
      <w:lvlJc w:val="left"/>
      <w:pPr>
        <w:ind w:left="2788" w:hanging="397"/>
      </w:pPr>
      <w:rPr>
        <w:rFonts w:hint="default"/>
      </w:rPr>
    </w:lvl>
    <w:lvl w:ilvl="6" w:tplc="973C6A1A">
      <w:numFmt w:val="bullet"/>
      <w:lvlText w:val="•"/>
      <w:lvlJc w:val="left"/>
      <w:pPr>
        <w:ind w:left="3241" w:hanging="397"/>
      </w:pPr>
      <w:rPr>
        <w:rFonts w:hint="default"/>
      </w:rPr>
    </w:lvl>
    <w:lvl w:ilvl="7" w:tplc="08DEA072">
      <w:numFmt w:val="bullet"/>
      <w:lvlText w:val="•"/>
      <w:lvlJc w:val="left"/>
      <w:pPr>
        <w:ind w:left="3695" w:hanging="397"/>
      </w:pPr>
      <w:rPr>
        <w:rFonts w:hint="default"/>
      </w:rPr>
    </w:lvl>
    <w:lvl w:ilvl="8" w:tplc="C9AAFC92">
      <w:numFmt w:val="bullet"/>
      <w:lvlText w:val="•"/>
      <w:lvlJc w:val="left"/>
      <w:pPr>
        <w:ind w:left="4149" w:hanging="397"/>
      </w:pPr>
      <w:rPr>
        <w:rFonts w:hint="default"/>
      </w:rPr>
    </w:lvl>
  </w:abstractNum>
  <w:abstractNum w:abstractNumId="21" w15:restartNumberingAfterBreak="0">
    <w:nsid w:val="29043B35"/>
    <w:multiLevelType w:val="hybridMultilevel"/>
    <w:tmpl w:val="0C00C328"/>
    <w:lvl w:ilvl="0" w:tplc="6C9E7838">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BD74871C">
      <w:numFmt w:val="bullet"/>
      <w:lvlText w:val="•"/>
      <w:lvlJc w:val="left"/>
      <w:pPr>
        <w:ind w:left="613" w:hanging="334"/>
      </w:pPr>
      <w:rPr>
        <w:rFonts w:hint="default"/>
      </w:rPr>
    </w:lvl>
    <w:lvl w:ilvl="2" w:tplc="E34C684A">
      <w:numFmt w:val="bullet"/>
      <w:lvlText w:val="•"/>
      <w:lvlJc w:val="left"/>
      <w:pPr>
        <w:ind w:left="1107" w:hanging="334"/>
      </w:pPr>
      <w:rPr>
        <w:rFonts w:hint="default"/>
      </w:rPr>
    </w:lvl>
    <w:lvl w:ilvl="3" w:tplc="7C3A53AA">
      <w:numFmt w:val="bullet"/>
      <w:lvlText w:val="•"/>
      <w:lvlJc w:val="left"/>
      <w:pPr>
        <w:ind w:left="1600" w:hanging="334"/>
      </w:pPr>
      <w:rPr>
        <w:rFonts w:hint="default"/>
      </w:rPr>
    </w:lvl>
    <w:lvl w:ilvl="4" w:tplc="1CFC43BC">
      <w:numFmt w:val="bullet"/>
      <w:lvlText w:val="•"/>
      <w:lvlJc w:val="left"/>
      <w:pPr>
        <w:ind w:left="2094" w:hanging="334"/>
      </w:pPr>
      <w:rPr>
        <w:rFonts w:hint="default"/>
      </w:rPr>
    </w:lvl>
    <w:lvl w:ilvl="5" w:tplc="EB6AEEE0">
      <w:numFmt w:val="bullet"/>
      <w:lvlText w:val="•"/>
      <w:lvlJc w:val="left"/>
      <w:pPr>
        <w:ind w:left="2588" w:hanging="334"/>
      </w:pPr>
      <w:rPr>
        <w:rFonts w:hint="default"/>
      </w:rPr>
    </w:lvl>
    <w:lvl w:ilvl="6" w:tplc="92765154">
      <w:numFmt w:val="bullet"/>
      <w:lvlText w:val="•"/>
      <w:lvlJc w:val="left"/>
      <w:pPr>
        <w:ind w:left="3081" w:hanging="334"/>
      </w:pPr>
      <w:rPr>
        <w:rFonts w:hint="default"/>
      </w:rPr>
    </w:lvl>
    <w:lvl w:ilvl="7" w:tplc="61C63FE6">
      <w:numFmt w:val="bullet"/>
      <w:lvlText w:val="•"/>
      <w:lvlJc w:val="left"/>
      <w:pPr>
        <w:ind w:left="3575" w:hanging="334"/>
      </w:pPr>
      <w:rPr>
        <w:rFonts w:hint="default"/>
      </w:rPr>
    </w:lvl>
    <w:lvl w:ilvl="8" w:tplc="D45A2FD4">
      <w:numFmt w:val="bullet"/>
      <w:lvlText w:val="•"/>
      <w:lvlJc w:val="left"/>
      <w:pPr>
        <w:ind w:left="4069" w:hanging="334"/>
      </w:pPr>
      <w:rPr>
        <w:rFonts w:hint="default"/>
      </w:rPr>
    </w:lvl>
  </w:abstractNum>
  <w:abstractNum w:abstractNumId="22" w15:restartNumberingAfterBreak="0">
    <w:nsid w:val="29276862"/>
    <w:multiLevelType w:val="hybridMultilevel"/>
    <w:tmpl w:val="5DA051A4"/>
    <w:lvl w:ilvl="0" w:tplc="53069A72">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520CFF60">
      <w:numFmt w:val="bullet"/>
      <w:lvlText w:val="•"/>
      <w:lvlJc w:val="left"/>
      <w:pPr>
        <w:ind w:left="613" w:hanging="334"/>
      </w:pPr>
      <w:rPr>
        <w:rFonts w:hint="default"/>
      </w:rPr>
    </w:lvl>
    <w:lvl w:ilvl="2" w:tplc="B91AAF68">
      <w:numFmt w:val="bullet"/>
      <w:lvlText w:val="•"/>
      <w:lvlJc w:val="left"/>
      <w:pPr>
        <w:ind w:left="1107" w:hanging="334"/>
      </w:pPr>
      <w:rPr>
        <w:rFonts w:hint="default"/>
      </w:rPr>
    </w:lvl>
    <w:lvl w:ilvl="3" w:tplc="C39A5F56">
      <w:numFmt w:val="bullet"/>
      <w:lvlText w:val="•"/>
      <w:lvlJc w:val="left"/>
      <w:pPr>
        <w:ind w:left="1600" w:hanging="334"/>
      </w:pPr>
      <w:rPr>
        <w:rFonts w:hint="default"/>
      </w:rPr>
    </w:lvl>
    <w:lvl w:ilvl="4" w:tplc="DA185634">
      <w:numFmt w:val="bullet"/>
      <w:lvlText w:val="•"/>
      <w:lvlJc w:val="left"/>
      <w:pPr>
        <w:ind w:left="2094" w:hanging="334"/>
      </w:pPr>
      <w:rPr>
        <w:rFonts w:hint="default"/>
      </w:rPr>
    </w:lvl>
    <w:lvl w:ilvl="5" w:tplc="A2BA39D6">
      <w:numFmt w:val="bullet"/>
      <w:lvlText w:val="•"/>
      <w:lvlJc w:val="left"/>
      <w:pPr>
        <w:ind w:left="2588" w:hanging="334"/>
      </w:pPr>
      <w:rPr>
        <w:rFonts w:hint="default"/>
      </w:rPr>
    </w:lvl>
    <w:lvl w:ilvl="6" w:tplc="1AA2FDD8">
      <w:numFmt w:val="bullet"/>
      <w:lvlText w:val="•"/>
      <w:lvlJc w:val="left"/>
      <w:pPr>
        <w:ind w:left="3081" w:hanging="334"/>
      </w:pPr>
      <w:rPr>
        <w:rFonts w:hint="default"/>
      </w:rPr>
    </w:lvl>
    <w:lvl w:ilvl="7" w:tplc="E1E24310">
      <w:numFmt w:val="bullet"/>
      <w:lvlText w:val="•"/>
      <w:lvlJc w:val="left"/>
      <w:pPr>
        <w:ind w:left="3575" w:hanging="334"/>
      </w:pPr>
      <w:rPr>
        <w:rFonts w:hint="default"/>
      </w:rPr>
    </w:lvl>
    <w:lvl w:ilvl="8" w:tplc="07C6B8D4">
      <w:numFmt w:val="bullet"/>
      <w:lvlText w:val="•"/>
      <w:lvlJc w:val="left"/>
      <w:pPr>
        <w:ind w:left="4069" w:hanging="334"/>
      </w:pPr>
      <w:rPr>
        <w:rFonts w:hint="default"/>
      </w:rPr>
    </w:lvl>
  </w:abstractNum>
  <w:abstractNum w:abstractNumId="23" w15:restartNumberingAfterBreak="0">
    <w:nsid w:val="2D124824"/>
    <w:multiLevelType w:val="hybridMultilevel"/>
    <w:tmpl w:val="F05A4A60"/>
    <w:lvl w:ilvl="0" w:tplc="DC86AD7E">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06508FB8">
      <w:numFmt w:val="bullet"/>
      <w:lvlText w:val="•"/>
      <w:lvlJc w:val="left"/>
      <w:pPr>
        <w:ind w:left="601" w:hanging="334"/>
      </w:pPr>
      <w:rPr>
        <w:rFonts w:hint="default"/>
      </w:rPr>
    </w:lvl>
    <w:lvl w:ilvl="2" w:tplc="18F6005A">
      <w:numFmt w:val="bullet"/>
      <w:lvlText w:val="•"/>
      <w:lvlJc w:val="left"/>
      <w:pPr>
        <w:ind w:left="1083" w:hanging="334"/>
      </w:pPr>
      <w:rPr>
        <w:rFonts w:hint="default"/>
      </w:rPr>
    </w:lvl>
    <w:lvl w:ilvl="3" w:tplc="CACA5538">
      <w:numFmt w:val="bullet"/>
      <w:lvlText w:val="•"/>
      <w:lvlJc w:val="left"/>
      <w:pPr>
        <w:ind w:left="1565" w:hanging="334"/>
      </w:pPr>
      <w:rPr>
        <w:rFonts w:hint="default"/>
      </w:rPr>
    </w:lvl>
    <w:lvl w:ilvl="4" w:tplc="B5F4E786">
      <w:numFmt w:val="bullet"/>
      <w:lvlText w:val="•"/>
      <w:lvlJc w:val="left"/>
      <w:pPr>
        <w:ind w:left="2047" w:hanging="334"/>
      </w:pPr>
      <w:rPr>
        <w:rFonts w:hint="default"/>
      </w:rPr>
    </w:lvl>
    <w:lvl w:ilvl="5" w:tplc="B0D8EF58">
      <w:numFmt w:val="bullet"/>
      <w:lvlText w:val="•"/>
      <w:lvlJc w:val="left"/>
      <w:pPr>
        <w:ind w:left="2529" w:hanging="334"/>
      </w:pPr>
      <w:rPr>
        <w:rFonts w:hint="default"/>
      </w:rPr>
    </w:lvl>
    <w:lvl w:ilvl="6" w:tplc="95B604DA">
      <w:numFmt w:val="bullet"/>
      <w:lvlText w:val="•"/>
      <w:lvlJc w:val="left"/>
      <w:pPr>
        <w:ind w:left="3011" w:hanging="334"/>
      </w:pPr>
      <w:rPr>
        <w:rFonts w:hint="default"/>
      </w:rPr>
    </w:lvl>
    <w:lvl w:ilvl="7" w:tplc="597EA1DA">
      <w:numFmt w:val="bullet"/>
      <w:lvlText w:val="•"/>
      <w:lvlJc w:val="left"/>
      <w:pPr>
        <w:ind w:left="3493" w:hanging="334"/>
      </w:pPr>
      <w:rPr>
        <w:rFonts w:hint="default"/>
      </w:rPr>
    </w:lvl>
    <w:lvl w:ilvl="8" w:tplc="92F8A712">
      <w:numFmt w:val="bullet"/>
      <w:lvlText w:val="•"/>
      <w:lvlJc w:val="left"/>
      <w:pPr>
        <w:ind w:left="3975" w:hanging="334"/>
      </w:pPr>
      <w:rPr>
        <w:rFonts w:hint="default"/>
      </w:rPr>
    </w:lvl>
  </w:abstractNum>
  <w:abstractNum w:abstractNumId="24" w15:restartNumberingAfterBreak="0">
    <w:nsid w:val="2E1C2875"/>
    <w:multiLevelType w:val="hybridMultilevel"/>
    <w:tmpl w:val="C394993E"/>
    <w:lvl w:ilvl="0" w:tplc="7C648D42">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86C83C0A">
      <w:numFmt w:val="bullet"/>
      <w:lvlText w:val="•"/>
      <w:lvlJc w:val="left"/>
      <w:pPr>
        <w:ind w:left="613" w:hanging="334"/>
      </w:pPr>
      <w:rPr>
        <w:rFonts w:hint="default"/>
      </w:rPr>
    </w:lvl>
    <w:lvl w:ilvl="2" w:tplc="D20CC4B0">
      <w:numFmt w:val="bullet"/>
      <w:lvlText w:val="•"/>
      <w:lvlJc w:val="left"/>
      <w:pPr>
        <w:ind w:left="1107" w:hanging="334"/>
      </w:pPr>
      <w:rPr>
        <w:rFonts w:hint="default"/>
      </w:rPr>
    </w:lvl>
    <w:lvl w:ilvl="3" w:tplc="2DE05BEE">
      <w:numFmt w:val="bullet"/>
      <w:lvlText w:val="•"/>
      <w:lvlJc w:val="left"/>
      <w:pPr>
        <w:ind w:left="1600" w:hanging="334"/>
      </w:pPr>
      <w:rPr>
        <w:rFonts w:hint="default"/>
      </w:rPr>
    </w:lvl>
    <w:lvl w:ilvl="4" w:tplc="4844A548">
      <w:numFmt w:val="bullet"/>
      <w:lvlText w:val="•"/>
      <w:lvlJc w:val="left"/>
      <w:pPr>
        <w:ind w:left="2094" w:hanging="334"/>
      </w:pPr>
      <w:rPr>
        <w:rFonts w:hint="default"/>
      </w:rPr>
    </w:lvl>
    <w:lvl w:ilvl="5" w:tplc="538EEE90">
      <w:numFmt w:val="bullet"/>
      <w:lvlText w:val="•"/>
      <w:lvlJc w:val="left"/>
      <w:pPr>
        <w:ind w:left="2588" w:hanging="334"/>
      </w:pPr>
      <w:rPr>
        <w:rFonts w:hint="default"/>
      </w:rPr>
    </w:lvl>
    <w:lvl w:ilvl="6" w:tplc="A8321D6C">
      <w:numFmt w:val="bullet"/>
      <w:lvlText w:val="•"/>
      <w:lvlJc w:val="left"/>
      <w:pPr>
        <w:ind w:left="3081" w:hanging="334"/>
      </w:pPr>
      <w:rPr>
        <w:rFonts w:hint="default"/>
      </w:rPr>
    </w:lvl>
    <w:lvl w:ilvl="7" w:tplc="35C2D878">
      <w:numFmt w:val="bullet"/>
      <w:lvlText w:val="•"/>
      <w:lvlJc w:val="left"/>
      <w:pPr>
        <w:ind w:left="3575" w:hanging="334"/>
      </w:pPr>
      <w:rPr>
        <w:rFonts w:hint="default"/>
      </w:rPr>
    </w:lvl>
    <w:lvl w:ilvl="8" w:tplc="EFCE42D8">
      <w:numFmt w:val="bullet"/>
      <w:lvlText w:val="•"/>
      <w:lvlJc w:val="left"/>
      <w:pPr>
        <w:ind w:left="4069" w:hanging="334"/>
      </w:pPr>
      <w:rPr>
        <w:rFonts w:hint="default"/>
      </w:rPr>
    </w:lvl>
  </w:abstractNum>
  <w:abstractNum w:abstractNumId="25" w15:restartNumberingAfterBreak="0">
    <w:nsid w:val="355C599D"/>
    <w:multiLevelType w:val="hybridMultilevel"/>
    <w:tmpl w:val="DAAA6ED8"/>
    <w:lvl w:ilvl="0" w:tplc="D2BCFD2C">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5B3EB23E">
      <w:numFmt w:val="bullet"/>
      <w:lvlText w:val="•"/>
      <w:lvlJc w:val="left"/>
      <w:pPr>
        <w:ind w:left="613" w:hanging="334"/>
      </w:pPr>
      <w:rPr>
        <w:rFonts w:hint="default"/>
      </w:rPr>
    </w:lvl>
    <w:lvl w:ilvl="2" w:tplc="965A9E70">
      <w:numFmt w:val="bullet"/>
      <w:lvlText w:val="•"/>
      <w:lvlJc w:val="left"/>
      <w:pPr>
        <w:ind w:left="1107" w:hanging="334"/>
      </w:pPr>
      <w:rPr>
        <w:rFonts w:hint="default"/>
      </w:rPr>
    </w:lvl>
    <w:lvl w:ilvl="3" w:tplc="966C1D1A">
      <w:numFmt w:val="bullet"/>
      <w:lvlText w:val="•"/>
      <w:lvlJc w:val="left"/>
      <w:pPr>
        <w:ind w:left="1600" w:hanging="334"/>
      </w:pPr>
      <w:rPr>
        <w:rFonts w:hint="default"/>
      </w:rPr>
    </w:lvl>
    <w:lvl w:ilvl="4" w:tplc="F6409604">
      <w:numFmt w:val="bullet"/>
      <w:lvlText w:val="•"/>
      <w:lvlJc w:val="left"/>
      <w:pPr>
        <w:ind w:left="2094" w:hanging="334"/>
      </w:pPr>
      <w:rPr>
        <w:rFonts w:hint="default"/>
      </w:rPr>
    </w:lvl>
    <w:lvl w:ilvl="5" w:tplc="C0F4F070">
      <w:numFmt w:val="bullet"/>
      <w:lvlText w:val="•"/>
      <w:lvlJc w:val="left"/>
      <w:pPr>
        <w:ind w:left="2588" w:hanging="334"/>
      </w:pPr>
      <w:rPr>
        <w:rFonts w:hint="default"/>
      </w:rPr>
    </w:lvl>
    <w:lvl w:ilvl="6" w:tplc="7FFA1690">
      <w:numFmt w:val="bullet"/>
      <w:lvlText w:val="•"/>
      <w:lvlJc w:val="left"/>
      <w:pPr>
        <w:ind w:left="3081" w:hanging="334"/>
      </w:pPr>
      <w:rPr>
        <w:rFonts w:hint="default"/>
      </w:rPr>
    </w:lvl>
    <w:lvl w:ilvl="7" w:tplc="007863BA">
      <w:numFmt w:val="bullet"/>
      <w:lvlText w:val="•"/>
      <w:lvlJc w:val="left"/>
      <w:pPr>
        <w:ind w:left="3575" w:hanging="334"/>
      </w:pPr>
      <w:rPr>
        <w:rFonts w:hint="default"/>
      </w:rPr>
    </w:lvl>
    <w:lvl w:ilvl="8" w:tplc="4D922D36">
      <w:numFmt w:val="bullet"/>
      <w:lvlText w:val="•"/>
      <w:lvlJc w:val="left"/>
      <w:pPr>
        <w:ind w:left="4069" w:hanging="334"/>
      </w:pPr>
      <w:rPr>
        <w:rFonts w:hint="default"/>
      </w:rPr>
    </w:lvl>
  </w:abstractNum>
  <w:abstractNum w:abstractNumId="26" w15:restartNumberingAfterBreak="0">
    <w:nsid w:val="38BF2B5D"/>
    <w:multiLevelType w:val="hybridMultilevel"/>
    <w:tmpl w:val="47C260D8"/>
    <w:lvl w:ilvl="0" w:tplc="A4780DEE">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2E3E6500">
      <w:numFmt w:val="bullet"/>
      <w:lvlText w:val="•"/>
      <w:lvlJc w:val="left"/>
      <w:pPr>
        <w:ind w:left="613" w:hanging="334"/>
      </w:pPr>
      <w:rPr>
        <w:rFonts w:hint="default"/>
      </w:rPr>
    </w:lvl>
    <w:lvl w:ilvl="2" w:tplc="51E090BC">
      <w:numFmt w:val="bullet"/>
      <w:lvlText w:val="•"/>
      <w:lvlJc w:val="left"/>
      <w:pPr>
        <w:ind w:left="1107" w:hanging="334"/>
      </w:pPr>
      <w:rPr>
        <w:rFonts w:hint="default"/>
      </w:rPr>
    </w:lvl>
    <w:lvl w:ilvl="3" w:tplc="244615F8">
      <w:numFmt w:val="bullet"/>
      <w:lvlText w:val="•"/>
      <w:lvlJc w:val="left"/>
      <w:pPr>
        <w:ind w:left="1600" w:hanging="334"/>
      </w:pPr>
      <w:rPr>
        <w:rFonts w:hint="default"/>
      </w:rPr>
    </w:lvl>
    <w:lvl w:ilvl="4" w:tplc="306C001A">
      <w:numFmt w:val="bullet"/>
      <w:lvlText w:val="•"/>
      <w:lvlJc w:val="left"/>
      <w:pPr>
        <w:ind w:left="2094" w:hanging="334"/>
      </w:pPr>
      <w:rPr>
        <w:rFonts w:hint="default"/>
      </w:rPr>
    </w:lvl>
    <w:lvl w:ilvl="5" w:tplc="4C305D50">
      <w:numFmt w:val="bullet"/>
      <w:lvlText w:val="•"/>
      <w:lvlJc w:val="left"/>
      <w:pPr>
        <w:ind w:left="2588" w:hanging="334"/>
      </w:pPr>
      <w:rPr>
        <w:rFonts w:hint="default"/>
      </w:rPr>
    </w:lvl>
    <w:lvl w:ilvl="6" w:tplc="42DA3492">
      <w:numFmt w:val="bullet"/>
      <w:lvlText w:val="•"/>
      <w:lvlJc w:val="left"/>
      <w:pPr>
        <w:ind w:left="3081" w:hanging="334"/>
      </w:pPr>
      <w:rPr>
        <w:rFonts w:hint="default"/>
      </w:rPr>
    </w:lvl>
    <w:lvl w:ilvl="7" w:tplc="5532EC9A">
      <w:numFmt w:val="bullet"/>
      <w:lvlText w:val="•"/>
      <w:lvlJc w:val="left"/>
      <w:pPr>
        <w:ind w:left="3575" w:hanging="334"/>
      </w:pPr>
      <w:rPr>
        <w:rFonts w:hint="default"/>
      </w:rPr>
    </w:lvl>
    <w:lvl w:ilvl="8" w:tplc="6408FDFA">
      <w:numFmt w:val="bullet"/>
      <w:lvlText w:val="•"/>
      <w:lvlJc w:val="left"/>
      <w:pPr>
        <w:ind w:left="4069" w:hanging="334"/>
      </w:pPr>
      <w:rPr>
        <w:rFonts w:hint="default"/>
      </w:rPr>
    </w:lvl>
  </w:abstractNum>
  <w:abstractNum w:abstractNumId="27" w15:restartNumberingAfterBreak="0">
    <w:nsid w:val="3E243583"/>
    <w:multiLevelType w:val="hybridMultilevel"/>
    <w:tmpl w:val="A61051DA"/>
    <w:lvl w:ilvl="0" w:tplc="9134F818">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8F4251E2">
      <w:numFmt w:val="bullet"/>
      <w:lvlText w:val="•"/>
      <w:lvlJc w:val="left"/>
      <w:pPr>
        <w:ind w:left="962" w:hanging="397"/>
      </w:pPr>
      <w:rPr>
        <w:rFonts w:hint="default"/>
      </w:rPr>
    </w:lvl>
    <w:lvl w:ilvl="2" w:tplc="A1EC737E">
      <w:numFmt w:val="bullet"/>
      <w:lvlText w:val="•"/>
      <w:lvlJc w:val="left"/>
      <w:pPr>
        <w:ind w:left="1404" w:hanging="397"/>
      </w:pPr>
      <w:rPr>
        <w:rFonts w:hint="default"/>
      </w:rPr>
    </w:lvl>
    <w:lvl w:ilvl="3" w:tplc="1C4261F0">
      <w:numFmt w:val="bullet"/>
      <w:lvlText w:val="•"/>
      <w:lvlJc w:val="left"/>
      <w:pPr>
        <w:ind w:left="1846" w:hanging="397"/>
      </w:pPr>
      <w:rPr>
        <w:rFonts w:hint="default"/>
      </w:rPr>
    </w:lvl>
    <w:lvl w:ilvl="4" w:tplc="8E08319A">
      <w:numFmt w:val="bullet"/>
      <w:lvlText w:val="•"/>
      <w:lvlJc w:val="left"/>
      <w:pPr>
        <w:ind w:left="2288" w:hanging="397"/>
      </w:pPr>
      <w:rPr>
        <w:rFonts w:hint="default"/>
      </w:rPr>
    </w:lvl>
    <w:lvl w:ilvl="5" w:tplc="375AEE44">
      <w:numFmt w:val="bullet"/>
      <w:lvlText w:val="•"/>
      <w:lvlJc w:val="left"/>
      <w:pPr>
        <w:ind w:left="2731" w:hanging="397"/>
      </w:pPr>
      <w:rPr>
        <w:rFonts w:hint="default"/>
      </w:rPr>
    </w:lvl>
    <w:lvl w:ilvl="6" w:tplc="404C1048">
      <w:numFmt w:val="bullet"/>
      <w:lvlText w:val="•"/>
      <w:lvlJc w:val="left"/>
      <w:pPr>
        <w:ind w:left="3173" w:hanging="397"/>
      </w:pPr>
      <w:rPr>
        <w:rFonts w:hint="default"/>
      </w:rPr>
    </w:lvl>
    <w:lvl w:ilvl="7" w:tplc="06B80EC2">
      <w:numFmt w:val="bullet"/>
      <w:lvlText w:val="•"/>
      <w:lvlJc w:val="left"/>
      <w:pPr>
        <w:ind w:left="3615" w:hanging="397"/>
      </w:pPr>
      <w:rPr>
        <w:rFonts w:hint="default"/>
      </w:rPr>
    </w:lvl>
    <w:lvl w:ilvl="8" w:tplc="9B162AB0">
      <w:numFmt w:val="bullet"/>
      <w:lvlText w:val="•"/>
      <w:lvlJc w:val="left"/>
      <w:pPr>
        <w:ind w:left="4057" w:hanging="397"/>
      </w:pPr>
      <w:rPr>
        <w:rFonts w:hint="default"/>
      </w:rPr>
    </w:lvl>
  </w:abstractNum>
  <w:abstractNum w:abstractNumId="28" w15:restartNumberingAfterBreak="0">
    <w:nsid w:val="4132685B"/>
    <w:multiLevelType w:val="hybridMultilevel"/>
    <w:tmpl w:val="463E1600"/>
    <w:lvl w:ilvl="0" w:tplc="84D417D0">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D2B61EE2">
      <w:numFmt w:val="bullet"/>
      <w:lvlText w:val="•"/>
      <w:lvlJc w:val="left"/>
      <w:pPr>
        <w:ind w:left="601" w:hanging="334"/>
      </w:pPr>
      <w:rPr>
        <w:rFonts w:hint="default"/>
      </w:rPr>
    </w:lvl>
    <w:lvl w:ilvl="2" w:tplc="1D5A6240">
      <w:numFmt w:val="bullet"/>
      <w:lvlText w:val="•"/>
      <w:lvlJc w:val="left"/>
      <w:pPr>
        <w:ind w:left="1082" w:hanging="334"/>
      </w:pPr>
      <w:rPr>
        <w:rFonts w:hint="default"/>
      </w:rPr>
    </w:lvl>
    <w:lvl w:ilvl="3" w:tplc="BD421608">
      <w:numFmt w:val="bullet"/>
      <w:lvlText w:val="•"/>
      <w:lvlJc w:val="left"/>
      <w:pPr>
        <w:ind w:left="1563" w:hanging="334"/>
      </w:pPr>
      <w:rPr>
        <w:rFonts w:hint="default"/>
      </w:rPr>
    </w:lvl>
    <w:lvl w:ilvl="4" w:tplc="B9A47C28">
      <w:numFmt w:val="bullet"/>
      <w:lvlText w:val="•"/>
      <w:lvlJc w:val="left"/>
      <w:pPr>
        <w:ind w:left="2044" w:hanging="334"/>
      </w:pPr>
      <w:rPr>
        <w:rFonts w:hint="default"/>
      </w:rPr>
    </w:lvl>
    <w:lvl w:ilvl="5" w:tplc="92287D64">
      <w:numFmt w:val="bullet"/>
      <w:lvlText w:val="•"/>
      <w:lvlJc w:val="left"/>
      <w:pPr>
        <w:ind w:left="2525" w:hanging="334"/>
      </w:pPr>
      <w:rPr>
        <w:rFonts w:hint="default"/>
      </w:rPr>
    </w:lvl>
    <w:lvl w:ilvl="6" w:tplc="004E06E8">
      <w:numFmt w:val="bullet"/>
      <w:lvlText w:val="•"/>
      <w:lvlJc w:val="left"/>
      <w:pPr>
        <w:ind w:left="3006" w:hanging="334"/>
      </w:pPr>
      <w:rPr>
        <w:rFonts w:hint="default"/>
      </w:rPr>
    </w:lvl>
    <w:lvl w:ilvl="7" w:tplc="4B5C5890">
      <w:numFmt w:val="bullet"/>
      <w:lvlText w:val="•"/>
      <w:lvlJc w:val="left"/>
      <w:pPr>
        <w:ind w:left="3487" w:hanging="334"/>
      </w:pPr>
      <w:rPr>
        <w:rFonts w:hint="default"/>
      </w:rPr>
    </w:lvl>
    <w:lvl w:ilvl="8" w:tplc="1CB83250">
      <w:numFmt w:val="bullet"/>
      <w:lvlText w:val="•"/>
      <w:lvlJc w:val="left"/>
      <w:pPr>
        <w:ind w:left="3968" w:hanging="334"/>
      </w:pPr>
      <w:rPr>
        <w:rFonts w:hint="default"/>
      </w:rPr>
    </w:lvl>
  </w:abstractNum>
  <w:abstractNum w:abstractNumId="29" w15:restartNumberingAfterBreak="0">
    <w:nsid w:val="419E0F36"/>
    <w:multiLevelType w:val="hybridMultilevel"/>
    <w:tmpl w:val="B2F4F284"/>
    <w:lvl w:ilvl="0" w:tplc="68D89A66">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77C2BCE0">
      <w:start w:val="2"/>
      <w:numFmt w:val="lowerLetter"/>
      <w:lvlText w:val="(%2)"/>
      <w:lvlJc w:val="left"/>
      <w:pPr>
        <w:ind w:left="596" w:hanging="257"/>
      </w:pPr>
      <w:rPr>
        <w:rFonts w:ascii="Times New Roman" w:eastAsia="PMingLiU" w:hAnsi="Times New Roman" w:cs="Times New Roman" w:hint="default"/>
        <w:color w:val="231F20"/>
        <w:w w:val="93"/>
        <w:sz w:val="20"/>
        <w:szCs w:val="20"/>
      </w:rPr>
    </w:lvl>
    <w:lvl w:ilvl="2" w:tplc="078600CC">
      <w:numFmt w:val="bullet"/>
      <w:lvlText w:val="•"/>
      <w:lvlJc w:val="left"/>
      <w:pPr>
        <w:ind w:left="1081" w:hanging="257"/>
      </w:pPr>
      <w:rPr>
        <w:rFonts w:hint="default"/>
      </w:rPr>
    </w:lvl>
    <w:lvl w:ilvl="3" w:tplc="F118EABA">
      <w:numFmt w:val="bullet"/>
      <w:lvlText w:val="•"/>
      <w:lvlJc w:val="left"/>
      <w:pPr>
        <w:ind w:left="1562" w:hanging="257"/>
      </w:pPr>
      <w:rPr>
        <w:rFonts w:hint="default"/>
      </w:rPr>
    </w:lvl>
    <w:lvl w:ilvl="4" w:tplc="82461CB4">
      <w:numFmt w:val="bullet"/>
      <w:lvlText w:val="•"/>
      <w:lvlJc w:val="left"/>
      <w:pPr>
        <w:ind w:left="2043" w:hanging="257"/>
      </w:pPr>
      <w:rPr>
        <w:rFonts w:hint="default"/>
      </w:rPr>
    </w:lvl>
    <w:lvl w:ilvl="5" w:tplc="AF8E7D02">
      <w:numFmt w:val="bullet"/>
      <w:lvlText w:val="•"/>
      <w:lvlJc w:val="left"/>
      <w:pPr>
        <w:ind w:left="2524" w:hanging="257"/>
      </w:pPr>
      <w:rPr>
        <w:rFonts w:hint="default"/>
      </w:rPr>
    </w:lvl>
    <w:lvl w:ilvl="6" w:tplc="52BE95B6">
      <w:numFmt w:val="bullet"/>
      <w:lvlText w:val="•"/>
      <w:lvlJc w:val="left"/>
      <w:pPr>
        <w:ind w:left="3005" w:hanging="257"/>
      </w:pPr>
      <w:rPr>
        <w:rFonts w:hint="default"/>
      </w:rPr>
    </w:lvl>
    <w:lvl w:ilvl="7" w:tplc="EE6AE47A">
      <w:numFmt w:val="bullet"/>
      <w:lvlText w:val="•"/>
      <w:lvlJc w:val="left"/>
      <w:pPr>
        <w:ind w:left="3486" w:hanging="257"/>
      </w:pPr>
      <w:rPr>
        <w:rFonts w:hint="default"/>
      </w:rPr>
    </w:lvl>
    <w:lvl w:ilvl="8" w:tplc="DB7E22C8">
      <w:numFmt w:val="bullet"/>
      <w:lvlText w:val="•"/>
      <w:lvlJc w:val="left"/>
      <w:pPr>
        <w:ind w:left="3967" w:hanging="257"/>
      </w:pPr>
      <w:rPr>
        <w:rFonts w:hint="default"/>
      </w:rPr>
    </w:lvl>
  </w:abstractNum>
  <w:abstractNum w:abstractNumId="30" w15:restartNumberingAfterBreak="0">
    <w:nsid w:val="4A0F616F"/>
    <w:multiLevelType w:val="hybridMultilevel"/>
    <w:tmpl w:val="6B668AC2"/>
    <w:lvl w:ilvl="0" w:tplc="D1C4D57C">
      <w:start w:val="1"/>
      <w:numFmt w:val="decimal"/>
      <w:lvlText w:val="%1."/>
      <w:lvlJc w:val="left"/>
      <w:pPr>
        <w:ind w:left="1512" w:hanging="397"/>
      </w:pPr>
      <w:rPr>
        <w:rFonts w:ascii="Times New Roman" w:eastAsia="PMingLiU" w:hAnsi="Times New Roman" w:cs="Times New Roman" w:hint="default"/>
        <w:color w:val="231F20"/>
        <w:w w:val="105"/>
        <w:sz w:val="20"/>
        <w:szCs w:val="20"/>
      </w:rPr>
    </w:lvl>
    <w:lvl w:ilvl="1" w:tplc="49C815C6">
      <w:numFmt w:val="bullet"/>
      <w:lvlText w:val="•"/>
      <w:lvlJc w:val="left"/>
      <w:pPr>
        <w:ind w:left="2406" w:hanging="397"/>
      </w:pPr>
      <w:rPr>
        <w:rFonts w:hint="default"/>
      </w:rPr>
    </w:lvl>
    <w:lvl w:ilvl="2" w:tplc="AFCC9FC2">
      <w:numFmt w:val="bullet"/>
      <w:lvlText w:val="•"/>
      <w:lvlJc w:val="left"/>
      <w:pPr>
        <w:ind w:left="3293" w:hanging="397"/>
      </w:pPr>
      <w:rPr>
        <w:rFonts w:hint="default"/>
      </w:rPr>
    </w:lvl>
    <w:lvl w:ilvl="3" w:tplc="4E241FCA">
      <w:numFmt w:val="bullet"/>
      <w:lvlText w:val="•"/>
      <w:lvlJc w:val="left"/>
      <w:pPr>
        <w:ind w:left="4179" w:hanging="397"/>
      </w:pPr>
      <w:rPr>
        <w:rFonts w:hint="default"/>
      </w:rPr>
    </w:lvl>
    <w:lvl w:ilvl="4" w:tplc="EB4C674E">
      <w:numFmt w:val="bullet"/>
      <w:lvlText w:val="•"/>
      <w:lvlJc w:val="left"/>
      <w:pPr>
        <w:ind w:left="5066" w:hanging="397"/>
      </w:pPr>
      <w:rPr>
        <w:rFonts w:hint="default"/>
      </w:rPr>
    </w:lvl>
    <w:lvl w:ilvl="5" w:tplc="A3325B30">
      <w:numFmt w:val="bullet"/>
      <w:lvlText w:val="•"/>
      <w:lvlJc w:val="left"/>
      <w:pPr>
        <w:ind w:left="5952" w:hanging="397"/>
      </w:pPr>
      <w:rPr>
        <w:rFonts w:hint="default"/>
      </w:rPr>
    </w:lvl>
    <w:lvl w:ilvl="6" w:tplc="A10CB310">
      <w:numFmt w:val="bullet"/>
      <w:lvlText w:val="•"/>
      <w:lvlJc w:val="left"/>
      <w:pPr>
        <w:ind w:left="6839" w:hanging="397"/>
      </w:pPr>
      <w:rPr>
        <w:rFonts w:hint="default"/>
      </w:rPr>
    </w:lvl>
    <w:lvl w:ilvl="7" w:tplc="F458537C">
      <w:numFmt w:val="bullet"/>
      <w:lvlText w:val="•"/>
      <w:lvlJc w:val="left"/>
      <w:pPr>
        <w:ind w:left="7725" w:hanging="397"/>
      </w:pPr>
      <w:rPr>
        <w:rFonts w:hint="default"/>
      </w:rPr>
    </w:lvl>
    <w:lvl w:ilvl="8" w:tplc="11C40374">
      <w:numFmt w:val="bullet"/>
      <w:lvlText w:val="•"/>
      <w:lvlJc w:val="left"/>
      <w:pPr>
        <w:ind w:left="8612" w:hanging="397"/>
      </w:pPr>
      <w:rPr>
        <w:rFonts w:hint="default"/>
      </w:rPr>
    </w:lvl>
  </w:abstractNum>
  <w:abstractNum w:abstractNumId="31" w15:restartNumberingAfterBreak="0">
    <w:nsid w:val="4A317380"/>
    <w:multiLevelType w:val="hybridMultilevel"/>
    <w:tmpl w:val="58041D42"/>
    <w:lvl w:ilvl="0" w:tplc="E960B9B2">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24145C04">
      <w:numFmt w:val="bullet"/>
      <w:lvlText w:val="•"/>
      <w:lvlJc w:val="left"/>
      <w:pPr>
        <w:ind w:left="960" w:hanging="397"/>
      </w:pPr>
      <w:rPr>
        <w:rFonts w:hint="default"/>
      </w:rPr>
    </w:lvl>
    <w:lvl w:ilvl="2" w:tplc="9AE4A0FA">
      <w:numFmt w:val="bullet"/>
      <w:lvlText w:val="•"/>
      <w:lvlJc w:val="left"/>
      <w:pPr>
        <w:ind w:left="1401" w:hanging="397"/>
      </w:pPr>
      <w:rPr>
        <w:rFonts w:hint="default"/>
      </w:rPr>
    </w:lvl>
    <w:lvl w:ilvl="3" w:tplc="FFA6084E">
      <w:numFmt w:val="bullet"/>
      <w:lvlText w:val="•"/>
      <w:lvlJc w:val="left"/>
      <w:pPr>
        <w:ind w:left="1842" w:hanging="397"/>
      </w:pPr>
      <w:rPr>
        <w:rFonts w:hint="default"/>
      </w:rPr>
    </w:lvl>
    <w:lvl w:ilvl="4" w:tplc="0DC21D5A">
      <w:numFmt w:val="bullet"/>
      <w:lvlText w:val="•"/>
      <w:lvlJc w:val="left"/>
      <w:pPr>
        <w:ind w:left="2283" w:hanging="397"/>
      </w:pPr>
      <w:rPr>
        <w:rFonts w:hint="default"/>
      </w:rPr>
    </w:lvl>
    <w:lvl w:ilvl="5" w:tplc="52809362">
      <w:numFmt w:val="bullet"/>
      <w:lvlText w:val="•"/>
      <w:lvlJc w:val="left"/>
      <w:pPr>
        <w:ind w:left="2724" w:hanging="397"/>
      </w:pPr>
      <w:rPr>
        <w:rFonts w:hint="default"/>
      </w:rPr>
    </w:lvl>
    <w:lvl w:ilvl="6" w:tplc="8E2A4B32">
      <w:numFmt w:val="bullet"/>
      <w:lvlText w:val="•"/>
      <w:lvlJc w:val="left"/>
      <w:pPr>
        <w:ind w:left="3165" w:hanging="397"/>
      </w:pPr>
      <w:rPr>
        <w:rFonts w:hint="default"/>
      </w:rPr>
    </w:lvl>
    <w:lvl w:ilvl="7" w:tplc="0CBCF304">
      <w:numFmt w:val="bullet"/>
      <w:lvlText w:val="•"/>
      <w:lvlJc w:val="left"/>
      <w:pPr>
        <w:ind w:left="3606" w:hanging="397"/>
      </w:pPr>
      <w:rPr>
        <w:rFonts w:hint="default"/>
      </w:rPr>
    </w:lvl>
    <w:lvl w:ilvl="8" w:tplc="849838F8">
      <w:numFmt w:val="bullet"/>
      <w:lvlText w:val="•"/>
      <w:lvlJc w:val="left"/>
      <w:pPr>
        <w:ind w:left="4047" w:hanging="397"/>
      </w:pPr>
      <w:rPr>
        <w:rFonts w:hint="default"/>
      </w:rPr>
    </w:lvl>
  </w:abstractNum>
  <w:abstractNum w:abstractNumId="32" w15:restartNumberingAfterBreak="0">
    <w:nsid w:val="4BD31545"/>
    <w:multiLevelType w:val="hybridMultilevel"/>
    <w:tmpl w:val="AEFC7D98"/>
    <w:lvl w:ilvl="0" w:tplc="9C7A8B68">
      <w:start w:val="1"/>
      <w:numFmt w:val="decimal"/>
      <w:lvlText w:val="%1."/>
      <w:lvlJc w:val="left"/>
      <w:pPr>
        <w:ind w:left="1502" w:hanging="397"/>
      </w:pPr>
      <w:rPr>
        <w:rFonts w:ascii="Times New Roman" w:eastAsia="PMingLiU" w:hAnsi="Times New Roman" w:cs="Times New Roman" w:hint="default"/>
        <w:color w:val="231F20"/>
        <w:w w:val="105"/>
        <w:sz w:val="17"/>
        <w:szCs w:val="17"/>
      </w:rPr>
    </w:lvl>
    <w:lvl w:ilvl="1" w:tplc="C8A62B22">
      <w:numFmt w:val="bullet"/>
      <w:lvlText w:val="•"/>
      <w:lvlJc w:val="left"/>
      <w:pPr>
        <w:ind w:left="2388" w:hanging="397"/>
      </w:pPr>
      <w:rPr>
        <w:rFonts w:hint="default"/>
      </w:rPr>
    </w:lvl>
    <w:lvl w:ilvl="2" w:tplc="3BC45E64">
      <w:numFmt w:val="bullet"/>
      <w:lvlText w:val="•"/>
      <w:lvlJc w:val="left"/>
      <w:pPr>
        <w:ind w:left="3277" w:hanging="397"/>
      </w:pPr>
      <w:rPr>
        <w:rFonts w:hint="default"/>
      </w:rPr>
    </w:lvl>
    <w:lvl w:ilvl="3" w:tplc="986C0E34">
      <w:numFmt w:val="bullet"/>
      <w:lvlText w:val="•"/>
      <w:lvlJc w:val="left"/>
      <w:pPr>
        <w:ind w:left="4165" w:hanging="397"/>
      </w:pPr>
      <w:rPr>
        <w:rFonts w:hint="default"/>
      </w:rPr>
    </w:lvl>
    <w:lvl w:ilvl="4" w:tplc="55FC39E2">
      <w:numFmt w:val="bullet"/>
      <w:lvlText w:val="•"/>
      <w:lvlJc w:val="left"/>
      <w:pPr>
        <w:ind w:left="5054" w:hanging="397"/>
      </w:pPr>
      <w:rPr>
        <w:rFonts w:hint="default"/>
      </w:rPr>
    </w:lvl>
    <w:lvl w:ilvl="5" w:tplc="0DE2EE90">
      <w:numFmt w:val="bullet"/>
      <w:lvlText w:val="•"/>
      <w:lvlJc w:val="left"/>
      <w:pPr>
        <w:ind w:left="5942" w:hanging="397"/>
      </w:pPr>
      <w:rPr>
        <w:rFonts w:hint="default"/>
      </w:rPr>
    </w:lvl>
    <w:lvl w:ilvl="6" w:tplc="B472FC6E">
      <w:numFmt w:val="bullet"/>
      <w:lvlText w:val="•"/>
      <w:lvlJc w:val="left"/>
      <w:pPr>
        <w:ind w:left="6831" w:hanging="397"/>
      </w:pPr>
      <w:rPr>
        <w:rFonts w:hint="default"/>
      </w:rPr>
    </w:lvl>
    <w:lvl w:ilvl="7" w:tplc="8CC01E56">
      <w:numFmt w:val="bullet"/>
      <w:lvlText w:val="•"/>
      <w:lvlJc w:val="left"/>
      <w:pPr>
        <w:ind w:left="7719" w:hanging="397"/>
      </w:pPr>
      <w:rPr>
        <w:rFonts w:hint="default"/>
      </w:rPr>
    </w:lvl>
    <w:lvl w:ilvl="8" w:tplc="4688587C">
      <w:numFmt w:val="bullet"/>
      <w:lvlText w:val="•"/>
      <w:lvlJc w:val="left"/>
      <w:pPr>
        <w:ind w:left="8608" w:hanging="397"/>
      </w:pPr>
      <w:rPr>
        <w:rFonts w:hint="default"/>
      </w:rPr>
    </w:lvl>
  </w:abstractNum>
  <w:abstractNum w:abstractNumId="33" w15:restartNumberingAfterBreak="0">
    <w:nsid w:val="4C4C56C6"/>
    <w:multiLevelType w:val="hybridMultilevel"/>
    <w:tmpl w:val="3A869646"/>
    <w:lvl w:ilvl="0" w:tplc="05E8FD62">
      <w:start w:val="1"/>
      <w:numFmt w:val="decimal"/>
      <w:lvlText w:val="%1."/>
      <w:lvlJc w:val="left"/>
      <w:pPr>
        <w:ind w:left="1512" w:hanging="397"/>
      </w:pPr>
      <w:rPr>
        <w:rFonts w:ascii="Times New Roman" w:eastAsia="PMingLiU" w:hAnsi="Times New Roman" w:cs="Times New Roman" w:hint="default"/>
        <w:color w:val="231F20"/>
        <w:w w:val="105"/>
        <w:sz w:val="20"/>
        <w:szCs w:val="20"/>
      </w:rPr>
    </w:lvl>
    <w:lvl w:ilvl="1" w:tplc="A7DE5D76">
      <w:start w:val="1"/>
      <w:numFmt w:val="upperRoman"/>
      <w:lvlText w:val="%2."/>
      <w:lvlJc w:val="left"/>
      <w:pPr>
        <w:ind w:left="2069" w:hanging="567"/>
      </w:pPr>
      <w:rPr>
        <w:rFonts w:ascii="Times New Roman" w:eastAsia="PMingLiU" w:hAnsi="Times New Roman" w:cs="Times New Roman" w:hint="default"/>
        <w:color w:val="231F20"/>
        <w:w w:val="87"/>
        <w:sz w:val="17"/>
        <w:szCs w:val="17"/>
      </w:rPr>
    </w:lvl>
    <w:lvl w:ilvl="2" w:tplc="73503ADE">
      <w:numFmt w:val="bullet"/>
      <w:lvlText w:val="•"/>
      <w:lvlJc w:val="left"/>
      <w:pPr>
        <w:ind w:left="2985" w:hanging="567"/>
      </w:pPr>
      <w:rPr>
        <w:rFonts w:hint="default"/>
      </w:rPr>
    </w:lvl>
    <w:lvl w:ilvl="3" w:tplc="A10E293A">
      <w:numFmt w:val="bullet"/>
      <w:lvlText w:val="•"/>
      <w:lvlJc w:val="left"/>
      <w:pPr>
        <w:ind w:left="3910" w:hanging="567"/>
      </w:pPr>
      <w:rPr>
        <w:rFonts w:hint="default"/>
      </w:rPr>
    </w:lvl>
    <w:lvl w:ilvl="4" w:tplc="1B6C5700">
      <w:numFmt w:val="bullet"/>
      <w:lvlText w:val="•"/>
      <w:lvlJc w:val="left"/>
      <w:pPr>
        <w:ind w:left="4835" w:hanging="567"/>
      </w:pPr>
      <w:rPr>
        <w:rFonts w:hint="default"/>
      </w:rPr>
    </w:lvl>
    <w:lvl w:ilvl="5" w:tplc="F48094A0">
      <w:numFmt w:val="bullet"/>
      <w:lvlText w:val="•"/>
      <w:lvlJc w:val="left"/>
      <w:pPr>
        <w:ind w:left="5760" w:hanging="567"/>
      </w:pPr>
      <w:rPr>
        <w:rFonts w:hint="default"/>
      </w:rPr>
    </w:lvl>
    <w:lvl w:ilvl="6" w:tplc="35AC9406">
      <w:numFmt w:val="bullet"/>
      <w:lvlText w:val="•"/>
      <w:lvlJc w:val="left"/>
      <w:pPr>
        <w:ind w:left="6685" w:hanging="567"/>
      </w:pPr>
      <w:rPr>
        <w:rFonts w:hint="default"/>
      </w:rPr>
    </w:lvl>
    <w:lvl w:ilvl="7" w:tplc="53C88D8E">
      <w:numFmt w:val="bullet"/>
      <w:lvlText w:val="•"/>
      <w:lvlJc w:val="left"/>
      <w:pPr>
        <w:ind w:left="7610" w:hanging="567"/>
      </w:pPr>
      <w:rPr>
        <w:rFonts w:hint="default"/>
      </w:rPr>
    </w:lvl>
    <w:lvl w:ilvl="8" w:tplc="29367428">
      <w:numFmt w:val="bullet"/>
      <w:lvlText w:val="•"/>
      <w:lvlJc w:val="left"/>
      <w:pPr>
        <w:ind w:left="8535" w:hanging="567"/>
      </w:pPr>
      <w:rPr>
        <w:rFonts w:hint="default"/>
      </w:rPr>
    </w:lvl>
  </w:abstractNum>
  <w:abstractNum w:abstractNumId="34" w15:restartNumberingAfterBreak="0">
    <w:nsid w:val="4C9F4656"/>
    <w:multiLevelType w:val="hybridMultilevel"/>
    <w:tmpl w:val="7F94AD36"/>
    <w:lvl w:ilvl="0" w:tplc="88F6E27A">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D8F27800">
      <w:numFmt w:val="bullet"/>
      <w:lvlText w:val="•"/>
      <w:lvlJc w:val="left"/>
      <w:pPr>
        <w:ind w:left="973" w:hanging="397"/>
      </w:pPr>
      <w:rPr>
        <w:rFonts w:hint="default"/>
      </w:rPr>
    </w:lvl>
    <w:lvl w:ilvl="2" w:tplc="0F045C1C">
      <w:numFmt w:val="bullet"/>
      <w:lvlText w:val="•"/>
      <w:lvlJc w:val="left"/>
      <w:pPr>
        <w:ind w:left="1427" w:hanging="397"/>
      </w:pPr>
      <w:rPr>
        <w:rFonts w:hint="default"/>
      </w:rPr>
    </w:lvl>
    <w:lvl w:ilvl="3" w:tplc="339EACA6">
      <w:numFmt w:val="bullet"/>
      <w:lvlText w:val="•"/>
      <w:lvlJc w:val="left"/>
      <w:pPr>
        <w:ind w:left="1880" w:hanging="397"/>
      </w:pPr>
      <w:rPr>
        <w:rFonts w:hint="default"/>
      </w:rPr>
    </w:lvl>
    <w:lvl w:ilvl="4" w:tplc="F8462720">
      <w:numFmt w:val="bullet"/>
      <w:lvlText w:val="•"/>
      <w:lvlJc w:val="left"/>
      <w:pPr>
        <w:ind w:left="2334" w:hanging="397"/>
      </w:pPr>
      <w:rPr>
        <w:rFonts w:hint="default"/>
      </w:rPr>
    </w:lvl>
    <w:lvl w:ilvl="5" w:tplc="43B29230">
      <w:numFmt w:val="bullet"/>
      <w:lvlText w:val="•"/>
      <w:lvlJc w:val="left"/>
      <w:pPr>
        <w:ind w:left="2788" w:hanging="397"/>
      </w:pPr>
      <w:rPr>
        <w:rFonts w:hint="default"/>
      </w:rPr>
    </w:lvl>
    <w:lvl w:ilvl="6" w:tplc="A70CE4A0">
      <w:numFmt w:val="bullet"/>
      <w:lvlText w:val="•"/>
      <w:lvlJc w:val="left"/>
      <w:pPr>
        <w:ind w:left="3241" w:hanging="397"/>
      </w:pPr>
      <w:rPr>
        <w:rFonts w:hint="default"/>
      </w:rPr>
    </w:lvl>
    <w:lvl w:ilvl="7" w:tplc="666A7554">
      <w:numFmt w:val="bullet"/>
      <w:lvlText w:val="•"/>
      <w:lvlJc w:val="left"/>
      <w:pPr>
        <w:ind w:left="3695" w:hanging="397"/>
      </w:pPr>
      <w:rPr>
        <w:rFonts w:hint="default"/>
      </w:rPr>
    </w:lvl>
    <w:lvl w:ilvl="8" w:tplc="76842DAE">
      <w:numFmt w:val="bullet"/>
      <w:lvlText w:val="•"/>
      <w:lvlJc w:val="left"/>
      <w:pPr>
        <w:ind w:left="4149" w:hanging="397"/>
      </w:pPr>
      <w:rPr>
        <w:rFonts w:hint="default"/>
      </w:rPr>
    </w:lvl>
  </w:abstractNum>
  <w:abstractNum w:abstractNumId="35" w15:restartNumberingAfterBreak="0">
    <w:nsid w:val="4D41082E"/>
    <w:multiLevelType w:val="hybridMultilevel"/>
    <w:tmpl w:val="16D4041A"/>
    <w:lvl w:ilvl="0" w:tplc="B290BD58">
      <w:numFmt w:val="bullet"/>
      <w:lvlText w:val="—"/>
      <w:lvlJc w:val="left"/>
      <w:pPr>
        <w:ind w:left="1399" w:hanging="284"/>
      </w:pPr>
      <w:rPr>
        <w:rFonts w:ascii="PMingLiU" w:eastAsia="PMingLiU" w:hAnsi="PMingLiU" w:cs="PMingLiU" w:hint="default"/>
        <w:color w:val="231F20"/>
        <w:w w:val="95"/>
        <w:sz w:val="17"/>
        <w:szCs w:val="17"/>
      </w:rPr>
    </w:lvl>
    <w:lvl w:ilvl="1" w:tplc="607AC476">
      <w:numFmt w:val="bullet"/>
      <w:lvlText w:val="•"/>
      <w:lvlJc w:val="left"/>
      <w:pPr>
        <w:ind w:left="2298" w:hanging="284"/>
      </w:pPr>
      <w:rPr>
        <w:rFonts w:hint="default"/>
      </w:rPr>
    </w:lvl>
    <w:lvl w:ilvl="2" w:tplc="57F81F50">
      <w:numFmt w:val="bullet"/>
      <w:lvlText w:val="•"/>
      <w:lvlJc w:val="left"/>
      <w:pPr>
        <w:ind w:left="3197" w:hanging="284"/>
      </w:pPr>
      <w:rPr>
        <w:rFonts w:hint="default"/>
      </w:rPr>
    </w:lvl>
    <w:lvl w:ilvl="3" w:tplc="9C747BDE">
      <w:numFmt w:val="bullet"/>
      <w:lvlText w:val="•"/>
      <w:lvlJc w:val="left"/>
      <w:pPr>
        <w:ind w:left="4095" w:hanging="284"/>
      </w:pPr>
      <w:rPr>
        <w:rFonts w:hint="default"/>
      </w:rPr>
    </w:lvl>
    <w:lvl w:ilvl="4" w:tplc="80B4DB3A">
      <w:numFmt w:val="bullet"/>
      <w:lvlText w:val="•"/>
      <w:lvlJc w:val="left"/>
      <w:pPr>
        <w:ind w:left="4994" w:hanging="284"/>
      </w:pPr>
      <w:rPr>
        <w:rFonts w:hint="default"/>
      </w:rPr>
    </w:lvl>
    <w:lvl w:ilvl="5" w:tplc="BD3674C2">
      <w:numFmt w:val="bullet"/>
      <w:lvlText w:val="•"/>
      <w:lvlJc w:val="left"/>
      <w:pPr>
        <w:ind w:left="5892" w:hanging="284"/>
      </w:pPr>
      <w:rPr>
        <w:rFonts w:hint="default"/>
      </w:rPr>
    </w:lvl>
    <w:lvl w:ilvl="6" w:tplc="A0848E36">
      <w:numFmt w:val="bullet"/>
      <w:lvlText w:val="•"/>
      <w:lvlJc w:val="left"/>
      <w:pPr>
        <w:ind w:left="6791" w:hanging="284"/>
      </w:pPr>
      <w:rPr>
        <w:rFonts w:hint="default"/>
      </w:rPr>
    </w:lvl>
    <w:lvl w:ilvl="7" w:tplc="20EED4B8">
      <w:numFmt w:val="bullet"/>
      <w:lvlText w:val="•"/>
      <w:lvlJc w:val="left"/>
      <w:pPr>
        <w:ind w:left="7689" w:hanging="284"/>
      </w:pPr>
      <w:rPr>
        <w:rFonts w:hint="default"/>
      </w:rPr>
    </w:lvl>
    <w:lvl w:ilvl="8" w:tplc="39FCE74A">
      <w:numFmt w:val="bullet"/>
      <w:lvlText w:val="•"/>
      <w:lvlJc w:val="left"/>
      <w:pPr>
        <w:ind w:left="8588" w:hanging="284"/>
      </w:pPr>
      <w:rPr>
        <w:rFonts w:hint="default"/>
      </w:rPr>
    </w:lvl>
  </w:abstractNum>
  <w:abstractNum w:abstractNumId="36" w15:restartNumberingAfterBreak="0">
    <w:nsid w:val="4FBB782E"/>
    <w:multiLevelType w:val="hybridMultilevel"/>
    <w:tmpl w:val="8AA694E2"/>
    <w:lvl w:ilvl="0" w:tplc="41085E14">
      <w:start w:val="1"/>
      <w:numFmt w:val="lowerLetter"/>
      <w:lvlText w:val="(%1)"/>
      <w:lvlJc w:val="left"/>
      <w:pPr>
        <w:ind w:left="520" w:hanging="397"/>
      </w:pPr>
      <w:rPr>
        <w:rFonts w:ascii="Times New Roman" w:eastAsia="PMingLiU" w:hAnsi="Times New Roman" w:cs="Times New Roman" w:hint="default"/>
        <w:color w:val="231F20"/>
        <w:w w:val="90"/>
        <w:sz w:val="19"/>
        <w:szCs w:val="19"/>
      </w:rPr>
    </w:lvl>
    <w:lvl w:ilvl="1" w:tplc="25A0C70E">
      <w:numFmt w:val="bullet"/>
      <w:lvlText w:val="•"/>
      <w:lvlJc w:val="left"/>
      <w:pPr>
        <w:ind w:left="961" w:hanging="397"/>
      </w:pPr>
      <w:rPr>
        <w:rFonts w:hint="default"/>
      </w:rPr>
    </w:lvl>
    <w:lvl w:ilvl="2" w:tplc="F75E7A1E">
      <w:numFmt w:val="bullet"/>
      <w:lvlText w:val="•"/>
      <w:lvlJc w:val="left"/>
      <w:pPr>
        <w:ind w:left="1403" w:hanging="397"/>
      </w:pPr>
      <w:rPr>
        <w:rFonts w:hint="default"/>
      </w:rPr>
    </w:lvl>
    <w:lvl w:ilvl="3" w:tplc="507873A8">
      <w:numFmt w:val="bullet"/>
      <w:lvlText w:val="•"/>
      <w:lvlJc w:val="left"/>
      <w:pPr>
        <w:ind w:left="1845" w:hanging="397"/>
      </w:pPr>
      <w:rPr>
        <w:rFonts w:hint="default"/>
      </w:rPr>
    </w:lvl>
    <w:lvl w:ilvl="4" w:tplc="620E21F0">
      <w:numFmt w:val="bullet"/>
      <w:lvlText w:val="•"/>
      <w:lvlJc w:val="left"/>
      <w:pPr>
        <w:ind w:left="2287" w:hanging="397"/>
      </w:pPr>
      <w:rPr>
        <w:rFonts w:hint="default"/>
      </w:rPr>
    </w:lvl>
    <w:lvl w:ilvl="5" w:tplc="703AF9B6">
      <w:numFmt w:val="bullet"/>
      <w:lvlText w:val="•"/>
      <w:lvlJc w:val="left"/>
      <w:pPr>
        <w:ind w:left="2729" w:hanging="397"/>
      </w:pPr>
      <w:rPr>
        <w:rFonts w:hint="default"/>
      </w:rPr>
    </w:lvl>
    <w:lvl w:ilvl="6" w:tplc="53E03E3A">
      <w:numFmt w:val="bullet"/>
      <w:lvlText w:val="•"/>
      <w:lvlJc w:val="left"/>
      <w:pPr>
        <w:ind w:left="3171" w:hanging="397"/>
      </w:pPr>
      <w:rPr>
        <w:rFonts w:hint="default"/>
      </w:rPr>
    </w:lvl>
    <w:lvl w:ilvl="7" w:tplc="A2E4702E">
      <w:numFmt w:val="bullet"/>
      <w:lvlText w:val="•"/>
      <w:lvlJc w:val="left"/>
      <w:pPr>
        <w:ind w:left="3613" w:hanging="397"/>
      </w:pPr>
      <w:rPr>
        <w:rFonts w:hint="default"/>
      </w:rPr>
    </w:lvl>
    <w:lvl w:ilvl="8" w:tplc="3214A4D8">
      <w:numFmt w:val="bullet"/>
      <w:lvlText w:val="•"/>
      <w:lvlJc w:val="left"/>
      <w:pPr>
        <w:ind w:left="4055" w:hanging="397"/>
      </w:pPr>
      <w:rPr>
        <w:rFonts w:hint="default"/>
      </w:rPr>
    </w:lvl>
  </w:abstractNum>
  <w:abstractNum w:abstractNumId="37" w15:restartNumberingAfterBreak="0">
    <w:nsid w:val="501D2FB9"/>
    <w:multiLevelType w:val="hybridMultilevel"/>
    <w:tmpl w:val="917A92E4"/>
    <w:lvl w:ilvl="0" w:tplc="DD9AE59A">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E920F8AC">
      <w:numFmt w:val="bullet"/>
      <w:lvlText w:val="•"/>
      <w:lvlJc w:val="left"/>
      <w:pPr>
        <w:ind w:left="962" w:hanging="397"/>
      </w:pPr>
      <w:rPr>
        <w:rFonts w:hint="default"/>
      </w:rPr>
    </w:lvl>
    <w:lvl w:ilvl="2" w:tplc="8BE2E6CE">
      <w:numFmt w:val="bullet"/>
      <w:lvlText w:val="•"/>
      <w:lvlJc w:val="left"/>
      <w:pPr>
        <w:ind w:left="1404" w:hanging="397"/>
      </w:pPr>
      <w:rPr>
        <w:rFonts w:hint="default"/>
      </w:rPr>
    </w:lvl>
    <w:lvl w:ilvl="3" w:tplc="2BCA735A">
      <w:numFmt w:val="bullet"/>
      <w:lvlText w:val="•"/>
      <w:lvlJc w:val="left"/>
      <w:pPr>
        <w:ind w:left="1846" w:hanging="397"/>
      </w:pPr>
      <w:rPr>
        <w:rFonts w:hint="default"/>
      </w:rPr>
    </w:lvl>
    <w:lvl w:ilvl="4" w:tplc="9E90AA50">
      <w:numFmt w:val="bullet"/>
      <w:lvlText w:val="•"/>
      <w:lvlJc w:val="left"/>
      <w:pPr>
        <w:ind w:left="2288" w:hanging="397"/>
      </w:pPr>
      <w:rPr>
        <w:rFonts w:hint="default"/>
      </w:rPr>
    </w:lvl>
    <w:lvl w:ilvl="5" w:tplc="3EF0FFDE">
      <w:numFmt w:val="bullet"/>
      <w:lvlText w:val="•"/>
      <w:lvlJc w:val="left"/>
      <w:pPr>
        <w:ind w:left="2731" w:hanging="397"/>
      </w:pPr>
      <w:rPr>
        <w:rFonts w:hint="default"/>
      </w:rPr>
    </w:lvl>
    <w:lvl w:ilvl="6" w:tplc="9F807364">
      <w:numFmt w:val="bullet"/>
      <w:lvlText w:val="•"/>
      <w:lvlJc w:val="left"/>
      <w:pPr>
        <w:ind w:left="3173" w:hanging="397"/>
      </w:pPr>
      <w:rPr>
        <w:rFonts w:hint="default"/>
      </w:rPr>
    </w:lvl>
    <w:lvl w:ilvl="7" w:tplc="2F62207C">
      <w:numFmt w:val="bullet"/>
      <w:lvlText w:val="•"/>
      <w:lvlJc w:val="left"/>
      <w:pPr>
        <w:ind w:left="3615" w:hanging="397"/>
      </w:pPr>
      <w:rPr>
        <w:rFonts w:hint="default"/>
      </w:rPr>
    </w:lvl>
    <w:lvl w:ilvl="8" w:tplc="9AA67D7A">
      <w:numFmt w:val="bullet"/>
      <w:lvlText w:val="•"/>
      <w:lvlJc w:val="left"/>
      <w:pPr>
        <w:ind w:left="4057" w:hanging="397"/>
      </w:pPr>
      <w:rPr>
        <w:rFonts w:hint="default"/>
      </w:rPr>
    </w:lvl>
  </w:abstractNum>
  <w:abstractNum w:abstractNumId="38" w15:restartNumberingAfterBreak="0">
    <w:nsid w:val="5055036D"/>
    <w:multiLevelType w:val="hybridMultilevel"/>
    <w:tmpl w:val="D598BA62"/>
    <w:lvl w:ilvl="0" w:tplc="E338898E">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18B07D7A">
      <w:numFmt w:val="bullet"/>
      <w:lvlText w:val="•"/>
      <w:lvlJc w:val="left"/>
      <w:pPr>
        <w:ind w:left="613" w:hanging="334"/>
      </w:pPr>
      <w:rPr>
        <w:rFonts w:hint="default"/>
      </w:rPr>
    </w:lvl>
    <w:lvl w:ilvl="2" w:tplc="5434D552">
      <w:numFmt w:val="bullet"/>
      <w:lvlText w:val="•"/>
      <w:lvlJc w:val="left"/>
      <w:pPr>
        <w:ind w:left="1107" w:hanging="334"/>
      </w:pPr>
      <w:rPr>
        <w:rFonts w:hint="default"/>
      </w:rPr>
    </w:lvl>
    <w:lvl w:ilvl="3" w:tplc="446411D4">
      <w:numFmt w:val="bullet"/>
      <w:lvlText w:val="•"/>
      <w:lvlJc w:val="left"/>
      <w:pPr>
        <w:ind w:left="1600" w:hanging="334"/>
      </w:pPr>
      <w:rPr>
        <w:rFonts w:hint="default"/>
      </w:rPr>
    </w:lvl>
    <w:lvl w:ilvl="4" w:tplc="43C0897C">
      <w:numFmt w:val="bullet"/>
      <w:lvlText w:val="•"/>
      <w:lvlJc w:val="left"/>
      <w:pPr>
        <w:ind w:left="2094" w:hanging="334"/>
      </w:pPr>
      <w:rPr>
        <w:rFonts w:hint="default"/>
      </w:rPr>
    </w:lvl>
    <w:lvl w:ilvl="5" w:tplc="F2FA2718">
      <w:numFmt w:val="bullet"/>
      <w:lvlText w:val="•"/>
      <w:lvlJc w:val="left"/>
      <w:pPr>
        <w:ind w:left="2588" w:hanging="334"/>
      </w:pPr>
      <w:rPr>
        <w:rFonts w:hint="default"/>
      </w:rPr>
    </w:lvl>
    <w:lvl w:ilvl="6" w:tplc="48C04602">
      <w:numFmt w:val="bullet"/>
      <w:lvlText w:val="•"/>
      <w:lvlJc w:val="left"/>
      <w:pPr>
        <w:ind w:left="3081" w:hanging="334"/>
      </w:pPr>
      <w:rPr>
        <w:rFonts w:hint="default"/>
      </w:rPr>
    </w:lvl>
    <w:lvl w:ilvl="7" w:tplc="464435CC">
      <w:numFmt w:val="bullet"/>
      <w:lvlText w:val="•"/>
      <w:lvlJc w:val="left"/>
      <w:pPr>
        <w:ind w:left="3575" w:hanging="334"/>
      </w:pPr>
      <w:rPr>
        <w:rFonts w:hint="default"/>
      </w:rPr>
    </w:lvl>
    <w:lvl w:ilvl="8" w:tplc="3E9E940A">
      <w:numFmt w:val="bullet"/>
      <w:lvlText w:val="•"/>
      <w:lvlJc w:val="left"/>
      <w:pPr>
        <w:ind w:left="4069" w:hanging="334"/>
      </w:pPr>
      <w:rPr>
        <w:rFonts w:hint="default"/>
      </w:rPr>
    </w:lvl>
  </w:abstractNum>
  <w:abstractNum w:abstractNumId="39" w15:restartNumberingAfterBreak="0">
    <w:nsid w:val="56956C7E"/>
    <w:multiLevelType w:val="hybridMultilevel"/>
    <w:tmpl w:val="0E0C579C"/>
    <w:lvl w:ilvl="0" w:tplc="4C0CB598">
      <w:start w:val="1"/>
      <w:numFmt w:val="decimal"/>
      <w:lvlText w:val="%1."/>
      <w:lvlJc w:val="left"/>
      <w:pPr>
        <w:ind w:left="1512" w:hanging="397"/>
      </w:pPr>
      <w:rPr>
        <w:rFonts w:ascii="Times New Roman" w:eastAsia="PMingLiU" w:hAnsi="Times New Roman" w:cs="Times New Roman" w:hint="default"/>
        <w:color w:val="231F20"/>
        <w:w w:val="105"/>
        <w:sz w:val="20"/>
        <w:szCs w:val="20"/>
      </w:rPr>
    </w:lvl>
    <w:lvl w:ilvl="1" w:tplc="CEE49172">
      <w:numFmt w:val="bullet"/>
      <w:lvlText w:val="•"/>
      <w:lvlJc w:val="left"/>
      <w:pPr>
        <w:ind w:left="2406" w:hanging="397"/>
      </w:pPr>
      <w:rPr>
        <w:rFonts w:hint="default"/>
      </w:rPr>
    </w:lvl>
    <w:lvl w:ilvl="2" w:tplc="4A122C2E">
      <w:numFmt w:val="bullet"/>
      <w:lvlText w:val="•"/>
      <w:lvlJc w:val="left"/>
      <w:pPr>
        <w:ind w:left="3293" w:hanging="397"/>
      </w:pPr>
      <w:rPr>
        <w:rFonts w:hint="default"/>
      </w:rPr>
    </w:lvl>
    <w:lvl w:ilvl="3" w:tplc="509E3776">
      <w:numFmt w:val="bullet"/>
      <w:lvlText w:val="•"/>
      <w:lvlJc w:val="left"/>
      <w:pPr>
        <w:ind w:left="4179" w:hanging="397"/>
      </w:pPr>
      <w:rPr>
        <w:rFonts w:hint="default"/>
      </w:rPr>
    </w:lvl>
    <w:lvl w:ilvl="4" w:tplc="3B9E7850">
      <w:numFmt w:val="bullet"/>
      <w:lvlText w:val="•"/>
      <w:lvlJc w:val="left"/>
      <w:pPr>
        <w:ind w:left="5066" w:hanging="397"/>
      </w:pPr>
      <w:rPr>
        <w:rFonts w:hint="default"/>
      </w:rPr>
    </w:lvl>
    <w:lvl w:ilvl="5" w:tplc="FA0A16E2">
      <w:numFmt w:val="bullet"/>
      <w:lvlText w:val="•"/>
      <w:lvlJc w:val="left"/>
      <w:pPr>
        <w:ind w:left="5952" w:hanging="397"/>
      </w:pPr>
      <w:rPr>
        <w:rFonts w:hint="default"/>
      </w:rPr>
    </w:lvl>
    <w:lvl w:ilvl="6" w:tplc="45A8BA90">
      <w:numFmt w:val="bullet"/>
      <w:lvlText w:val="•"/>
      <w:lvlJc w:val="left"/>
      <w:pPr>
        <w:ind w:left="6839" w:hanging="397"/>
      </w:pPr>
      <w:rPr>
        <w:rFonts w:hint="default"/>
      </w:rPr>
    </w:lvl>
    <w:lvl w:ilvl="7" w:tplc="D8F01F2C">
      <w:numFmt w:val="bullet"/>
      <w:lvlText w:val="•"/>
      <w:lvlJc w:val="left"/>
      <w:pPr>
        <w:ind w:left="7725" w:hanging="397"/>
      </w:pPr>
      <w:rPr>
        <w:rFonts w:hint="default"/>
      </w:rPr>
    </w:lvl>
    <w:lvl w:ilvl="8" w:tplc="5C64EE46">
      <w:numFmt w:val="bullet"/>
      <w:lvlText w:val="•"/>
      <w:lvlJc w:val="left"/>
      <w:pPr>
        <w:ind w:left="8612" w:hanging="397"/>
      </w:pPr>
      <w:rPr>
        <w:rFonts w:hint="default"/>
      </w:rPr>
    </w:lvl>
  </w:abstractNum>
  <w:abstractNum w:abstractNumId="40" w15:restartNumberingAfterBreak="0">
    <w:nsid w:val="56EE32E6"/>
    <w:multiLevelType w:val="hybridMultilevel"/>
    <w:tmpl w:val="C100BC38"/>
    <w:lvl w:ilvl="0" w:tplc="242C2B86">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3ED84B0A">
      <w:numFmt w:val="bullet"/>
      <w:lvlText w:val="•"/>
      <w:lvlJc w:val="left"/>
      <w:pPr>
        <w:ind w:left="961" w:hanging="397"/>
      </w:pPr>
      <w:rPr>
        <w:rFonts w:hint="default"/>
      </w:rPr>
    </w:lvl>
    <w:lvl w:ilvl="2" w:tplc="50EAAAAA">
      <w:numFmt w:val="bullet"/>
      <w:lvlText w:val="•"/>
      <w:lvlJc w:val="left"/>
      <w:pPr>
        <w:ind w:left="1401" w:hanging="397"/>
      </w:pPr>
      <w:rPr>
        <w:rFonts w:hint="default"/>
      </w:rPr>
    </w:lvl>
    <w:lvl w:ilvl="3" w:tplc="E2346328">
      <w:numFmt w:val="bullet"/>
      <w:lvlText w:val="•"/>
      <w:lvlJc w:val="left"/>
      <w:pPr>
        <w:ind w:left="1842" w:hanging="397"/>
      </w:pPr>
      <w:rPr>
        <w:rFonts w:hint="default"/>
      </w:rPr>
    </w:lvl>
    <w:lvl w:ilvl="4" w:tplc="5F8E2B02">
      <w:numFmt w:val="bullet"/>
      <w:lvlText w:val="•"/>
      <w:lvlJc w:val="left"/>
      <w:pPr>
        <w:ind w:left="2283" w:hanging="397"/>
      </w:pPr>
      <w:rPr>
        <w:rFonts w:hint="default"/>
      </w:rPr>
    </w:lvl>
    <w:lvl w:ilvl="5" w:tplc="57364E02">
      <w:numFmt w:val="bullet"/>
      <w:lvlText w:val="•"/>
      <w:lvlJc w:val="left"/>
      <w:pPr>
        <w:ind w:left="2724" w:hanging="397"/>
      </w:pPr>
      <w:rPr>
        <w:rFonts w:hint="default"/>
      </w:rPr>
    </w:lvl>
    <w:lvl w:ilvl="6" w:tplc="F44E17A0">
      <w:numFmt w:val="bullet"/>
      <w:lvlText w:val="•"/>
      <w:lvlJc w:val="left"/>
      <w:pPr>
        <w:ind w:left="3165" w:hanging="397"/>
      </w:pPr>
      <w:rPr>
        <w:rFonts w:hint="default"/>
      </w:rPr>
    </w:lvl>
    <w:lvl w:ilvl="7" w:tplc="BA1C6D10">
      <w:numFmt w:val="bullet"/>
      <w:lvlText w:val="•"/>
      <w:lvlJc w:val="left"/>
      <w:pPr>
        <w:ind w:left="3606" w:hanging="397"/>
      </w:pPr>
      <w:rPr>
        <w:rFonts w:hint="default"/>
      </w:rPr>
    </w:lvl>
    <w:lvl w:ilvl="8" w:tplc="9B267B16">
      <w:numFmt w:val="bullet"/>
      <w:lvlText w:val="•"/>
      <w:lvlJc w:val="left"/>
      <w:pPr>
        <w:ind w:left="4047" w:hanging="397"/>
      </w:pPr>
      <w:rPr>
        <w:rFonts w:hint="default"/>
      </w:rPr>
    </w:lvl>
  </w:abstractNum>
  <w:abstractNum w:abstractNumId="41" w15:restartNumberingAfterBreak="0">
    <w:nsid w:val="59513D27"/>
    <w:multiLevelType w:val="hybridMultilevel"/>
    <w:tmpl w:val="DE424C64"/>
    <w:lvl w:ilvl="0" w:tplc="1ACA1556">
      <w:start w:val="1"/>
      <w:numFmt w:val="decimal"/>
      <w:lvlText w:val="%1."/>
      <w:lvlJc w:val="left"/>
      <w:pPr>
        <w:ind w:left="1502" w:hanging="397"/>
      </w:pPr>
      <w:rPr>
        <w:rFonts w:ascii="Times New Roman" w:eastAsia="PMingLiU" w:hAnsi="Times New Roman" w:cs="Times New Roman" w:hint="default"/>
        <w:color w:val="231F20"/>
        <w:w w:val="105"/>
        <w:sz w:val="20"/>
        <w:szCs w:val="20"/>
      </w:rPr>
    </w:lvl>
    <w:lvl w:ilvl="1" w:tplc="35B020D6">
      <w:numFmt w:val="bullet"/>
      <w:lvlText w:val="•"/>
      <w:lvlJc w:val="left"/>
      <w:pPr>
        <w:ind w:left="2388" w:hanging="397"/>
      </w:pPr>
      <w:rPr>
        <w:rFonts w:hint="default"/>
      </w:rPr>
    </w:lvl>
    <w:lvl w:ilvl="2" w:tplc="FB020C5A">
      <w:numFmt w:val="bullet"/>
      <w:lvlText w:val="•"/>
      <w:lvlJc w:val="left"/>
      <w:pPr>
        <w:ind w:left="3277" w:hanging="397"/>
      </w:pPr>
      <w:rPr>
        <w:rFonts w:hint="default"/>
      </w:rPr>
    </w:lvl>
    <w:lvl w:ilvl="3" w:tplc="1550160C">
      <w:numFmt w:val="bullet"/>
      <w:lvlText w:val="•"/>
      <w:lvlJc w:val="left"/>
      <w:pPr>
        <w:ind w:left="4165" w:hanging="397"/>
      </w:pPr>
      <w:rPr>
        <w:rFonts w:hint="default"/>
      </w:rPr>
    </w:lvl>
    <w:lvl w:ilvl="4" w:tplc="32600014">
      <w:numFmt w:val="bullet"/>
      <w:lvlText w:val="•"/>
      <w:lvlJc w:val="left"/>
      <w:pPr>
        <w:ind w:left="5054" w:hanging="397"/>
      </w:pPr>
      <w:rPr>
        <w:rFonts w:hint="default"/>
      </w:rPr>
    </w:lvl>
    <w:lvl w:ilvl="5" w:tplc="63B807BC">
      <w:numFmt w:val="bullet"/>
      <w:lvlText w:val="•"/>
      <w:lvlJc w:val="left"/>
      <w:pPr>
        <w:ind w:left="5942" w:hanging="397"/>
      </w:pPr>
      <w:rPr>
        <w:rFonts w:hint="default"/>
      </w:rPr>
    </w:lvl>
    <w:lvl w:ilvl="6" w:tplc="FA42522C">
      <w:numFmt w:val="bullet"/>
      <w:lvlText w:val="•"/>
      <w:lvlJc w:val="left"/>
      <w:pPr>
        <w:ind w:left="6831" w:hanging="397"/>
      </w:pPr>
      <w:rPr>
        <w:rFonts w:hint="default"/>
      </w:rPr>
    </w:lvl>
    <w:lvl w:ilvl="7" w:tplc="D7986542">
      <w:numFmt w:val="bullet"/>
      <w:lvlText w:val="•"/>
      <w:lvlJc w:val="left"/>
      <w:pPr>
        <w:ind w:left="7719" w:hanging="397"/>
      </w:pPr>
      <w:rPr>
        <w:rFonts w:hint="default"/>
      </w:rPr>
    </w:lvl>
    <w:lvl w:ilvl="8" w:tplc="2C366C5A">
      <w:numFmt w:val="bullet"/>
      <w:lvlText w:val="•"/>
      <w:lvlJc w:val="left"/>
      <w:pPr>
        <w:ind w:left="8608" w:hanging="397"/>
      </w:pPr>
      <w:rPr>
        <w:rFonts w:hint="default"/>
      </w:rPr>
    </w:lvl>
  </w:abstractNum>
  <w:abstractNum w:abstractNumId="42" w15:restartNumberingAfterBreak="0">
    <w:nsid w:val="598C127A"/>
    <w:multiLevelType w:val="hybridMultilevel"/>
    <w:tmpl w:val="F864B3FE"/>
    <w:lvl w:ilvl="0" w:tplc="22D0CE74">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35660F60">
      <w:numFmt w:val="bullet"/>
      <w:lvlText w:val="•"/>
      <w:lvlJc w:val="left"/>
      <w:pPr>
        <w:ind w:left="613" w:hanging="334"/>
      </w:pPr>
      <w:rPr>
        <w:rFonts w:hint="default"/>
      </w:rPr>
    </w:lvl>
    <w:lvl w:ilvl="2" w:tplc="4806813A">
      <w:numFmt w:val="bullet"/>
      <w:lvlText w:val="•"/>
      <w:lvlJc w:val="left"/>
      <w:pPr>
        <w:ind w:left="1107" w:hanging="334"/>
      </w:pPr>
      <w:rPr>
        <w:rFonts w:hint="default"/>
      </w:rPr>
    </w:lvl>
    <w:lvl w:ilvl="3" w:tplc="369EA204">
      <w:numFmt w:val="bullet"/>
      <w:lvlText w:val="•"/>
      <w:lvlJc w:val="left"/>
      <w:pPr>
        <w:ind w:left="1600" w:hanging="334"/>
      </w:pPr>
      <w:rPr>
        <w:rFonts w:hint="default"/>
      </w:rPr>
    </w:lvl>
    <w:lvl w:ilvl="4" w:tplc="E514CA92">
      <w:numFmt w:val="bullet"/>
      <w:lvlText w:val="•"/>
      <w:lvlJc w:val="left"/>
      <w:pPr>
        <w:ind w:left="2094" w:hanging="334"/>
      </w:pPr>
      <w:rPr>
        <w:rFonts w:hint="default"/>
      </w:rPr>
    </w:lvl>
    <w:lvl w:ilvl="5" w:tplc="FF6A2346">
      <w:numFmt w:val="bullet"/>
      <w:lvlText w:val="•"/>
      <w:lvlJc w:val="left"/>
      <w:pPr>
        <w:ind w:left="2588" w:hanging="334"/>
      </w:pPr>
      <w:rPr>
        <w:rFonts w:hint="default"/>
      </w:rPr>
    </w:lvl>
    <w:lvl w:ilvl="6" w:tplc="BEDCAF7E">
      <w:numFmt w:val="bullet"/>
      <w:lvlText w:val="•"/>
      <w:lvlJc w:val="left"/>
      <w:pPr>
        <w:ind w:left="3081" w:hanging="334"/>
      </w:pPr>
      <w:rPr>
        <w:rFonts w:hint="default"/>
      </w:rPr>
    </w:lvl>
    <w:lvl w:ilvl="7" w:tplc="197E360A">
      <w:numFmt w:val="bullet"/>
      <w:lvlText w:val="•"/>
      <w:lvlJc w:val="left"/>
      <w:pPr>
        <w:ind w:left="3575" w:hanging="334"/>
      </w:pPr>
      <w:rPr>
        <w:rFonts w:hint="default"/>
      </w:rPr>
    </w:lvl>
    <w:lvl w:ilvl="8" w:tplc="9042B962">
      <w:numFmt w:val="bullet"/>
      <w:lvlText w:val="•"/>
      <w:lvlJc w:val="left"/>
      <w:pPr>
        <w:ind w:left="4069" w:hanging="334"/>
      </w:pPr>
      <w:rPr>
        <w:rFonts w:hint="default"/>
      </w:rPr>
    </w:lvl>
  </w:abstractNum>
  <w:abstractNum w:abstractNumId="43" w15:restartNumberingAfterBreak="0">
    <w:nsid w:val="59F01063"/>
    <w:multiLevelType w:val="hybridMultilevel"/>
    <w:tmpl w:val="B2526E4E"/>
    <w:lvl w:ilvl="0" w:tplc="41D60E56">
      <w:numFmt w:val="bullet"/>
      <w:lvlText w:val="–"/>
      <w:lvlJc w:val="left"/>
      <w:pPr>
        <w:ind w:left="283" w:hanging="171"/>
      </w:pPr>
      <w:rPr>
        <w:rFonts w:ascii="PMingLiU" w:eastAsia="PMingLiU" w:hAnsi="PMingLiU" w:cs="PMingLiU" w:hint="default"/>
        <w:color w:val="231F20"/>
        <w:w w:val="46"/>
        <w:sz w:val="17"/>
        <w:szCs w:val="17"/>
      </w:rPr>
    </w:lvl>
    <w:lvl w:ilvl="1" w:tplc="4B0EC60E">
      <w:numFmt w:val="bullet"/>
      <w:lvlText w:val="•"/>
      <w:lvlJc w:val="left"/>
      <w:pPr>
        <w:ind w:left="479" w:hanging="171"/>
      </w:pPr>
      <w:rPr>
        <w:rFonts w:hint="default"/>
      </w:rPr>
    </w:lvl>
    <w:lvl w:ilvl="2" w:tplc="A6B85BB4">
      <w:numFmt w:val="bullet"/>
      <w:lvlText w:val="•"/>
      <w:lvlJc w:val="left"/>
      <w:pPr>
        <w:ind w:left="679" w:hanging="171"/>
      </w:pPr>
      <w:rPr>
        <w:rFonts w:hint="default"/>
      </w:rPr>
    </w:lvl>
    <w:lvl w:ilvl="3" w:tplc="9A44AA64">
      <w:numFmt w:val="bullet"/>
      <w:lvlText w:val="•"/>
      <w:lvlJc w:val="left"/>
      <w:pPr>
        <w:ind w:left="878" w:hanging="171"/>
      </w:pPr>
      <w:rPr>
        <w:rFonts w:hint="default"/>
      </w:rPr>
    </w:lvl>
    <w:lvl w:ilvl="4" w:tplc="4B8A633A">
      <w:numFmt w:val="bullet"/>
      <w:lvlText w:val="•"/>
      <w:lvlJc w:val="left"/>
      <w:pPr>
        <w:ind w:left="1078" w:hanging="171"/>
      </w:pPr>
      <w:rPr>
        <w:rFonts w:hint="default"/>
      </w:rPr>
    </w:lvl>
    <w:lvl w:ilvl="5" w:tplc="13EA434C">
      <w:numFmt w:val="bullet"/>
      <w:lvlText w:val="•"/>
      <w:lvlJc w:val="left"/>
      <w:pPr>
        <w:ind w:left="1277" w:hanging="171"/>
      </w:pPr>
      <w:rPr>
        <w:rFonts w:hint="default"/>
      </w:rPr>
    </w:lvl>
    <w:lvl w:ilvl="6" w:tplc="481E2982">
      <w:numFmt w:val="bullet"/>
      <w:lvlText w:val="•"/>
      <w:lvlJc w:val="left"/>
      <w:pPr>
        <w:ind w:left="1477" w:hanging="171"/>
      </w:pPr>
      <w:rPr>
        <w:rFonts w:hint="default"/>
      </w:rPr>
    </w:lvl>
    <w:lvl w:ilvl="7" w:tplc="AFBA11B8">
      <w:numFmt w:val="bullet"/>
      <w:lvlText w:val="•"/>
      <w:lvlJc w:val="left"/>
      <w:pPr>
        <w:ind w:left="1676" w:hanging="171"/>
      </w:pPr>
      <w:rPr>
        <w:rFonts w:hint="default"/>
      </w:rPr>
    </w:lvl>
    <w:lvl w:ilvl="8" w:tplc="28E2C152">
      <w:numFmt w:val="bullet"/>
      <w:lvlText w:val="•"/>
      <w:lvlJc w:val="left"/>
      <w:pPr>
        <w:ind w:left="1876" w:hanging="171"/>
      </w:pPr>
      <w:rPr>
        <w:rFonts w:hint="default"/>
      </w:rPr>
    </w:lvl>
  </w:abstractNum>
  <w:abstractNum w:abstractNumId="44" w15:restartNumberingAfterBreak="0">
    <w:nsid w:val="5D485919"/>
    <w:multiLevelType w:val="hybridMultilevel"/>
    <w:tmpl w:val="B686B5BC"/>
    <w:lvl w:ilvl="0" w:tplc="730284C0">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91445BC4">
      <w:numFmt w:val="bullet"/>
      <w:lvlText w:val="•"/>
      <w:lvlJc w:val="left"/>
      <w:pPr>
        <w:ind w:left="613" w:hanging="334"/>
      </w:pPr>
      <w:rPr>
        <w:rFonts w:hint="default"/>
      </w:rPr>
    </w:lvl>
    <w:lvl w:ilvl="2" w:tplc="D74AE0A8">
      <w:numFmt w:val="bullet"/>
      <w:lvlText w:val="•"/>
      <w:lvlJc w:val="left"/>
      <w:pPr>
        <w:ind w:left="1107" w:hanging="334"/>
      </w:pPr>
      <w:rPr>
        <w:rFonts w:hint="default"/>
      </w:rPr>
    </w:lvl>
    <w:lvl w:ilvl="3" w:tplc="0A50EB46">
      <w:numFmt w:val="bullet"/>
      <w:lvlText w:val="•"/>
      <w:lvlJc w:val="left"/>
      <w:pPr>
        <w:ind w:left="1600" w:hanging="334"/>
      </w:pPr>
      <w:rPr>
        <w:rFonts w:hint="default"/>
      </w:rPr>
    </w:lvl>
    <w:lvl w:ilvl="4" w:tplc="64CC77EA">
      <w:numFmt w:val="bullet"/>
      <w:lvlText w:val="•"/>
      <w:lvlJc w:val="left"/>
      <w:pPr>
        <w:ind w:left="2094" w:hanging="334"/>
      </w:pPr>
      <w:rPr>
        <w:rFonts w:hint="default"/>
      </w:rPr>
    </w:lvl>
    <w:lvl w:ilvl="5" w:tplc="F0F0EE04">
      <w:numFmt w:val="bullet"/>
      <w:lvlText w:val="•"/>
      <w:lvlJc w:val="left"/>
      <w:pPr>
        <w:ind w:left="2588" w:hanging="334"/>
      </w:pPr>
      <w:rPr>
        <w:rFonts w:hint="default"/>
      </w:rPr>
    </w:lvl>
    <w:lvl w:ilvl="6" w:tplc="B99640DC">
      <w:numFmt w:val="bullet"/>
      <w:lvlText w:val="•"/>
      <w:lvlJc w:val="left"/>
      <w:pPr>
        <w:ind w:left="3081" w:hanging="334"/>
      </w:pPr>
      <w:rPr>
        <w:rFonts w:hint="default"/>
      </w:rPr>
    </w:lvl>
    <w:lvl w:ilvl="7" w:tplc="AD82F274">
      <w:numFmt w:val="bullet"/>
      <w:lvlText w:val="•"/>
      <w:lvlJc w:val="left"/>
      <w:pPr>
        <w:ind w:left="3575" w:hanging="334"/>
      </w:pPr>
      <w:rPr>
        <w:rFonts w:hint="default"/>
      </w:rPr>
    </w:lvl>
    <w:lvl w:ilvl="8" w:tplc="053C32F8">
      <w:numFmt w:val="bullet"/>
      <w:lvlText w:val="•"/>
      <w:lvlJc w:val="left"/>
      <w:pPr>
        <w:ind w:left="4069" w:hanging="334"/>
      </w:pPr>
      <w:rPr>
        <w:rFonts w:hint="default"/>
      </w:rPr>
    </w:lvl>
  </w:abstractNum>
  <w:abstractNum w:abstractNumId="45" w15:restartNumberingAfterBreak="0">
    <w:nsid w:val="5EC02A28"/>
    <w:multiLevelType w:val="hybridMultilevel"/>
    <w:tmpl w:val="8B2EE26A"/>
    <w:lvl w:ilvl="0" w:tplc="AA726340">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0DEA1F14">
      <w:numFmt w:val="bullet"/>
      <w:lvlText w:val="•"/>
      <w:lvlJc w:val="left"/>
      <w:pPr>
        <w:ind w:left="601" w:hanging="334"/>
      </w:pPr>
      <w:rPr>
        <w:rFonts w:hint="default"/>
      </w:rPr>
    </w:lvl>
    <w:lvl w:ilvl="2" w:tplc="86421156">
      <w:numFmt w:val="bullet"/>
      <w:lvlText w:val="•"/>
      <w:lvlJc w:val="left"/>
      <w:pPr>
        <w:ind w:left="1082" w:hanging="334"/>
      </w:pPr>
      <w:rPr>
        <w:rFonts w:hint="default"/>
      </w:rPr>
    </w:lvl>
    <w:lvl w:ilvl="3" w:tplc="5B12304A">
      <w:numFmt w:val="bullet"/>
      <w:lvlText w:val="•"/>
      <w:lvlJc w:val="left"/>
      <w:pPr>
        <w:ind w:left="1563" w:hanging="334"/>
      </w:pPr>
      <w:rPr>
        <w:rFonts w:hint="default"/>
      </w:rPr>
    </w:lvl>
    <w:lvl w:ilvl="4" w:tplc="150CC532">
      <w:numFmt w:val="bullet"/>
      <w:lvlText w:val="•"/>
      <w:lvlJc w:val="left"/>
      <w:pPr>
        <w:ind w:left="2044" w:hanging="334"/>
      </w:pPr>
      <w:rPr>
        <w:rFonts w:hint="default"/>
      </w:rPr>
    </w:lvl>
    <w:lvl w:ilvl="5" w:tplc="96907D0E">
      <w:numFmt w:val="bullet"/>
      <w:lvlText w:val="•"/>
      <w:lvlJc w:val="left"/>
      <w:pPr>
        <w:ind w:left="2525" w:hanging="334"/>
      </w:pPr>
      <w:rPr>
        <w:rFonts w:hint="default"/>
      </w:rPr>
    </w:lvl>
    <w:lvl w:ilvl="6" w:tplc="0C4C1954">
      <w:numFmt w:val="bullet"/>
      <w:lvlText w:val="•"/>
      <w:lvlJc w:val="left"/>
      <w:pPr>
        <w:ind w:left="3006" w:hanging="334"/>
      </w:pPr>
      <w:rPr>
        <w:rFonts w:hint="default"/>
      </w:rPr>
    </w:lvl>
    <w:lvl w:ilvl="7" w:tplc="24703CC0">
      <w:numFmt w:val="bullet"/>
      <w:lvlText w:val="•"/>
      <w:lvlJc w:val="left"/>
      <w:pPr>
        <w:ind w:left="3487" w:hanging="334"/>
      </w:pPr>
      <w:rPr>
        <w:rFonts w:hint="default"/>
      </w:rPr>
    </w:lvl>
    <w:lvl w:ilvl="8" w:tplc="1CB22C2E">
      <w:numFmt w:val="bullet"/>
      <w:lvlText w:val="•"/>
      <w:lvlJc w:val="left"/>
      <w:pPr>
        <w:ind w:left="3968" w:hanging="334"/>
      </w:pPr>
      <w:rPr>
        <w:rFonts w:hint="default"/>
      </w:rPr>
    </w:lvl>
  </w:abstractNum>
  <w:abstractNum w:abstractNumId="46" w15:restartNumberingAfterBreak="0">
    <w:nsid w:val="5F5049FE"/>
    <w:multiLevelType w:val="hybridMultilevel"/>
    <w:tmpl w:val="AF48ED54"/>
    <w:lvl w:ilvl="0" w:tplc="379CB98A">
      <w:numFmt w:val="bullet"/>
      <w:lvlText w:val="—"/>
      <w:lvlJc w:val="left"/>
      <w:pPr>
        <w:ind w:left="1399" w:hanging="284"/>
      </w:pPr>
      <w:rPr>
        <w:rFonts w:ascii="PMingLiU" w:eastAsia="PMingLiU" w:hAnsi="PMingLiU" w:cs="PMingLiU" w:hint="default"/>
        <w:color w:val="231F20"/>
        <w:w w:val="95"/>
        <w:sz w:val="17"/>
        <w:szCs w:val="17"/>
      </w:rPr>
    </w:lvl>
    <w:lvl w:ilvl="1" w:tplc="547EBF70">
      <w:numFmt w:val="bullet"/>
      <w:lvlText w:val="•"/>
      <w:lvlJc w:val="left"/>
      <w:pPr>
        <w:ind w:left="1608" w:hanging="284"/>
      </w:pPr>
      <w:rPr>
        <w:rFonts w:hint="default"/>
      </w:rPr>
    </w:lvl>
    <w:lvl w:ilvl="2" w:tplc="C2B4F284">
      <w:numFmt w:val="bullet"/>
      <w:lvlText w:val="•"/>
      <w:lvlJc w:val="left"/>
      <w:pPr>
        <w:ind w:left="1817" w:hanging="284"/>
      </w:pPr>
      <w:rPr>
        <w:rFonts w:hint="default"/>
      </w:rPr>
    </w:lvl>
    <w:lvl w:ilvl="3" w:tplc="77C2AA14">
      <w:numFmt w:val="bullet"/>
      <w:lvlText w:val="•"/>
      <w:lvlJc w:val="left"/>
      <w:pPr>
        <w:ind w:left="2025" w:hanging="284"/>
      </w:pPr>
      <w:rPr>
        <w:rFonts w:hint="default"/>
      </w:rPr>
    </w:lvl>
    <w:lvl w:ilvl="4" w:tplc="63E008A8">
      <w:numFmt w:val="bullet"/>
      <w:lvlText w:val="•"/>
      <w:lvlJc w:val="left"/>
      <w:pPr>
        <w:ind w:left="2234" w:hanging="284"/>
      </w:pPr>
      <w:rPr>
        <w:rFonts w:hint="default"/>
      </w:rPr>
    </w:lvl>
    <w:lvl w:ilvl="5" w:tplc="8260364A">
      <w:numFmt w:val="bullet"/>
      <w:lvlText w:val="•"/>
      <w:lvlJc w:val="left"/>
      <w:pPr>
        <w:ind w:left="2442" w:hanging="284"/>
      </w:pPr>
      <w:rPr>
        <w:rFonts w:hint="default"/>
      </w:rPr>
    </w:lvl>
    <w:lvl w:ilvl="6" w:tplc="23D28A5A">
      <w:numFmt w:val="bullet"/>
      <w:lvlText w:val="•"/>
      <w:lvlJc w:val="left"/>
      <w:pPr>
        <w:ind w:left="2651" w:hanging="284"/>
      </w:pPr>
      <w:rPr>
        <w:rFonts w:hint="default"/>
      </w:rPr>
    </w:lvl>
    <w:lvl w:ilvl="7" w:tplc="117043F2">
      <w:numFmt w:val="bullet"/>
      <w:lvlText w:val="•"/>
      <w:lvlJc w:val="left"/>
      <w:pPr>
        <w:ind w:left="2859" w:hanging="284"/>
      </w:pPr>
      <w:rPr>
        <w:rFonts w:hint="default"/>
      </w:rPr>
    </w:lvl>
    <w:lvl w:ilvl="8" w:tplc="E5A0F0CE">
      <w:numFmt w:val="bullet"/>
      <w:lvlText w:val="•"/>
      <w:lvlJc w:val="left"/>
      <w:pPr>
        <w:ind w:left="3068" w:hanging="284"/>
      </w:pPr>
      <w:rPr>
        <w:rFonts w:hint="default"/>
      </w:rPr>
    </w:lvl>
  </w:abstractNum>
  <w:abstractNum w:abstractNumId="47" w15:restartNumberingAfterBreak="0">
    <w:nsid w:val="5FA51211"/>
    <w:multiLevelType w:val="hybridMultilevel"/>
    <w:tmpl w:val="7D22F5B8"/>
    <w:lvl w:ilvl="0" w:tplc="35042564">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38440402">
      <w:numFmt w:val="bullet"/>
      <w:lvlText w:val="•"/>
      <w:lvlJc w:val="left"/>
      <w:pPr>
        <w:ind w:left="973" w:hanging="397"/>
      </w:pPr>
      <w:rPr>
        <w:rFonts w:hint="default"/>
      </w:rPr>
    </w:lvl>
    <w:lvl w:ilvl="2" w:tplc="01044EBA">
      <w:numFmt w:val="bullet"/>
      <w:lvlText w:val="•"/>
      <w:lvlJc w:val="left"/>
      <w:pPr>
        <w:ind w:left="1427" w:hanging="397"/>
      </w:pPr>
      <w:rPr>
        <w:rFonts w:hint="default"/>
      </w:rPr>
    </w:lvl>
    <w:lvl w:ilvl="3" w:tplc="8A102896">
      <w:numFmt w:val="bullet"/>
      <w:lvlText w:val="•"/>
      <w:lvlJc w:val="left"/>
      <w:pPr>
        <w:ind w:left="1880" w:hanging="397"/>
      </w:pPr>
      <w:rPr>
        <w:rFonts w:hint="default"/>
      </w:rPr>
    </w:lvl>
    <w:lvl w:ilvl="4" w:tplc="5E50B61C">
      <w:numFmt w:val="bullet"/>
      <w:lvlText w:val="•"/>
      <w:lvlJc w:val="left"/>
      <w:pPr>
        <w:ind w:left="2334" w:hanging="397"/>
      </w:pPr>
      <w:rPr>
        <w:rFonts w:hint="default"/>
      </w:rPr>
    </w:lvl>
    <w:lvl w:ilvl="5" w:tplc="D62CF76A">
      <w:numFmt w:val="bullet"/>
      <w:lvlText w:val="•"/>
      <w:lvlJc w:val="left"/>
      <w:pPr>
        <w:ind w:left="2788" w:hanging="397"/>
      </w:pPr>
      <w:rPr>
        <w:rFonts w:hint="default"/>
      </w:rPr>
    </w:lvl>
    <w:lvl w:ilvl="6" w:tplc="5F2CB0F8">
      <w:numFmt w:val="bullet"/>
      <w:lvlText w:val="•"/>
      <w:lvlJc w:val="left"/>
      <w:pPr>
        <w:ind w:left="3241" w:hanging="397"/>
      </w:pPr>
      <w:rPr>
        <w:rFonts w:hint="default"/>
      </w:rPr>
    </w:lvl>
    <w:lvl w:ilvl="7" w:tplc="B212CDC0">
      <w:numFmt w:val="bullet"/>
      <w:lvlText w:val="•"/>
      <w:lvlJc w:val="left"/>
      <w:pPr>
        <w:ind w:left="3695" w:hanging="397"/>
      </w:pPr>
      <w:rPr>
        <w:rFonts w:hint="default"/>
      </w:rPr>
    </w:lvl>
    <w:lvl w:ilvl="8" w:tplc="CC36B7BC">
      <w:numFmt w:val="bullet"/>
      <w:lvlText w:val="•"/>
      <w:lvlJc w:val="left"/>
      <w:pPr>
        <w:ind w:left="4149" w:hanging="397"/>
      </w:pPr>
      <w:rPr>
        <w:rFonts w:hint="default"/>
      </w:rPr>
    </w:lvl>
  </w:abstractNum>
  <w:abstractNum w:abstractNumId="48" w15:restartNumberingAfterBreak="0">
    <w:nsid w:val="63981B8C"/>
    <w:multiLevelType w:val="hybridMultilevel"/>
    <w:tmpl w:val="3ACAC790"/>
    <w:lvl w:ilvl="0" w:tplc="7DA4A35E">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D5DE2396">
      <w:numFmt w:val="bullet"/>
      <w:lvlText w:val="•"/>
      <w:lvlJc w:val="left"/>
      <w:pPr>
        <w:ind w:left="613" w:hanging="334"/>
      </w:pPr>
      <w:rPr>
        <w:rFonts w:hint="default"/>
      </w:rPr>
    </w:lvl>
    <w:lvl w:ilvl="2" w:tplc="AD4EFA5A">
      <w:numFmt w:val="bullet"/>
      <w:lvlText w:val="•"/>
      <w:lvlJc w:val="left"/>
      <w:pPr>
        <w:ind w:left="1107" w:hanging="334"/>
      </w:pPr>
      <w:rPr>
        <w:rFonts w:hint="default"/>
      </w:rPr>
    </w:lvl>
    <w:lvl w:ilvl="3" w:tplc="D012F09A">
      <w:numFmt w:val="bullet"/>
      <w:lvlText w:val="•"/>
      <w:lvlJc w:val="left"/>
      <w:pPr>
        <w:ind w:left="1600" w:hanging="334"/>
      </w:pPr>
      <w:rPr>
        <w:rFonts w:hint="default"/>
      </w:rPr>
    </w:lvl>
    <w:lvl w:ilvl="4" w:tplc="E940E1D4">
      <w:numFmt w:val="bullet"/>
      <w:lvlText w:val="•"/>
      <w:lvlJc w:val="left"/>
      <w:pPr>
        <w:ind w:left="2094" w:hanging="334"/>
      </w:pPr>
      <w:rPr>
        <w:rFonts w:hint="default"/>
      </w:rPr>
    </w:lvl>
    <w:lvl w:ilvl="5" w:tplc="FE2EC54A">
      <w:numFmt w:val="bullet"/>
      <w:lvlText w:val="•"/>
      <w:lvlJc w:val="left"/>
      <w:pPr>
        <w:ind w:left="2588" w:hanging="334"/>
      </w:pPr>
      <w:rPr>
        <w:rFonts w:hint="default"/>
      </w:rPr>
    </w:lvl>
    <w:lvl w:ilvl="6" w:tplc="5AC842F4">
      <w:numFmt w:val="bullet"/>
      <w:lvlText w:val="•"/>
      <w:lvlJc w:val="left"/>
      <w:pPr>
        <w:ind w:left="3081" w:hanging="334"/>
      </w:pPr>
      <w:rPr>
        <w:rFonts w:hint="default"/>
      </w:rPr>
    </w:lvl>
    <w:lvl w:ilvl="7" w:tplc="DBF2830C">
      <w:numFmt w:val="bullet"/>
      <w:lvlText w:val="•"/>
      <w:lvlJc w:val="left"/>
      <w:pPr>
        <w:ind w:left="3575" w:hanging="334"/>
      </w:pPr>
      <w:rPr>
        <w:rFonts w:hint="default"/>
      </w:rPr>
    </w:lvl>
    <w:lvl w:ilvl="8" w:tplc="CF4E9E20">
      <w:numFmt w:val="bullet"/>
      <w:lvlText w:val="•"/>
      <w:lvlJc w:val="left"/>
      <w:pPr>
        <w:ind w:left="4069" w:hanging="334"/>
      </w:pPr>
      <w:rPr>
        <w:rFonts w:hint="default"/>
      </w:rPr>
    </w:lvl>
  </w:abstractNum>
  <w:abstractNum w:abstractNumId="49" w15:restartNumberingAfterBreak="0">
    <w:nsid w:val="65885759"/>
    <w:multiLevelType w:val="hybridMultilevel"/>
    <w:tmpl w:val="4FAE3062"/>
    <w:lvl w:ilvl="0" w:tplc="75F4818C">
      <w:numFmt w:val="bullet"/>
      <w:lvlText w:val="—"/>
      <w:lvlJc w:val="left"/>
      <w:pPr>
        <w:ind w:left="765" w:hanging="284"/>
      </w:pPr>
      <w:rPr>
        <w:rFonts w:ascii="PMingLiU" w:eastAsia="PMingLiU" w:hAnsi="PMingLiU" w:cs="PMingLiU" w:hint="default"/>
        <w:color w:val="231F20"/>
        <w:w w:val="95"/>
        <w:sz w:val="17"/>
        <w:szCs w:val="17"/>
      </w:rPr>
    </w:lvl>
    <w:lvl w:ilvl="1" w:tplc="6678A7D4">
      <w:numFmt w:val="bullet"/>
      <w:lvlText w:val="—"/>
      <w:lvlJc w:val="left"/>
      <w:pPr>
        <w:ind w:left="1399" w:hanging="284"/>
      </w:pPr>
      <w:rPr>
        <w:rFonts w:ascii="PMingLiU" w:eastAsia="PMingLiU" w:hAnsi="PMingLiU" w:cs="PMingLiU" w:hint="default"/>
        <w:color w:val="231F20"/>
        <w:w w:val="95"/>
        <w:sz w:val="17"/>
        <w:szCs w:val="17"/>
      </w:rPr>
    </w:lvl>
    <w:lvl w:ilvl="2" w:tplc="F07A101E">
      <w:numFmt w:val="bullet"/>
      <w:lvlText w:val="•"/>
      <w:lvlJc w:val="left"/>
      <w:pPr>
        <w:ind w:left="1220" w:hanging="284"/>
      </w:pPr>
      <w:rPr>
        <w:rFonts w:hint="default"/>
      </w:rPr>
    </w:lvl>
    <w:lvl w:ilvl="3" w:tplc="B63A433C">
      <w:numFmt w:val="bullet"/>
      <w:lvlText w:val="•"/>
      <w:lvlJc w:val="left"/>
      <w:pPr>
        <w:ind w:left="1040" w:hanging="284"/>
      </w:pPr>
      <w:rPr>
        <w:rFonts w:hint="default"/>
      </w:rPr>
    </w:lvl>
    <w:lvl w:ilvl="4" w:tplc="C22496B2">
      <w:numFmt w:val="bullet"/>
      <w:lvlText w:val="•"/>
      <w:lvlJc w:val="left"/>
      <w:pPr>
        <w:ind w:left="860" w:hanging="284"/>
      </w:pPr>
      <w:rPr>
        <w:rFonts w:hint="default"/>
      </w:rPr>
    </w:lvl>
    <w:lvl w:ilvl="5" w:tplc="A89A9110">
      <w:numFmt w:val="bullet"/>
      <w:lvlText w:val="•"/>
      <w:lvlJc w:val="left"/>
      <w:pPr>
        <w:ind w:left="680" w:hanging="284"/>
      </w:pPr>
      <w:rPr>
        <w:rFonts w:hint="default"/>
      </w:rPr>
    </w:lvl>
    <w:lvl w:ilvl="6" w:tplc="A28AFEEE">
      <w:numFmt w:val="bullet"/>
      <w:lvlText w:val="•"/>
      <w:lvlJc w:val="left"/>
      <w:pPr>
        <w:ind w:left="500" w:hanging="284"/>
      </w:pPr>
      <w:rPr>
        <w:rFonts w:hint="default"/>
      </w:rPr>
    </w:lvl>
    <w:lvl w:ilvl="7" w:tplc="AFD0629A">
      <w:numFmt w:val="bullet"/>
      <w:lvlText w:val="•"/>
      <w:lvlJc w:val="left"/>
      <w:pPr>
        <w:ind w:left="320" w:hanging="284"/>
      </w:pPr>
      <w:rPr>
        <w:rFonts w:hint="default"/>
      </w:rPr>
    </w:lvl>
    <w:lvl w:ilvl="8" w:tplc="259642C4">
      <w:numFmt w:val="bullet"/>
      <w:lvlText w:val="•"/>
      <w:lvlJc w:val="left"/>
      <w:pPr>
        <w:ind w:left="141" w:hanging="284"/>
      </w:pPr>
      <w:rPr>
        <w:rFonts w:hint="default"/>
      </w:rPr>
    </w:lvl>
  </w:abstractNum>
  <w:abstractNum w:abstractNumId="50" w15:restartNumberingAfterBreak="0">
    <w:nsid w:val="6CC76FD6"/>
    <w:multiLevelType w:val="hybridMultilevel"/>
    <w:tmpl w:val="602A919E"/>
    <w:lvl w:ilvl="0" w:tplc="CBD41E3E">
      <w:start w:val="1"/>
      <w:numFmt w:val="lowerLetter"/>
      <w:lvlText w:val="(%1)"/>
      <w:lvlJc w:val="left"/>
      <w:pPr>
        <w:ind w:left="1512" w:hanging="397"/>
      </w:pPr>
      <w:rPr>
        <w:rFonts w:ascii="Book Antiqua" w:eastAsia="Book Antiqua" w:hAnsi="Book Antiqua" w:cs="Book Antiqua" w:hint="default"/>
        <w:i/>
        <w:color w:val="231F20"/>
        <w:w w:val="86"/>
        <w:sz w:val="17"/>
        <w:szCs w:val="17"/>
      </w:rPr>
    </w:lvl>
    <w:lvl w:ilvl="1" w:tplc="7BE0C566">
      <w:numFmt w:val="bullet"/>
      <w:lvlText w:val="•"/>
      <w:lvlJc w:val="left"/>
      <w:pPr>
        <w:ind w:left="2406" w:hanging="397"/>
      </w:pPr>
      <w:rPr>
        <w:rFonts w:hint="default"/>
      </w:rPr>
    </w:lvl>
    <w:lvl w:ilvl="2" w:tplc="5D4472D0">
      <w:numFmt w:val="bullet"/>
      <w:lvlText w:val="•"/>
      <w:lvlJc w:val="left"/>
      <w:pPr>
        <w:ind w:left="3293" w:hanging="397"/>
      </w:pPr>
      <w:rPr>
        <w:rFonts w:hint="default"/>
      </w:rPr>
    </w:lvl>
    <w:lvl w:ilvl="3" w:tplc="2466B9E2">
      <w:numFmt w:val="bullet"/>
      <w:lvlText w:val="•"/>
      <w:lvlJc w:val="left"/>
      <w:pPr>
        <w:ind w:left="4179" w:hanging="397"/>
      </w:pPr>
      <w:rPr>
        <w:rFonts w:hint="default"/>
      </w:rPr>
    </w:lvl>
    <w:lvl w:ilvl="4" w:tplc="AA00525C">
      <w:numFmt w:val="bullet"/>
      <w:lvlText w:val="•"/>
      <w:lvlJc w:val="left"/>
      <w:pPr>
        <w:ind w:left="5066" w:hanging="397"/>
      </w:pPr>
      <w:rPr>
        <w:rFonts w:hint="default"/>
      </w:rPr>
    </w:lvl>
    <w:lvl w:ilvl="5" w:tplc="F98041E8">
      <w:numFmt w:val="bullet"/>
      <w:lvlText w:val="•"/>
      <w:lvlJc w:val="left"/>
      <w:pPr>
        <w:ind w:left="5952" w:hanging="397"/>
      </w:pPr>
      <w:rPr>
        <w:rFonts w:hint="default"/>
      </w:rPr>
    </w:lvl>
    <w:lvl w:ilvl="6" w:tplc="D512B9CA">
      <w:numFmt w:val="bullet"/>
      <w:lvlText w:val="•"/>
      <w:lvlJc w:val="left"/>
      <w:pPr>
        <w:ind w:left="6839" w:hanging="397"/>
      </w:pPr>
      <w:rPr>
        <w:rFonts w:hint="default"/>
      </w:rPr>
    </w:lvl>
    <w:lvl w:ilvl="7" w:tplc="074061CE">
      <w:numFmt w:val="bullet"/>
      <w:lvlText w:val="•"/>
      <w:lvlJc w:val="left"/>
      <w:pPr>
        <w:ind w:left="7725" w:hanging="397"/>
      </w:pPr>
      <w:rPr>
        <w:rFonts w:hint="default"/>
      </w:rPr>
    </w:lvl>
    <w:lvl w:ilvl="8" w:tplc="8B2ED306">
      <w:numFmt w:val="bullet"/>
      <w:lvlText w:val="•"/>
      <w:lvlJc w:val="left"/>
      <w:pPr>
        <w:ind w:left="8612" w:hanging="397"/>
      </w:pPr>
      <w:rPr>
        <w:rFonts w:hint="default"/>
      </w:rPr>
    </w:lvl>
  </w:abstractNum>
  <w:abstractNum w:abstractNumId="51" w15:restartNumberingAfterBreak="0">
    <w:nsid w:val="6CCF1DA5"/>
    <w:multiLevelType w:val="hybridMultilevel"/>
    <w:tmpl w:val="F7949C4A"/>
    <w:lvl w:ilvl="0" w:tplc="2AC8A96E">
      <w:start w:val="1"/>
      <w:numFmt w:val="lowerLetter"/>
      <w:lvlText w:val="(%1)"/>
      <w:lvlJc w:val="left"/>
      <w:pPr>
        <w:ind w:left="520" w:hanging="397"/>
      </w:pPr>
      <w:rPr>
        <w:rFonts w:ascii="PMingLiU" w:eastAsia="PMingLiU" w:hAnsi="PMingLiU" w:cs="PMingLiU" w:hint="default"/>
        <w:color w:val="231F20"/>
        <w:w w:val="90"/>
        <w:sz w:val="19"/>
        <w:szCs w:val="19"/>
      </w:rPr>
    </w:lvl>
    <w:lvl w:ilvl="1" w:tplc="7E26FE5C">
      <w:numFmt w:val="bullet"/>
      <w:lvlText w:val="•"/>
      <w:lvlJc w:val="left"/>
      <w:pPr>
        <w:ind w:left="973" w:hanging="397"/>
      </w:pPr>
      <w:rPr>
        <w:rFonts w:hint="default"/>
      </w:rPr>
    </w:lvl>
    <w:lvl w:ilvl="2" w:tplc="BC06DD10">
      <w:numFmt w:val="bullet"/>
      <w:lvlText w:val="•"/>
      <w:lvlJc w:val="left"/>
      <w:pPr>
        <w:ind w:left="1427" w:hanging="397"/>
      </w:pPr>
      <w:rPr>
        <w:rFonts w:hint="default"/>
      </w:rPr>
    </w:lvl>
    <w:lvl w:ilvl="3" w:tplc="38768DEE">
      <w:numFmt w:val="bullet"/>
      <w:lvlText w:val="•"/>
      <w:lvlJc w:val="left"/>
      <w:pPr>
        <w:ind w:left="1880" w:hanging="397"/>
      </w:pPr>
      <w:rPr>
        <w:rFonts w:hint="default"/>
      </w:rPr>
    </w:lvl>
    <w:lvl w:ilvl="4" w:tplc="6FBAC394">
      <w:numFmt w:val="bullet"/>
      <w:lvlText w:val="•"/>
      <w:lvlJc w:val="left"/>
      <w:pPr>
        <w:ind w:left="2334" w:hanging="397"/>
      </w:pPr>
      <w:rPr>
        <w:rFonts w:hint="default"/>
      </w:rPr>
    </w:lvl>
    <w:lvl w:ilvl="5" w:tplc="9632625A">
      <w:numFmt w:val="bullet"/>
      <w:lvlText w:val="•"/>
      <w:lvlJc w:val="left"/>
      <w:pPr>
        <w:ind w:left="2788" w:hanging="397"/>
      </w:pPr>
      <w:rPr>
        <w:rFonts w:hint="default"/>
      </w:rPr>
    </w:lvl>
    <w:lvl w:ilvl="6" w:tplc="9B1CF878">
      <w:numFmt w:val="bullet"/>
      <w:lvlText w:val="•"/>
      <w:lvlJc w:val="left"/>
      <w:pPr>
        <w:ind w:left="3241" w:hanging="397"/>
      </w:pPr>
      <w:rPr>
        <w:rFonts w:hint="default"/>
      </w:rPr>
    </w:lvl>
    <w:lvl w:ilvl="7" w:tplc="DB001E56">
      <w:numFmt w:val="bullet"/>
      <w:lvlText w:val="•"/>
      <w:lvlJc w:val="left"/>
      <w:pPr>
        <w:ind w:left="3695" w:hanging="397"/>
      </w:pPr>
      <w:rPr>
        <w:rFonts w:hint="default"/>
      </w:rPr>
    </w:lvl>
    <w:lvl w:ilvl="8" w:tplc="348C692C">
      <w:numFmt w:val="bullet"/>
      <w:lvlText w:val="•"/>
      <w:lvlJc w:val="left"/>
      <w:pPr>
        <w:ind w:left="4149" w:hanging="397"/>
      </w:pPr>
      <w:rPr>
        <w:rFonts w:hint="default"/>
      </w:rPr>
    </w:lvl>
  </w:abstractNum>
  <w:abstractNum w:abstractNumId="52" w15:restartNumberingAfterBreak="0">
    <w:nsid w:val="6CE26FF4"/>
    <w:multiLevelType w:val="hybridMultilevel"/>
    <w:tmpl w:val="1676F690"/>
    <w:lvl w:ilvl="0" w:tplc="9CD6682E">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79F2CD90">
      <w:start w:val="1"/>
      <w:numFmt w:val="lowerRoman"/>
      <w:lvlText w:val="(%2)"/>
      <w:lvlJc w:val="left"/>
      <w:pPr>
        <w:ind w:left="917" w:hanging="397"/>
      </w:pPr>
      <w:rPr>
        <w:rFonts w:ascii="Times New Roman" w:eastAsia="PMingLiU" w:hAnsi="Times New Roman" w:cs="Times New Roman" w:hint="default"/>
        <w:color w:val="231F20"/>
        <w:w w:val="86"/>
        <w:sz w:val="20"/>
        <w:szCs w:val="20"/>
      </w:rPr>
    </w:lvl>
    <w:lvl w:ilvl="2" w:tplc="DB38B2E4">
      <w:numFmt w:val="bullet"/>
      <w:lvlText w:val="—"/>
      <w:lvlJc w:val="left"/>
      <w:pPr>
        <w:ind w:left="1314" w:hanging="397"/>
      </w:pPr>
      <w:rPr>
        <w:rFonts w:ascii="PMingLiU" w:eastAsia="PMingLiU" w:hAnsi="PMingLiU" w:cs="PMingLiU" w:hint="default"/>
        <w:color w:val="231F20"/>
        <w:w w:val="95"/>
        <w:sz w:val="19"/>
        <w:szCs w:val="19"/>
      </w:rPr>
    </w:lvl>
    <w:lvl w:ilvl="3" w:tplc="6A06DAC0">
      <w:numFmt w:val="bullet"/>
      <w:lvlText w:val="•"/>
      <w:lvlJc w:val="left"/>
      <w:pPr>
        <w:ind w:left="1787" w:hanging="397"/>
      </w:pPr>
      <w:rPr>
        <w:rFonts w:hint="default"/>
      </w:rPr>
    </w:lvl>
    <w:lvl w:ilvl="4" w:tplc="AF4EE2AE">
      <w:numFmt w:val="bullet"/>
      <w:lvlText w:val="•"/>
      <w:lvlJc w:val="left"/>
      <w:pPr>
        <w:ind w:left="2254" w:hanging="397"/>
      </w:pPr>
      <w:rPr>
        <w:rFonts w:hint="default"/>
      </w:rPr>
    </w:lvl>
    <w:lvl w:ilvl="5" w:tplc="D6A06BB8">
      <w:numFmt w:val="bullet"/>
      <w:lvlText w:val="•"/>
      <w:lvlJc w:val="left"/>
      <w:pPr>
        <w:ind w:left="2721" w:hanging="397"/>
      </w:pPr>
      <w:rPr>
        <w:rFonts w:hint="default"/>
      </w:rPr>
    </w:lvl>
    <w:lvl w:ilvl="6" w:tplc="05E2256E">
      <w:numFmt w:val="bullet"/>
      <w:lvlText w:val="•"/>
      <w:lvlJc w:val="left"/>
      <w:pPr>
        <w:ind w:left="3188" w:hanging="397"/>
      </w:pPr>
      <w:rPr>
        <w:rFonts w:hint="default"/>
      </w:rPr>
    </w:lvl>
    <w:lvl w:ilvl="7" w:tplc="3A1A6BD8">
      <w:numFmt w:val="bullet"/>
      <w:lvlText w:val="•"/>
      <w:lvlJc w:val="left"/>
      <w:pPr>
        <w:ind w:left="3655" w:hanging="397"/>
      </w:pPr>
      <w:rPr>
        <w:rFonts w:hint="default"/>
      </w:rPr>
    </w:lvl>
    <w:lvl w:ilvl="8" w:tplc="A0EAB44A">
      <w:numFmt w:val="bullet"/>
      <w:lvlText w:val="•"/>
      <w:lvlJc w:val="left"/>
      <w:pPr>
        <w:ind w:left="4122" w:hanging="397"/>
      </w:pPr>
      <w:rPr>
        <w:rFonts w:hint="default"/>
      </w:rPr>
    </w:lvl>
  </w:abstractNum>
  <w:abstractNum w:abstractNumId="53" w15:restartNumberingAfterBreak="0">
    <w:nsid w:val="6D0102C5"/>
    <w:multiLevelType w:val="multilevel"/>
    <w:tmpl w:val="8C30B18C"/>
    <w:lvl w:ilvl="0">
      <w:start w:val="1"/>
      <w:numFmt w:val="lowerLetter"/>
      <w:lvlText w:val="(%1)"/>
      <w:lvlJc w:val="left"/>
      <w:pPr>
        <w:ind w:left="520" w:hanging="397"/>
      </w:pPr>
      <w:rPr>
        <w:rFonts w:hint="eastAsia"/>
        <w:w w:val="95"/>
        <w:sz w:val="19"/>
      </w:rPr>
    </w:lvl>
    <w:lvl w:ilvl="1">
      <w:numFmt w:val="bullet"/>
      <w:lvlText w:val="•"/>
      <w:lvlJc w:val="left"/>
      <w:pPr>
        <w:ind w:left="973" w:hanging="397"/>
      </w:pPr>
      <w:rPr>
        <w:rFonts w:hint="default"/>
      </w:rPr>
    </w:lvl>
    <w:lvl w:ilvl="2">
      <w:numFmt w:val="bullet"/>
      <w:lvlText w:val="•"/>
      <w:lvlJc w:val="left"/>
      <w:pPr>
        <w:ind w:left="1427" w:hanging="397"/>
      </w:pPr>
      <w:rPr>
        <w:rFonts w:hint="default"/>
      </w:rPr>
    </w:lvl>
    <w:lvl w:ilvl="3">
      <w:numFmt w:val="bullet"/>
      <w:lvlText w:val="•"/>
      <w:lvlJc w:val="left"/>
      <w:pPr>
        <w:ind w:left="1880" w:hanging="397"/>
      </w:pPr>
      <w:rPr>
        <w:rFonts w:hint="default"/>
      </w:rPr>
    </w:lvl>
    <w:lvl w:ilvl="4">
      <w:numFmt w:val="bullet"/>
      <w:lvlText w:val="•"/>
      <w:lvlJc w:val="left"/>
      <w:pPr>
        <w:ind w:left="2334" w:hanging="397"/>
      </w:pPr>
      <w:rPr>
        <w:rFonts w:hint="default"/>
      </w:rPr>
    </w:lvl>
    <w:lvl w:ilvl="5">
      <w:numFmt w:val="bullet"/>
      <w:lvlText w:val="•"/>
      <w:lvlJc w:val="left"/>
      <w:pPr>
        <w:ind w:left="2788" w:hanging="397"/>
      </w:pPr>
      <w:rPr>
        <w:rFonts w:hint="default"/>
      </w:rPr>
    </w:lvl>
    <w:lvl w:ilvl="6">
      <w:numFmt w:val="bullet"/>
      <w:lvlText w:val="•"/>
      <w:lvlJc w:val="left"/>
      <w:pPr>
        <w:ind w:left="3241" w:hanging="397"/>
      </w:pPr>
      <w:rPr>
        <w:rFonts w:hint="default"/>
      </w:rPr>
    </w:lvl>
    <w:lvl w:ilvl="7">
      <w:numFmt w:val="bullet"/>
      <w:lvlText w:val="•"/>
      <w:lvlJc w:val="left"/>
      <w:pPr>
        <w:ind w:left="3695" w:hanging="397"/>
      </w:pPr>
      <w:rPr>
        <w:rFonts w:hint="default"/>
      </w:rPr>
    </w:lvl>
    <w:lvl w:ilvl="8">
      <w:numFmt w:val="bullet"/>
      <w:lvlText w:val="•"/>
      <w:lvlJc w:val="left"/>
      <w:pPr>
        <w:ind w:left="4149" w:hanging="397"/>
      </w:pPr>
      <w:rPr>
        <w:rFonts w:hint="default"/>
      </w:rPr>
    </w:lvl>
  </w:abstractNum>
  <w:abstractNum w:abstractNumId="54" w15:restartNumberingAfterBreak="0">
    <w:nsid w:val="70030065"/>
    <w:multiLevelType w:val="hybridMultilevel"/>
    <w:tmpl w:val="576AF47A"/>
    <w:lvl w:ilvl="0" w:tplc="A4D87480">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AE8CC318">
      <w:numFmt w:val="bullet"/>
      <w:lvlText w:val="•"/>
      <w:lvlJc w:val="left"/>
      <w:pPr>
        <w:ind w:left="973" w:hanging="397"/>
      </w:pPr>
      <w:rPr>
        <w:rFonts w:hint="default"/>
      </w:rPr>
    </w:lvl>
    <w:lvl w:ilvl="2" w:tplc="20EC4B4C">
      <w:numFmt w:val="bullet"/>
      <w:lvlText w:val="•"/>
      <w:lvlJc w:val="left"/>
      <w:pPr>
        <w:ind w:left="1427" w:hanging="397"/>
      </w:pPr>
      <w:rPr>
        <w:rFonts w:hint="default"/>
      </w:rPr>
    </w:lvl>
    <w:lvl w:ilvl="3" w:tplc="182497FE">
      <w:numFmt w:val="bullet"/>
      <w:lvlText w:val="•"/>
      <w:lvlJc w:val="left"/>
      <w:pPr>
        <w:ind w:left="1880" w:hanging="397"/>
      </w:pPr>
      <w:rPr>
        <w:rFonts w:hint="default"/>
      </w:rPr>
    </w:lvl>
    <w:lvl w:ilvl="4" w:tplc="57C205EC">
      <w:numFmt w:val="bullet"/>
      <w:lvlText w:val="•"/>
      <w:lvlJc w:val="left"/>
      <w:pPr>
        <w:ind w:left="2334" w:hanging="397"/>
      </w:pPr>
      <w:rPr>
        <w:rFonts w:hint="default"/>
      </w:rPr>
    </w:lvl>
    <w:lvl w:ilvl="5" w:tplc="ACB4F034">
      <w:numFmt w:val="bullet"/>
      <w:lvlText w:val="•"/>
      <w:lvlJc w:val="left"/>
      <w:pPr>
        <w:ind w:left="2788" w:hanging="397"/>
      </w:pPr>
      <w:rPr>
        <w:rFonts w:hint="default"/>
      </w:rPr>
    </w:lvl>
    <w:lvl w:ilvl="6" w:tplc="8828D540">
      <w:numFmt w:val="bullet"/>
      <w:lvlText w:val="•"/>
      <w:lvlJc w:val="left"/>
      <w:pPr>
        <w:ind w:left="3241" w:hanging="397"/>
      </w:pPr>
      <w:rPr>
        <w:rFonts w:hint="default"/>
      </w:rPr>
    </w:lvl>
    <w:lvl w:ilvl="7" w:tplc="90E2B938">
      <w:numFmt w:val="bullet"/>
      <w:lvlText w:val="•"/>
      <w:lvlJc w:val="left"/>
      <w:pPr>
        <w:ind w:left="3695" w:hanging="397"/>
      </w:pPr>
      <w:rPr>
        <w:rFonts w:hint="default"/>
      </w:rPr>
    </w:lvl>
    <w:lvl w:ilvl="8" w:tplc="21B8D7AA">
      <w:numFmt w:val="bullet"/>
      <w:lvlText w:val="•"/>
      <w:lvlJc w:val="left"/>
      <w:pPr>
        <w:ind w:left="4149" w:hanging="397"/>
      </w:pPr>
      <w:rPr>
        <w:rFonts w:hint="default"/>
      </w:rPr>
    </w:lvl>
  </w:abstractNum>
  <w:abstractNum w:abstractNumId="55" w15:restartNumberingAfterBreak="0">
    <w:nsid w:val="735C4E82"/>
    <w:multiLevelType w:val="hybridMultilevel"/>
    <w:tmpl w:val="CAC6CB4E"/>
    <w:lvl w:ilvl="0" w:tplc="F5C04F1C">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2450753E">
      <w:numFmt w:val="bullet"/>
      <w:lvlText w:val="•"/>
      <w:lvlJc w:val="left"/>
      <w:pPr>
        <w:ind w:left="961" w:hanging="397"/>
      </w:pPr>
      <w:rPr>
        <w:rFonts w:hint="default"/>
      </w:rPr>
    </w:lvl>
    <w:lvl w:ilvl="2" w:tplc="4740F854">
      <w:numFmt w:val="bullet"/>
      <w:lvlText w:val="•"/>
      <w:lvlJc w:val="left"/>
      <w:pPr>
        <w:ind w:left="1403" w:hanging="397"/>
      </w:pPr>
      <w:rPr>
        <w:rFonts w:hint="default"/>
      </w:rPr>
    </w:lvl>
    <w:lvl w:ilvl="3" w:tplc="61EE5C30">
      <w:numFmt w:val="bullet"/>
      <w:lvlText w:val="•"/>
      <w:lvlJc w:val="left"/>
      <w:pPr>
        <w:ind w:left="1845" w:hanging="397"/>
      </w:pPr>
      <w:rPr>
        <w:rFonts w:hint="default"/>
      </w:rPr>
    </w:lvl>
    <w:lvl w:ilvl="4" w:tplc="32A0788E">
      <w:numFmt w:val="bullet"/>
      <w:lvlText w:val="•"/>
      <w:lvlJc w:val="left"/>
      <w:pPr>
        <w:ind w:left="2287" w:hanging="397"/>
      </w:pPr>
      <w:rPr>
        <w:rFonts w:hint="default"/>
      </w:rPr>
    </w:lvl>
    <w:lvl w:ilvl="5" w:tplc="5FD60E6E">
      <w:numFmt w:val="bullet"/>
      <w:lvlText w:val="•"/>
      <w:lvlJc w:val="left"/>
      <w:pPr>
        <w:ind w:left="2729" w:hanging="397"/>
      </w:pPr>
      <w:rPr>
        <w:rFonts w:hint="default"/>
      </w:rPr>
    </w:lvl>
    <w:lvl w:ilvl="6" w:tplc="F1F00D8C">
      <w:numFmt w:val="bullet"/>
      <w:lvlText w:val="•"/>
      <w:lvlJc w:val="left"/>
      <w:pPr>
        <w:ind w:left="3171" w:hanging="397"/>
      </w:pPr>
      <w:rPr>
        <w:rFonts w:hint="default"/>
      </w:rPr>
    </w:lvl>
    <w:lvl w:ilvl="7" w:tplc="38FA370E">
      <w:numFmt w:val="bullet"/>
      <w:lvlText w:val="•"/>
      <w:lvlJc w:val="left"/>
      <w:pPr>
        <w:ind w:left="3613" w:hanging="397"/>
      </w:pPr>
      <w:rPr>
        <w:rFonts w:hint="default"/>
      </w:rPr>
    </w:lvl>
    <w:lvl w:ilvl="8" w:tplc="9850B94A">
      <w:numFmt w:val="bullet"/>
      <w:lvlText w:val="•"/>
      <w:lvlJc w:val="left"/>
      <w:pPr>
        <w:ind w:left="4055" w:hanging="397"/>
      </w:pPr>
      <w:rPr>
        <w:rFonts w:hint="default"/>
      </w:rPr>
    </w:lvl>
  </w:abstractNum>
  <w:abstractNum w:abstractNumId="56" w15:restartNumberingAfterBreak="0">
    <w:nsid w:val="7A0D0E6F"/>
    <w:multiLevelType w:val="hybridMultilevel"/>
    <w:tmpl w:val="B8260820"/>
    <w:lvl w:ilvl="0" w:tplc="272409BC">
      <w:start w:val="1"/>
      <w:numFmt w:val="lowerLetter"/>
      <w:lvlText w:val="(%1)"/>
      <w:lvlJc w:val="left"/>
      <w:pPr>
        <w:ind w:left="520" w:hanging="397"/>
      </w:pPr>
      <w:rPr>
        <w:rFonts w:ascii="Times New Roman" w:eastAsia="PMingLiU" w:hAnsi="Times New Roman" w:cs="Times New Roman" w:hint="default"/>
        <w:color w:val="231F20"/>
        <w:w w:val="90"/>
        <w:sz w:val="20"/>
        <w:szCs w:val="20"/>
      </w:rPr>
    </w:lvl>
    <w:lvl w:ilvl="1" w:tplc="EFDC6508">
      <w:numFmt w:val="bullet"/>
      <w:lvlText w:val="•"/>
      <w:lvlJc w:val="left"/>
      <w:pPr>
        <w:ind w:left="973" w:hanging="397"/>
      </w:pPr>
      <w:rPr>
        <w:rFonts w:hint="default"/>
      </w:rPr>
    </w:lvl>
    <w:lvl w:ilvl="2" w:tplc="6F14F096">
      <w:numFmt w:val="bullet"/>
      <w:lvlText w:val="•"/>
      <w:lvlJc w:val="left"/>
      <w:pPr>
        <w:ind w:left="1427" w:hanging="397"/>
      </w:pPr>
      <w:rPr>
        <w:rFonts w:hint="default"/>
      </w:rPr>
    </w:lvl>
    <w:lvl w:ilvl="3" w:tplc="72C20C82">
      <w:numFmt w:val="bullet"/>
      <w:lvlText w:val="•"/>
      <w:lvlJc w:val="left"/>
      <w:pPr>
        <w:ind w:left="1880" w:hanging="397"/>
      </w:pPr>
      <w:rPr>
        <w:rFonts w:hint="default"/>
      </w:rPr>
    </w:lvl>
    <w:lvl w:ilvl="4" w:tplc="428C633C">
      <w:numFmt w:val="bullet"/>
      <w:lvlText w:val="•"/>
      <w:lvlJc w:val="left"/>
      <w:pPr>
        <w:ind w:left="2334" w:hanging="397"/>
      </w:pPr>
      <w:rPr>
        <w:rFonts w:hint="default"/>
      </w:rPr>
    </w:lvl>
    <w:lvl w:ilvl="5" w:tplc="63CE57C4">
      <w:numFmt w:val="bullet"/>
      <w:lvlText w:val="•"/>
      <w:lvlJc w:val="left"/>
      <w:pPr>
        <w:ind w:left="2788" w:hanging="397"/>
      </w:pPr>
      <w:rPr>
        <w:rFonts w:hint="default"/>
      </w:rPr>
    </w:lvl>
    <w:lvl w:ilvl="6" w:tplc="4D9E3802">
      <w:numFmt w:val="bullet"/>
      <w:lvlText w:val="•"/>
      <w:lvlJc w:val="left"/>
      <w:pPr>
        <w:ind w:left="3241" w:hanging="397"/>
      </w:pPr>
      <w:rPr>
        <w:rFonts w:hint="default"/>
      </w:rPr>
    </w:lvl>
    <w:lvl w:ilvl="7" w:tplc="27265142">
      <w:numFmt w:val="bullet"/>
      <w:lvlText w:val="•"/>
      <w:lvlJc w:val="left"/>
      <w:pPr>
        <w:ind w:left="3695" w:hanging="397"/>
      </w:pPr>
      <w:rPr>
        <w:rFonts w:hint="default"/>
      </w:rPr>
    </w:lvl>
    <w:lvl w:ilvl="8" w:tplc="DA7455C2">
      <w:numFmt w:val="bullet"/>
      <w:lvlText w:val="•"/>
      <w:lvlJc w:val="left"/>
      <w:pPr>
        <w:ind w:left="4149" w:hanging="397"/>
      </w:pPr>
      <w:rPr>
        <w:rFonts w:hint="default"/>
      </w:rPr>
    </w:lvl>
  </w:abstractNum>
  <w:abstractNum w:abstractNumId="57" w15:restartNumberingAfterBreak="0">
    <w:nsid w:val="7BA37961"/>
    <w:multiLevelType w:val="hybridMultilevel"/>
    <w:tmpl w:val="6940404E"/>
    <w:lvl w:ilvl="0" w:tplc="43E87556">
      <w:start w:val="1"/>
      <w:numFmt w:val="lowerLetter"/>
      <w:lvlText w:val="(%1)"/>
      <w:lvlJc w:val="left"/>
      <w:pPr>
        <w:ind w:left="510" w:hanging="397"/>
      </w:pPr>
      <w:rPr>
        <w:rFonts w:ascii="Times New Roman" w:eastAsia="PMingLiU" w:hAnsi="Times New Roman" w:cs="Times New Roman" w:hint="default"/>
        <w:color w:val="231F20"/>
        <w:w w:val="90"/>
        <w:sz w:val="20"/>
        <w:szCs w:val="20"/>
      </w:rPr>
    </w:lvl>
    <w:lvl w:ilvl="1" w:tplc="88629EE2">
      <w:numFmt w:val="bullet"/>
      <w:lvlText w:val="•"/>
      <w:lvlJc w:val="left"/>
      <w:pPr>
        <w:ind w:left="961" w:hanging="397"/>
      </w:pPr>
      <w:rPr>
        <w:rFonts w:hint="default"/>
      </w:rPr>
    </w:lvl>
    <w:lvl w:ilvl="2" w:tplc="C97AE43E">
      <w:numFmt w:val="bullet"/>
      <w:lvlText w:val="•"/>
      <w:lvlJc w:val="left"/>
      <w:pPr>
        <w:ind w:left="1401" w:hanging="397"/>
      </w:pPr>
      <w:rPr>
        <w:rFonts w:hint="default"/>
      </w:rPr>
    </w:lvl>
    <w:lvl w:ilvl="3" w:tplc="D212A814">
      <w:numFmt w:val="bullet"/>
      <w:lvlText w:val="•"/>
      <w:lvlJc w:val="left"/>
      <w:pPr>
        <w:ind w:left="1842" w:hanging="397"/>
      </w:pPr>
      <w:rPr>
        <w:rFonts w:hint="default"/>
      </w:rPr>
    </w:lvl>
    <w:lvl w:ilvl="4" w:tplc="A0508AD0">
      <w:numFmt w:val="bullet"/>
      <w:lvlText w:val="•"/>
      <w:lvlJc w:val="left"/>
      <w:pPr>
        <w:ind w:left="2283" w:hanging="397"/>
      </w:pPr>
      <w:rPr>
        <w:rFonts w:hint="default"/>
      </w:rPr>
    </w:lvl>
    <w:lvl w:ilvl="5" w:tplc="BD9A5660">
      <w:numFmt w:val="bullet"/>
      <w:lvlText w:val="•"/>
      <w:lvlJc w:val="left"/>
      <w:pPr>
        <w:ind w:left="2724" w:hanging="397"/>
      </w:pPr>
      <w:rPr>
        <w:rFonts w:hint="default"/>
      </w:rPr>
    </w:lvl>
    <w:lvl w:ilvl="6" w:tplc="389077CE">
      <w:numFmt w:val="bullet"/>
      <w:lvlText w:val="•"/>
      <w:lvlJc w:val="left"/>
      <w:pPr>
        <w:ind w:left="3165" w:hanging="397"/>
      </w:pPr>
      <w:rPr>
        <w:rFonts w:hint="default"/>
      </w:rPr>
    </w:lvl>
    <w:lvl w:ilvl="7" w:tplc="95B4837A">
      <w:numFmt w:val="bullet"/>
      <w:lvlText w:val="•"/>
      <w:lvlJc w:val="left"/>
      <w:pPr>
        <w:ind w:left="3606" w:hanging="397"/>
      </w:pPr>
      <w:rPr>
        <w:rFonts w:hint="default"/>
      </w:rPr>
    </w:lvl>
    <w:lvl w:ilvl="8" w:tplc="4B545C88">
      <w:numFmt w:val="bullet"/>
      <w:lvlText w:val="•"/>
      <w:lvlJc w:val="left"/>
      <w:pPr>
        <w:ind w:left="4047" w:hanging="397"/>
      </w:pPr>
      <w:rPr>
        <w:rFonts w:hint="default"/>
      </w:rPr>
    </w:lvl>
  </w:abstractNum>
  <w:abstractNum w:abstractNumId="58" w15:restartNumberingAfterBreak="0">
    <w:nsid w:val="7C2C7AE5"/>
    <w:multiLevelType w:val="hybridMultilevel"/>
    <w:tmpl w:val="12CED4FE"/>
    <w:lvl w:ilvl="0" w:tplc="75F4818C">
      <w:numFmt w:val="bullet"/>
      <w:lvlText w:val="—"/>
      <w:lvlJc w:val="left"/>
      <w:pPr>
        <w:ind w:left="832" w:hanging="360"/>
      </w:pPr>
      <w:rPr>
        <w:rFonts w:ascii="PMingLiU" w:eastAsia="PMingLiU" w:hAnsi="PMingLiU" w:cs="PMingLiU" w:hint="default"/>
        <w:color w:val="231F20"/>
        <w:w w:val="95"/>
        <w:sz w:val="17"/>
        <w:szCs w:val="17"/>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59" w15:restartNumberingAfterBreak="0">
    <w:nsid w:val="7CFB6BC1"/>
    <w:multiLevelType w:val="hybridMultilevel"/>
    <w:tmpl w:val="16E46836"/>
    <w:lvl w:ilvl="0" w:tplc="7228D27C">
      <w:start w:val="1"/>
      <w:numFmt w:val="decimal"/>
      <w:lvlText w:val="%1."/>
      <w:lvlJc w:val="left"/>
      <w:pPr>
        <w:ind w:left="113" w:hanging="334"/>
      </w:pPr>
      <w:rPr>
        <w:rFonts w:ascii="Times New Roman" w:eastAsia="PMingLiU" w:hAnsi="Times New Roman" w:cs="Times New Roman" w:hint="default"/>
        <w:color w:val="231F20"/>
        <w:w w:val="105"/>
        <w:sz w:val="20"/>
        <w:szCs w:val="20"/>
      </w:rPr>
    </w:lvl>
    <w:lvl w:ilvl="1" w:tplc="C4CA3444">
      <w:numFmt w:val="bullet"/>
      <w:lvlText w:val="•"/>
      <w:lvlJc w:val="left"/>
      <w:pPr>
        <w:ind w:left="600" w:hanging="334"/>
      </w:pPr>
      <w:rPr>
        <w:rFonts w:hint="default"/>
      </w:rPr>
    </w:lvl>
    <w:lvl w:ilvl="2" w:tplc="9794A7EA">
      <w:numFmt w:val="bullet"/>
      <w:lvlText w:val="•"/>
      <w:lvlJc w:val="left"/>
      <w:pPr>
        <w:ind w:left="1081" w:hanging="334"/>
      </w:pPr>
      <w:rPr>
        <w:rFonts w:hint="default"/>
      </w:rPr>
    </w:lvl>
    <w:lvl w:ilvl="3" w:tplc="4044C350">
      <w:numFmt w:val="bullet"/>
      <w:lvlText w:val="•"/>
      <w:lvlJc w:val="left"/>
      <w:pPr>
        <w:ind w:left="1562" w:hanging="334"/>
      </w:pPr>
      <w:rPr>
        <w:rFonts w:hint="default"/>
      </w:rPr>
    </w:lvl>
    <w:lvl w:ilvl="4" w:tplc="56101356">
      <w:numFmt w:val="bullet"/>
      <w:lvlText w:val="•"/>
      <w:lvlJc w:val="left"/>
      <w:pPr>
        <w:ind w:left="2043" w:hanging="334"/>
      </w:pPr>
      <w:rPr>
        <w:rFonts w:hint="default"/>
      </w:rPr>
    </w:lvl>
    <w:lvl w:ilvl="5" w:tplc="4582FB32">
      <w:numFmt w:val="bullet"/>
      <w:lvlText w:val="•"/>
      <w:lvlJc w:val="left"/>
      <w:pPr>
        <w:ind w:left="2524" w:hanging="334"/>
      </w:pPr>
      <w:rPr>
        <w:rFonts w:hint="default"/>
      </w:rPr>
    </w:lvl>
    <w:lvl w:ilvl="6" w:tplc="54303C4C">
      <w:numFmt w:val="bullet"/>
      <w:lvlText w:val="•"/>
      <w:lvlJc w:val="left"/>
      <w:pPr>
        <w:ind w:left="3005" w:hanging="334"/>
      </w:pPr>
      <w:rPr>
        <w:rFonts w:hint="default"/>
      </w:rPr>
    </w:lvl>
    <w:lvl w:ilvl="7" w:tplc="8346B0E2">
      <w:numFmt w:val="bullet"/>
      <w:lvlText w:val="•"/>
      <w:lvlJc w:val="left"/>
      <w:pPr>
        <w:ind w:left="3486" w:hanging="334"/>
      </w:pPr>
      <w:rPr>
        <w:rFonts w:hint="default"/>
      </w:rPr>
    </w:lvl>
    <w:lvl w:ilvl="8" w:tplc="3F341F22">
      <w:numFmt w:val="bullet"/>
      <w:lvlText w:val="•"/>
      <w:lvlJc w:val="left"/>
      <w:pPr>
        <w:ind w:left="3967" w:hanging="334"/>
      </w:pPr>
      <w:rPr>
        <w:rFonts w:hint="default"/>
      </w:rPr>
    </w:lvl>
  </w:abstractNum>
  <w:abstractNum w:abstractNumId="60" w15:restartNumberingAfterBreak="0">
    <w:nsid w:val="7DBE287D"/>
    <w:multiLevelType w:val="hybridMultilevel"/>
    <w:tmpl w:val="35709B3E"/>
    <w:lvl w:ilvl="0" w:tplc="DA4E71CC">
      <w:start w:val="1"/>
      <w:numFmt w:val="decimal"/>
      <w:lvlText w:val="%1."/>
      <w:lvlJc w:val="left"/>
      <w:pPr>
        <w:ind w:left="1512" w:hanging="397"/>
      </w:pPr>
      <w:rPr>
        <w:rFonts w:ascii="PMingLiU" w:eastAsia="PMingLiU" w:hAnsi="PMingLiU" w:cs="PMingLiU" w:hint="default"/>
        <w:color w:val="231F20"/>
        <w:w w:val="105"/>
        <w:sz w:val="17"/>
        <w:szCs w:val="17"/>
      </w:rPr>
    </w:lvl>
    <w:lvl w:ilvl="1" w:tplc="2B3E66A2">
      <w:start w:val="1"/>
      <w:numFmt w:val="lowerLetter"/>
      <w:lvlText w:val="(%2)"/>
      <w:lvlJc w:val="left"/>
      <w:pPr>
        <w:ind w:left="1909" w:hanging="397"/>
      </w:pPr>
      <w:rPr>
        <w:rFonts w:ascii="Times New Roman" w:eastAsia="PMingLiU" w:hAnsi="Times New Roman" w:cs="Times New Roman" w:hint="default"/>
        <w:color w:val="231F20"/>
        <w:w w:val="89"/>
        <w:sz w:val="20"/>
        <w:szCs w:val="20"/>
      </w:rPr>
    </w:lvl>
    <w:lvl w:ilvl="2" w:tplc="7E5644AE">
      <w:numFmt w:val="bullet"/>
      <w:lvlText w:val="•"/>
      <w:lvlJc w:val="left"/>
      <w:pPr>
        <w:ind w:left="2842" w:hanging="397"/>
      </w:pPr>
      <w:rPr>
        <w:rFonts w:hint="default"/>
      </w:rPr>
    </w:lvl>
    <w:lvl w:ilvl="3" w:tplc="365CDC5E">
      <w:numFmt w:val="bullet"/>
      <w:lvlText w:val="•"/>
      <w:lvlJc w:val="left"/>
      <w:pPr>
        <w:ind w:left="3785" w:hanging="397"/>
      </w:pPr>
      <w:rPr>
        <w:rFonts w:hint="default"/>
      </w:rPr>
    </w:lvl>
    <w:lvl w:ilvl="4" w:tplc="A9E2DB08">
      <w:numFmt w:val="bullet"/>
      <w:lvlText w:val="•"/>
      <w:lvlJc w:val="left"/>
      <w:pPr>
        <w:ind w:left="4728" w:hanging="397"/>
      </w:pPr>
      <w:rPr>
        <w:rFonts w:hint="default"/>
      </w:rPr>
    </w:lvl>
    <w:lvl w:ilvl="5" w:tplc="495E00C2">
      <w:numFmt w:val="bullet"/>
      <w:lvlText w:val="•"/>
      <w:lvlJc w:val="left"/>
      <w:pPr>
        <w:ind w:left="5671" w:hanging="397"/>
      </w:pPr>
      <w:rPr>
        <w:rFonts w:hint="default"/>
      </w:rPr>
    </w:lvl>
    <w:lvl w:ilvl="6" w:tplc="67906660">
      <w:numFmt w:val="bullet"/>
      <w:lvlText w:val="•"/>
      <w:lvlJc w:val="left"/>
      <w:pPr>
        <w:ind w:left="6614" w:hanging="397"/>
      </w:pPr>
      <w:rPr>
        <w:rFonts w:hint="default"/>
      </w:rPr>
    </w:lvl>
    <w:lvl w:ilvl="7" w:tplc="0DB2D8CC">
      <w:numFmt w:val="bullet"/>
      <w:lvlText w:val="•"/>
      <w:lvlJc w:val="left"/>
      <w:pPr>
        <w:ind w:left="7557" w:hanging="397"/>
      </w:pPr>
      <w:rPr>
        <w:rFonts w:hint="default"/>
      </w:rPr>
    </w:lvl>
    <w:lvl w:ilvl="8" w:tplc="C4CEA184">
      <w:numFmt w:val="bullet"/>
      <w:lvlText w:val="•"/>
      <w:lvlJc w:val="left"/>
      <w:pPr>
        <w:ind w:left="8499" w:hanging="397"/>
      </w:pPr>
      <w:rPr>
        <w:rFonts w:hint="default"/>
      </w:rPr>
    </w:lvl>
  </w:abstractNum>
  <w:abstractNum w:abstractNumId="61" w15:restartNumberingAfterBreak="0">
    <w:nsid w:val="7DC71CAA"/>
    <w:multiLevelType w:val="hybridMultilevel"/>
    <w:tmpl w:val="BA48DC24"/>
    <w:lvl w:ilvl="0" w:tplc="D74C36F6">
      <w:start w:val="1"/>
      <w:numFmt w:val="decimal"/>
      <w:lvlText w:val="%1."/>
      <w:lvlJc w:val="left"/>
      <w:pPr>
        <w:ind w:left="123" w:hanging="334"/>
      </w:pPr>
      <w:rPr>
        <w:rFonts w:ascii="Times New Roman" w:eastAsia="PMingLiU" w:hAnsi="Times New Roman" w:cs="Times New Roman" w:hint="default"/>
        <w:color w:val="231F20"/>
        <w:w w:val="105"/>
        <w:sz w:val="20"/>
        <w:szCs w:val="20"/>
      </w:rPr>
    </w:lvl>
    <w:lvl w:ilvl="1" w:tplc="BD8C250A">
      <w:numFmt w:val="bullet"/>
      <w:lvlText w:val="•"/>
      <w:lvlJc w:val="left"/>
      <w:pPr>
        <w:ind w:left="613" w:hanging="334"/>
      </w:pPr>
      <w:rPr>
        <w:rFonts w:hint="default"/>
      </w:rPr>
    </w:lvl>
    <w:lvl w:ilvl="2" w:tplc="697AEA1A">
      <w:numFmt w:val="bullet"/>
      <w:lvlText w:val="•"/>
      <w:lvlJc w:val="left"/>
      <w:pPr>
        <w:ind w:left="1107" w:hanging="334"/>
      </w:pPr>
      <w:rPr>
        <w:rFonts w:hint="default"/>
      </w:rPr>
    </w:lvl>
    <w:lvl w:ilvl="3" w:tplc="97E4949C">
      <w:numFmt w:val="bullet"/>
      <w:lvlText w:val="•"/>
      <w:lvlJc w:val="left"/>
      <w:pPr>
        <w:ind w:left="1600" w:hanging="334"/>
      </w:pPr>
      <w:rPr>
        <w:rFonts w:hint="default"/>
      </w:rPr>
    </w:lvl>
    <w:lvl w:ilvl="4" w:tplc="A9E8B0B0">
      <w:numFmt w:val="bullet"/>
      <w:lvlText w:val="•"/>
      <w:lvlJc w:val="left"/>
      <w:pPr>
        <w:ind w:left="2094" w:hanging="334"/>
      </w:pPr>
      <w:rPr>
        <w:rFonts w:hint="default"/>
      </w:rPr>
    </w:lvl>
    <w:lvl w:ilvl="5" w:tplc="C394B166">
      <w:numFmt w:val="bullet"/>
      <w:lvlText w:val="•"/>
      <w:lvlJc w:val="left"/>
      <w:pPr>
        <w:ind w:left="2588" w:hanging="334"/>
      </w:pPr>
      <w:rPr>
        <w:rFonts w:hint="default"/>
      </w:rPr>
    </w:lvl>
    <w:lvl w:ilvl="6" w:tplc="4B38FC3C">
      <w:numFmt w:val="bullet"/>
      <w:lvlText w:val="•"/>
      <w:lvlJc w:val="left"/>
      <w:pPr>
        <w:ind w:left="3081" w:hanging="334"/>
      </w:pPr>
      <w:rPr>
        <w:rFonts w:hint="default"/>
      </w:rPr>
    </w:lvl>
    <w:lvl w:ilvl="7" w:tplc="28CC81C2">
      <w:numFmt w:val="bullet"/>
      <w:lvlText w:val="•"/>
      <w:lvlJc w:val="left"/>
      <w:pPr>
        <w:ind w:left="3575" w:hanging="334"/>
      </w:pPr>
      <w:rPr>
        <w:rFonts w:hint="default"/>
      </w:rPr>
    </w:lvl>
    <w:lvl w:ilvl="8" w:tplc="9398A77E">
      <w:numFmt w:val="bullet"/>
      <w:lvlText w:val="•"/>
      <w:lvlJc w:val="left"/>
      <w:pPr>
        <w:ind w:left="4069" w:hanging="334"/>
      </w:pPr>
      <w:rPr>
        <w:rFonts w:hint="default"/>
      </w:rPr>
    </w:lvl>
  </w:abstractNum>
  <w:num w:numId="1">
    <w:abstractNumId w:val="49"/>
  </w:num>
  <w:num w:numId="2">
    <w:abstractNumId w:val="46"/>
  </w:num>
  <w:num w:numId="3">
    <w:abstractNumId w:val="35"/>
  </w:num>
  <w:num w:numId="4">
    <w:abstractNumId w:val="32"/>
  </w:num>
  <w:num w:numId="5">
    <w:abstractNumId w:val="4"/>
  </w:num>
  <w:num w:numId="6">
    <w:abstractNumId w:val="2"/>
  </w:num>
  <w:num w:numId="7">
    <w:abstractNumId w:val="50"/>
  </w:num>
  <w:num w:numId="8">
    <w:abstractNumId w:val="43"/>
  </w:num>
  <w:num w:numId="9">
    <w:abstractNumId w:val="17"/>
  </w:num>
  <w:num w:numId="10">
    <w:abstractNumId w:val="60"/>
  </w:num>
  <w:num w:numId="11">
    <w:abstractNumId w:val="39"/>
  </w:num>
  <w:num w:numId="12">
    <w:abstractNumId w:val="33"/>
  </w:num>
  <w:num w:numId="13">
    <w:abstractNumId w:val="30"/>
  </w:num>
  <w:num w:numId="14">
    <w:abstractNumId w:val="41"/>
  </w:num>
  <w:num w:numId="15">
    <w:abstractNumId w:val="15"/>
  </w:num>
  <w:num w:numId="16">
    <w:abstractNumId w:val="29"/>
  </w:num>
  <w:num w:numId="17">
    <w:abstractNumId w:val="61"/>
  </w:num>
  <w:num w:numId="18">
    <w:abstractNumId w:val="22"/>
  </w:num>
  <w:num w:numId="19">
    <w:abstractNumId w:val="16"/>
  </w:num>
  <w:num w:numId="20">
    <w:abstractNumId w:val="28"/>
  </w:num>
  <w:num w:numId="21">
    <w:abstractNumId w:val="26"/>
  </w:num>
  <w:num w:numId="22">
    <w:abstractNumId w:val="13"/>
  </w:num>
  <w:num w:numId="23">
    <w:abstractNumId w:val="42"/>
  </w:num>
  <w:num w:numId="24">
    <w:abstractNumId w:val="25"/>
  </w:num>
  <w:num w:numId="25">
    <w:abstractNumId w:val="45"/>
  </w:num>
  <w:num w:numId="26">
    <w:abstractNumId w:val="8"/>
  </w:num>
  <w:num w:numId="27">
    <w:abstractNumId w:val="47"/>
  </w:num>
  <w:num w:numId="28">
    <w:abstractNumId w:val="24"/>
  </w:num>
  <w:num w:numId="29">
    <w:abstractNumId w:val="37"/>
  </w:num>
  <w:num w:numId="30">
    <w:abstractNumId w:val="19"/>
  </w:num>
  <w:num w:numId="31">
    <w:abstractNumId w:val="0"/>
  </w:num>
  <w:num w:numId="32">
    <w:abstractNumId w:val="7"/>
  </w:num>
  <w:num w:numId="33">
    <w:abstractNumId w:val="18"/>
  </w:num>
  <w:num w:numId="34">
    <w:abstractNumId w:val="56"/>
  </w:num>
  <w:num w:numId="35">
    <w:abstractNumId w:val="21"/>
  </w:num>
  <w:num w:numId="36">
    <w:abstractNumId w:val="12"/>
  </w:num>
  <w:num w:numId="37">
    <w:abstractNumId w:val="14"/>
  </w:num>
  <w:num w:numId="38">
    <w:abstractNumId w:val="11"/>
  </w:num>
  <w:num w:numId="39">
    <w:abstractNumId w:val="36"/>
  </w:num>
  <w:num w:numId="40">
    <w:abstractNumId w:val="34"/>
  </w:num>
  <w:num w:numId="41">
    <w:abstractNumId w:val="44"/>
  </w:num>
  <w:num w:numId="42">
    <w:abstractNumId w:val="57"/>
  </w:num>
  <w:num w:numId="43">
    <w:abstractNumId w:val="10"/>
  </w:num>
  <w:num w:numId="44">
    <w:abstractNumId w:val="40"/>
  </w:num>
  <w:num w:numId="45">
    <w:abstractNumId w:val="38"/>
  </w:num>
  <w:num w:numId="46">
    <w:abstractNumId w:val="52"/>
  </w:num>
  <w:num w:numId="47">
    <w:abstractNumId w:val="3"/>
  </w:num>
  <w:num w:numId="48">
    <w:abstractNumId w:val="23"/>
  </w:num>
  <w:num w:numId="49">
    <w:abstractNumId w:val="55"/>
  </w:num>
  <w:num w:numId="50">
    <w:abstractNumId w:val="48"/>
  </w:num>
  <w:num w:numId="51">
    <w:abstractNumId w:val="54"/>
  </w:num>
  <w:num w:numId="52">
    <w:abstractNumId w:val="6"/>
  </w:num>
  <w:num w:numId="53">
    <w:abstractNumId w:val="31"/>
  </w:num>
  <w:num w:numId="54">
    <w:abstractNumId w:val="59"/>
  </w:num>
  <w:num w:numId="55">
    <w:abstractNumId w:val="51"/>
  </w:num>
  <w:num w:numId="56">
    <w:abstractNumId w:val="20"/>
  </w:num>
  <w:num w:numId="57">
    <w:abstractNumId w:val="9"/>
  </w:num>
  <w:num w:numId="58">
    <w:abstractNumId w:val="27"/>
  </w:num>
  <w:num w:numId="59">
    <w:abstractNumId w:val="5"/>
  </w:num>
  <w:num w:numId="60">
    <w:abstractNumId w:val="53"/>
  </w:num>
  <w:num w:numId="61">
    <w:abstractNumId w:val="1"/>
  </w:num>
  <w:num w:numId="62">
    <w:abstractNumId w:val="5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5A"/>
    <w:rsid w:val="000040ED"/>
    <w:rsid w:val="00005E8F"/>
    <w:rsid w:val="000073D9"/>
    <w:rsid w:val="00016CB8"/>
    <w:rsid w:val="00022EFD"/>
    <w:rsid w:val="00030BCF"/>
    <w:rsid w:val="000410A6"/>
    <w:rsid w:val="00045492"/>
    <w:rsid w:val="000500C7"/>
    <w:rsid w:val="00054FF0"/>
    <w:rsid w:val="00055485"/>
    <w:rsid w:val="000573BA"/>
    <w:rsid w:val="00064EDF"/>
    <w:rsid w:val="00066172"/>
    <w:rsid w:val="00067B41"/>
    <w:rsid w:val="0007048D"/>
    <w:rsid w:val="0007127A"/>
    <w:rsid w:val="00075A64"/>
    <w:rsid w:val="00077404"/>
    <w:rsid w:val="000774E1"/>
    <w:rsid w:val="00081B86"/>
    <w:rsid w:val="000863DE"/>
    <w:rsid w:val="00091E17"/>
    <w:rsid w:val="000927E9"/>
    <w:rsid w:val="00097175"/>
    <w:rsid w:val="000A7983"/>
    <w:rsid w:val="000C189D"/>
    <w:rsid w:val="000C1A92"/>
    <w:rsid w:val="000C2CC9"/>
    <w:rsid w:val="000C4CDA"/>
    <w:rsid w:val="000C6DDC"/>
    <w:rsid w:val="000D0D6E"/>
    <w:rsid w:val="000D1D5C"/>
    <w:rsid w:val="000D43A3"/>
    <w:rsid w:val="000E11AF"/>
    <w:rsid w:val="000E2363"/>
    <w:rsid w:val="000F44B0"/>
    <w:rsid w:val="000F5E96"/>
    <w:rsid w:val="00106E75"/>
    <w:rsid w:val="00111176"/>
    <w:rsid w:val="001111AC"/>
    <w:rsid w:val="00111461"/>
    <w:rsid w:val="00111834"/>
    <w:rsid w:val="0011463F"/>
    <w:rsid w:val="0012160F"/>
    <w:rsid w:val="00122851"/>
    <w:rsid w:val="00123EAC"/>
    <w:rsid w:val="0013289E"/>
    <w:rsid w:val="00136B08"/>
    <w:rsid w:val="00140924"/>
    <w:rsid w:val="00143412"/>
    <w:rsid w:val="00146528"/>
    <w:rsid w:val="001470E7"/>
    <w:rsid w:val="0015782B"/>
    <w:rsid w:val="00163261"/>
    <w:rsid w:val="00163277"/>
    <w:rsid w:val="001656EB"/>
    <w:rsid w:val="001773BE"/>
    <w:rsid w:val="0017743D"/>
    <w:rsid w:val="001812FE"/>
    <w:rsid w:val="00184988"/>
    <w:rsid w:val="001850E2"/>
    <w:rsid w:val="0019608C"/>
    <w:rsid w:val="00196A7E"/>
    <w:rsid w:val="001A2907"/>
    <w:rsid w:val="001A3C4E"/>
    <w:rsid w:val="001A75C3"/>
    <w:rsid w:val="001A7D8B"/>
    <w:rsid w:val="001B5082"/>
    <w:rsid w:val="001C1779"/>
    <w:rsid w:val="001C2515"/>
    <w:rsid w:val="001C503D"/>
    <w:rsid w:val="001D6273"/>
    <w:rsid w:val="001D67D7"/>
    <w:rsid w:val="001E1414"/>
    <w:rsid w:val="001E599D"/>
    <w:rsid w:val="001E66B1"/>
    <w:rsid w:val="001F1506"/>
    <w:rsid w:val="001F2B4F"/>
    <w:rsid w:val="00201FC2"/>
    <w:rsid w:val="0020254F"/>
    <w:rsid w:val="00202D7B"/>
    <w:rsid w:val="002055D7"/>
    <w:rsid w:val="00207E18"/>
    <w:rsid w:val="00220276"/>
    <w:rsid w:val="00225315"/>
    <w:rsid w:val="0023462C"/>
    <w:rsid w:val="002359F9"/>
    <w:rsid w:val="002377F3"/>
    <w:rsid w:val="00240809"/>
    <w:rsid w:val="00243A3E"/>
    <w:rsid w:val="00246CC3"/>
    <w:rsid w:val="002548F8"/>
    <w:rsid w:val="00254DD6"/>
    <w:rsid w:val="00254EB1"/>
    <w:rsid w:val="00260D79"/>
    <w:rsid w:val="00264AF2"/>
    <w:rsid w:val="002721F7"/>
    <w:rsid w:val="00275BB6"/>
    <w:rsid w:val="00282E38"/>
    <w:rsid w:val="00285A50"/>
    <w:rsid w:val="002875B5"/>
    <w:rsid w:val="00287D29"/>
    <w:rsid w:val="002933EA"/>
    <w:rsid w:val="002938F0"/>
    <w:rsid w:val="002974A2"/>
    <w:rsid w:val="002B094F"/>
    <w:rsid w:val="002B15B7"/>
    <w:rsid w:val="002B1EC4"/>
    <w:rsid w:val="002B652C"/>
    <w:rsid w:val="002B7AC2"/>
    <w:rsid w:val="002C2CBD"/>
    <w:rsid w:val="002C3E71"/>
    <w:rsid w:val="002D0F84"/>
    <w:rsid w:val="002E255D"/>
    <w:rsid w:val="002E4EFF"/>
    <w:rsid w:val="002F7E44"/>
    <w:rsid w:val="0030273F"/>
    <w:rsid w:val="00313DDF"/>
    <w:rsid w:val="00322687"/>
    <w:rsid w:val="0033039B"/>
    <w:rsid w:val="00331FE8"/>
    <w:rsid w:val="003331D1"/>
    <w:rsid w:val="003424AB"/>
    <w:rsid w:val="00351B9F"/>
    <w:rsid w:val="003626CA"/>
    <w:rsid w:val="003705C4"/>
    <w:rsid w:val="0037357B"/>
    <w:rsid w:val="00387039"/>
    <w:rsid w:val="00395E68"/>
    <w:rsid w:val="0039661B"/>
    <w:rsid w:val="003A1536"/>
    <w:rsid w:val="003A270C"/>
    <w:rsid w:val="003A3A9E"/>
    <w:rsid w:val="003A4E41"/>
    <w:rsid w:val="003C0862"/>
    <w:rsid w:val="003C28DF"/>
    <w:rsid w:val="003D4CBC"/>
    <w:rsid w:val="003D5260"/>
    <w:rsid w:val="003D77C6"/>
    <w:rsid w:val="003E1A62"/>
    <w:rsid w:val="003E23CF"/>
    <w:rsid w:val="003E2B97"/>
    <w:rsid w:val="003E6D51"/>
    <w:rsid w:val="003F4B56"/>
    <w:rsid w:val="004078AB"/>
    <w:rsid w:val="00407CC7"/>
    <w:rsid w:val="004162CC"/>
    <w:rsid w:val="0042220F"/>
    <w:rsid w:val="0043277E"/>
    <w:rsid w:val="00432A55"/>
    <w:rsid w:val="0043544C"/>
    <w:rsid w:val="00443A8D"/>
    <w:rsid w:val="00445573"/>
    <w:rsid w:val="00450126"/>
    <w:rsid w:val="00451051"/>
    <w:rsid w:val="004539A4"/>
    <w:rsid w:val="004539D3"/>
    <w:rsid w:val="0045496C"/>
    <w:rsid w:val="0045510E"/>
    <w:rsid w:val="00465AB3"/>
    <w:rsid w:val="00474F6A"/>
    <w:rsid w:val="004753B4"/>
    <w:rsid w:val="00476697"/>
    <w:rsid w:val="00481442"/>
    <w:rsid w:val="00483990"/>
    <w:rsid w:val="00487A40"/>
    <w:rsid w:val="00491BED"/>
    <w:rsid w:val="0049575F"/>
    <w:rsid w:val="004A57B6"/>
    <w:rsid w:val="004A7089"/>
    <w:rsid w:val="004C6F56"/>
    <w:rsid w:val="004D1F89"/>
    <w:rsid w:val="004D662D"/>
    <w:rsid w:val="004E2B4C"/>
    <w:rsid w:val="004E6193"/>
    <w:rsid w:val="004F09DC"/>
    <w:rsid w:val="004F3037"/>
    <w:rsid w:val="004F55E3"/>
    <w:rsid w:val="004F5A2E"/>
    <w:rsid w:val="00501BFF"/>
    <w:rsid w:val="005038FE"/>
    <w:rsid w:val="00506474"/>
    <w:rsid w:val="005072C3"/>
    <w:rsid w:val="00507EE8"/>
    <w:rsid w:val="00510FA4"/>
    <w:rsid w:val="005115FC"/>
    <w:rsid w:val="005129F2"/>
    <w:rsid w:val="005144A7"/>
    <w:rsid w:val="00516743"/>
    <w:rsid w:val="005225A9"/>
    <w:rsid w:val="005235A8"/>
    <w:rsid w:val="00526D37"/>
    <w:rsid w:val="005304F1"/>
    <w:rsid w:val="00530E42"/>
    <w:rsid w:val="00540981"/>
    <w:rsid w:val="00550171"/>
    <w:rsid w:val="005541C5"/>
    <w:rsid w:val="00555D49"/>
    <w:rsid w:val="00560210"/>
    <w:rsid w:val="005613CF"/>
    <w:rsid w:val="00565921"/>
    <w:rsid w:val="00567EB9"/>
    <w:rsid w:val="0057127A"/>
    <w:rsid w:val="0057251B"/>
    <w:rsid w:val="00576FE6"/>
    <w:rsid w:val="00581DDC"/>
    <w:rsid w:val="00585F47"/>
    <w:rsid w:val="00586E3A"/>
    <w:rsid w:val="005942A7"/>
    <w:rsid w:val="00595019"/>
    <w:rsid w:val="00597E22"/>
    <w:rsid w:val="005A0BD1"/>
    <w:rsid w:val="005A1B53"/>
    <w:rsid w:val="005B6B99"/>
    <w:rsid w:val="005C3208"/>
    <w:rsid w:val="005C3F6E"/>
    <w:rsid w:val="005D2807"/>
    <w:rsid w:val="005F01C6"/>
    <w:rsid w:val="005F11E1"/>
    <w:rsid w:val="005F407F"/>
    <w:rsid w:val="0060452F"/>
    <w:rsid w:val="00605A56"/>
    <w:rsid w:val="00610845"/>
    <w:rsid w:val="006248AC"/>
    <w:rsid w:val="00625A88"/>
    <w:rsid w:val="006310BA"/>
    <w:rsid w:val="00632E00"/>
    <w:rsid w:val="006346ED"/>
    <w:rsid w:val="00635341"/>
    <w:rsid w:val="00635A07"/>
    <w:rsid w:val="006463FB"/>
    <w:rsid w:val="00646B14"/>
    <w:rsid w:val="0065120B"/>
    <w:rsid w:val="006535AE"/>
    <w:rsid w:val="00666171"/>
    <w:rsid w:val="00666222"/>
    <w:rsid w:val="006756A6"/>
    <w:rsid w:val="00676038"/>
    <w:rsid w:val="0067741F"/>
    <w:rsid w:val="00685239"/>
    <w:rsid w:val="00690A53"/>
    <w:rsid w:val="00691119"/>
    <w:rsid w:val="006A4AB5"/>
    <w:rsid w:val="006A6A4D"/>
    <w:rsid w:val="006A6CAC"/>
    <w:rsid w:val="006A73B5"/>
    <w:rsid w:val="006A7DEC"/>
    <w:rsid w:val="006B19F7"/>
    <w:rsid w:val="006C08FF"/>
    <w:rsid w:val="006F7A53"/>
    <w:rsid w:val="00702BF1"/>
    <w:rsid w:val="00703537"/>
    <w:rsid w:val="00712144"/>
    <w:rsid w:val="00714A99"/>
    <w:rsid w:val="0072071E"/>
    <w:rsid w:val="0072799F"/>
    <w:rsid w:val="00733B0F"/>
    <w:rsid w:val="00734DA9"/>
    <w:rsid w:val="00741E24"/>
    <w:rsid w:val="00741E98"/>
    <w:rsid w:val="0075324A"/>
    <w:rsid w:val="00756ABD"/>
    <w:rsid w:val="0076364E"/>
    <w:rsid w:val="007647F2"/>
    <w:rsid w:val="00767533"/>
    <w:rsid w:val="00767AB5"/>
    <w:rsid w:val="00775C2C"/>
    <w:rsid w:val="00790B4D"/>
    <w:rsid w:val="00795797"/>
    <w:rsid w:val="00796216"/>
    <w:rsid w:val="00797079"/>
    <w:rsid w:val="007A158C"/>
    <w:rsid w:val="007A2BBE"/>
    <w:rsid w:val="007A32D9"/>
    <w:rsid w:val="007A4532"/>
    <w:rsid w:val="007B24D8"/>
    <w:rsid w:val="007B49AF"/>
    <w:rsid w:val="007B5F0A"/>
    <w:rsid w:val="007C28BF"/>
    <w:rsid w:val="007C713B"/>
    <w:rsid w:val="007C7C98"/>
    <w:rsid w:val="007E4893"/>
    <w:rsid w:val="007E69EC"/>
    <w:rsid w:val="007E6B46"/>
    <w:rsid w:val="007F7193"/>
    <w:rsid w:val="008032D6"/>
    <w:rsid w:val="00804550"/>
    <w:rsid w:val="008141A9"/>
    <w:rsid w:val="00815F86"/>
    <w:rsid w:val="00825A85"/>
    <w:rsid w:val="00844DE8"/>
    <w:rsid w:val="0085520D"/>
    <w:rsid w:val="0086061B"/>
    <w:rsid w:val="00866D2C"/>
    <w:rsid w:val="00870FCC"/>
    <w:rsid w:val="0087780B"/>
    <w:rsid w:val="00877FF4"/>
    <w:rsid w:val="00885E38"/>
    <w:rsid w:val="00886715"/>
    <w:rsid w:val="00887833"/>
    <w:rsid w:val="00892DB4"/>
    <w:rsid w:val="00897E12"/>
    <w:rsid w:val="008A37C9"/>
    <w:rsid w:val="008A37FA"/>
    <w:rsid w:val="008B1A3E"/>
    <w:rsid w:val="008B2D14"/>
    <w:rsid w:val="008B4588"/>
    <w:rsid w:val="008C340B"/>
    <w:rsid w:val="008C3EE8"/>
    <w:rsid w:val="008D121B"/>
    <w:rsid w:val="008E0F1E"/>
    <w:rsid w:val="008F09D0"/>
    <w:rsid w:val="008F188C"/>
    <w:rsid w:val="008F3877"/>
    <w:rsid w:val="008F5718"/>
    <w:rsid w:val="00900636"/>
    <w:rsid w:val="009055AA"/>
    <w:rsid w:val="00907272"/>
    <w:rsid w:val="009129D4"/>
    <w:rsid w:val="00915B9A"/>
    <w:rsid w:val="009162D3"/>
    <w:rsid w:val="00916D17"/>
    <w:rsid w:val="00922895"/>
    <w:rsid w:val="0092330D"/>
    <w:rsid w:val="00923AE7"/>
    <w:rsid w:val="00925064"/>
    <w:rsid w:val="0092568F"/>
    <w:rsid w:val="009308ED"/>
    <w:rsid w:val="009312B4"/>
    <w:rsid w:val="009327E4"/>
    <w:rsid w:val="00935204"/>
    <w:rsid w:val="00945692"/>
    <w:rsid w:val="00950ABC"/>
    <w:rsid w:val="00951D74"/>
    <w:rsid w:val="0095479D"/>
    <w:rsid w:val="0095533E"/>
    <w:rsid w:val="009556D3"/>
    <w:rsid w:val="00960852"/>
    <w:rsid w:val="0096268E"/>
    <w:rsid w:val="009656BD"/>
    <w:rsid w:val="00975BC7"/>
    <w:rsid w:val="00984ADA"/>
    <w:rsid w:val="009920DE"/>
    <w:rsid w:val="00993036"/>
    <w:rsid w:val="0099344B"/>
    <w:rsid w:val="0099697F"/>
    <w:rsid w:val="0099739C"/>
    <w:rsid w:val="009977A6"/>
    <w:rsid w:val="009A0C37"/>
    <w:rsid w:val="009A3DAC"/>
    <w:rsid w:val="009A6348"/>
    <w:rsid w:val="009B1C16"/>
    <w:rsid w:val="009B2B2D"/>
    <w:rsid w:val="009B691B"/>
    <w:rsid w:val="009B7542"/>
    <w:rsid w:val="009B7F3B"/>
    <w:rsid w:val="009C12EB"/>
    <w:rsid w:val="009C2C0D"/>
    <w:rsid w:val="009C3275"/>
    <w:rsid w:val="009C36E1"/>
    <w:rsid w:val="009D199F"/>
    <w:rsid w:val="009E2469"/>
    <w:rsid w:val="009E44D6"/>
    <w:rsid w:val="009E471B"/>
    <w:rsid w:val="009F1B54"/>
    <w:rsid w:val="009F4887"/>
    <w:rsid w:val="009F75F6"/>
    <w:rsid w:val="00A011C0"/>
    <w:rsid w:val="00A01F84"/>
    <w:rsid w:val="00A12029"/>
    <w:rsid w:val="00A1371F"/>
    <w:rsid w:val="00A2027C"/>
    <w:rsid w:val="00A2115D"/>
    <w:rsid w:val="00A27671"/>
    <w:rsid w:val="00A41A27"/>
    <w:rsid w:val="00A41E67"/>
    <w:rsid w:val="00A46855"/>
    <w:rsid w:val="00A510F9"/>
    <w:rsid w:val="00A55A72"/>
    <w:rsid w:val="00A57E99"/>
    <w:rsid w:val="00A627DC"/>
    <w:rsid w:val="00A77800"/>
    <w:rsid w:val="00A818B8"/>
    <w:rsid w:val="00A83F4F"/>
    <w:rsid w:val="00A9558E"/>
    <w:rsid w:val="00A95BD2"/>
    <w:rsid w:val="00A97E6A"/>
    <w:rsid w:val="00AA195B"/>
    <w:rsid w:val="00AB1612"/>
    <w:rsid w:val="00AB71A6"/>
    <w:rsid w:val="00AC3E9A"/>
    <w:rsid w:val="00AC51EA"/>
    <w:rsid w:val="00AC5F8C"/>
    <w:rsid w:val="00AC6DEB"/>
    <w:rsid w:val="00AD2A5B"/>
    <w:rsid w:val="00AD3701"/>
    <w:rsid w:val="00AE59CE"/>
    <w:rsid w:val="00AF449C"/>
    <w:rsid w:val="00B02763"/>
    <w:rsid w:val="00B02A37"/>
    <w:rsid w:val="00B04CC2"/>
    <w:rsid w:val="00B059BF"/>
    <w:rsid w:val="00B06850"/>
    <w:rsid w:val="00B13B5B"/>
    <w:rsid w:val="00B17738"/>
    <w:rsid w:val="00B20680"/>
    <w:rsid w:val="00B25026"/>
    <w:rsid w:val="00B2705B"/>
    <w:rsid w:val="00B35010"/>
    <w:rsid w:val="00B41336"/>
    <w:rsid w:val="00B46643"/>
    <w:rsid w:val="00B5351B"/>
    <w:rsid w:val="00B546D0"/>
    <w:rsid w:val="00B63C09"/>
    <w:rsid w:val="00B70E4C"/>
    <w:rsid w:val="00B80848"/>
    <w:rsid w:val="00B80DDF"/>
    <w:rsid w:val="00B8150F"/>
    <w:rsid w:val="00B81AEE"/>
    <w:rsid w:val="00B84F4E"/>
    <w:rsid w:val="00B91078"/>
    <w:rsid w:val="00BA1B3A"/>
    <w:rsid w:val="00BA390F"/>
    <w:rsid w:val="00BB1A9D"/>
    <w:rsid w:val="00BB3805"/>
    <w:rsid w:val="00BB6BC4"/>
    <w:rsid w:val="00BC3F51"/>
    <w:rsid w:val="00BC54D6"/>
    <w:rsid w:val="00BD0C26"/>
    <w:rsid w:val="00BD1DFD"/>
    <w:rsid w:val="00BD4A9B"/>
    <w:rsid w:val="00BD5ADC"/>
    <w:rsid w:val="00BD7D74"/>
    <w:rsid w:val="00BE1D23"/>
    <w:rsid w:val="00BE3DF8"/>
    <w:rsid w:val="00BE777F"/>
    <w:rsid w:val="00BE78DF"/>
    <w:rsid w:val="00BF5B1E"/>
    <w:rsid w:val="00BF6096"/>
    <w:rsid w:val="00C008C3"/>
    <w:rsid w:val="00C01075"/>
    <w:rsid w:val="00C03685"/>
    <w:rsid w:val="00C0535F"/>
    <w:rsid w:val="00C06947"/>
    <w:rsid w:val="00C06EEB"/>
    <w:rsid w:val="00C11EAD"/>
    <w:rsid w:val="00C1279F"/>
    <w:rsid w:val="00C224B0"/>
    <w:rsid w:val="00C235C6"/>
    <w:rsid w:val="00C26BB1"/>
    <w:rsid w:val="00C2736A"/>
    <w:rsid w:val="00C276E2"/>
    <w:rsid w:val="00C33439"/>
    <w:rsid w:val="00C41E5B"/>
    <w:rsid w:val="00C42D0B"/>
    <w:rsid w:val="00C561E7"/>
    <w:rsid w:val="00C607A9"/>
    <w:rsid w:val="00C70C85"/>
    <w:rsid w:val="00C719B3"/>
    <w:rsid w:val="00C72D39"/>
    <w:rsid w:val="00C75C65"/>
    <w:rsid w:val="00C81EDA"/>
    <w:rsid w:val="00C81F49"/>
    <w:rsid w:val="00C8774B"/>
    <w:rsid w:val="00C9259A"/>
    <w:rsid w:val="00CA2A32"/>
    <w:rsid w:val="00CB6FBE"/>
    <w:rsid w:val="00CC4F12"/>
    <w:rsid w:val="00CD39D2"/>
    <w:rsid w:val="00CE4712"/>
    <w:rsid w:val="00CF3DE4"/>
    <w:rsid w:val="00D05950"/>
    <w:rsid w:val="00D10DA1"/>
    <w:rsid w:val="00D30010"/>
    <w:rsid w:val="00D34CFF"/>
    <w:rsid w:val="00D34F94"/>
    <w:rsid w:val="00D35727"/>
    <w:rsid w:val="00D443BC"/>
    <w:rsid w:val="00D46FDA"/>
    <w:rsid w:val="00D65050"/>
    <w:rsid w:val="00D679BC"/>
    <w:rsid w:val="00D728E9"/>
    <w:rsid w:val="00D7295B"/>
    <w:rsid w:val="00D75DC1"/>
    <w:rsid w:val="00D7720B"/>
    <w:rsid w:val="00D7769F"/>
    <w:rsid w:val="00D81577"/>
    <w:rsid w:val="00D81926"/>
    <w:rsid w:val="00D90A31"/>
    <w:rsid w:val="00D90F2E"/>
    <w:rsid w:val="00D914CD"/>
    <w:rsid w:val="00D951F7"/>
    <w:rsid w:val="00D96CA3"/>
    <w:rsid w:val="00DA045B"/>
    <w:rsid w:val="00DA04A0"/>
    <w:rsid w:val="00DA33B3"/>
    <w:rsid w:val="00DA49FC"/>
    <w:rsid w:val="00DA4AAE"/>
    <w:rsid w:val="00DA5133"/>
    <w:rsid w:val="00DA5FF5"/>
    <w:rsid w:val="00DB08E4"/>
    <w:rsid w:val="00DB1685"/>
    <w:rsid w:val="00DB1F0C"/>
    <w:rsid w:val="00DB4EF8"/>
    <w:rsid w:val="00DB6D40"/>
    <w:rsid w:val="00DB6E09"/>
    <w:rsid w:val="00DB77E5"/>
    <w:rsid w:val="00DC0ED0"/>
    <w:rsid w:val="00DC318B"/>
    <w:rsid w:val="00DC5995"/>
    <w:rsid w:val="00DC64A8"/>
    <w:rsid w:val="00DC7CC9"/>
    <w:rsid w:val="00DD34BF"/>
    <w:rsid w:val="00DD637D"/>
    <w:rsid w:val="00DD6CD8"/>
    <w:rsid w:val="00DE3397"/>
    <w:rsid w:val="00DE3E36"/>
    <w:rsid w:val="00DE6BEE"/>
    <w:rsid w:val="00DE77A4"/>
    <w:rsid w:val="00DF0023"/>
    <w:rsid w:val="00DF37AB"/>
    <w:rsid w:val="00DF45B0"/>
    <w:rsid w:val="00DF5B8A"/>
    <w:rsid w:val="00DF7067"/>
    <w:rsid w:val="00E02106"/>
    <w:rsid w:val="00E030C3"/>
    <w:rsid w:val="00E04041"/>
    <w:rsid w:val="00E07FD9"/>
    <w:rsid w:val="00E147ED"/>
    <w:rsid w:val="00E16D4C"/>
    <w:rsid w:val="00E20113"/>
    <w:rsid w:val="00E20D08"/>
    <w:rsid w:val="00E2211F"/>
    <w:rsid w:val="00E33F96"/>
    <w:rsid w:val="00E43736"/>
    <w:rsid w:val="00E477FA"/>
    <w:rsid w:val="00E4789A"/>
    <w:rsid w:val="00E5693C"/>
    <w:rsid w:val="00E62314"/>
    <w:rsid w:val="00E63501"/>
    <w:rsid w:val="00E6519A"/>
    <w:rsid w:val="00E66198"/>
    <w:rsid w:val="00E6724E"/>
    <w:rsid w:val="00E75482"/>
    <w:rsid w:val="00E75A26"/>
    <w:rsid w:val="00E76082"/>
    <w:rsid w:val="00E769AC"/>
    <w:rsid w:val="00E77751"/>
    <w:rsid w:val="00E8052E"/>
    <w:rsid w:val="00E86341"/>
    <w:rsid w:val="00E900CA"/>
    <w:rsid w:val="00E9165A"/>
    <w:rsid w:val="00E92920"/>
    <w:rsid w:val="00E9623B"/>
    <w:rsid w:val="00E97E22"/>
    <w:rsid w:val="00EA129A"/>
    <w:rsid w:val="00EA6B66"/>
    <w:rsid w:val="00EB4EEA"/>
    <w:rsid w:val="00EC15B4"/>
    <w:rsid w:val="00EC5342"/>
    <w:rsid w:val="00EE04CB"/>
    <w:rsid w:val="00EE3C2E"/>
    <w:rsid w:val="00EF29E0"/>
    <w:rsid w:val="00EF3399"/>
    <w:rsid w:val="00EF3977"/>
    <w:rsid w:val="00EF4819"/>
    <w:rsid w:val="00F005A9"/>
    <w:rsid w:val="00F012FC"/>
    <w:rsid w:val="00F0362B"/>
    <w:rsid w:val="00F12B85"/>
    <w:rsid w:val="00F13CD6"/>
    <w:rsid w:val="00F2112A"/>
    <w:rsid w:val="00F2377A"/>
    <w:rsid w:val="00F403D4"/>
    <w:rsid w:val="00F461F0"/>
    <w:rsid w:val="00F542CF"/>
    <w:rsid w:val="00F63505"/>
    <w:rsid w:val="00F72507"/>
    <w:rsid w:val="00F72E18"/>
    <w:rsid w:val="00F836AC"/>
    <w:rsid w:val="00F84986"/>
    <w:rsid w:val="00F85D99"/>
    <w:rsid w:val="00F86626"/>
    <w:rsid w:val="00F922F8"/>
    <w:rsid w:val="00FB3924"/>
    <w:rsid w:val="00FB6F1F"/>
    <w:rsid w:val="00FC1B89"/>
    <w:rsid w:val="00FC6FB3"/>
    <w:rsid w:val="00FD06D1"/>
    <w:rsid w:val="00FD215F"/>
    <w:rsid w:val="00FD281A"/>
    <w:rsid w:val="00FD3785"/>
    <w:rsid w:val="00FD58DA"/>
    <w:rsid w:val="00FD65A3"/>
    <w:rsid w:val="00FE2091"/>
    <w:rsid w:val="00FE6098"/>
    <w:rsid w:val="00FE6541"/>
    <w:rsid w:val="00FE6667"/>
    <w:rsid w:val="00FF1D09"/>
    <w:rsid w:val="00FF2FDB"/>
    <w:rsid w:val="00FF30BE"/>
    <w:rsid w:val="39CF08A6"/>
    <w:rsid w:val="7EB4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85A50"/>
    <w:rPr>
      <w:rFonts w:ascii="PMingLiU" w:eastAsia="PMingLiU" w:hAnsi="PMingLiU" w:cs="PMingLiU"/>
    </w:rPr>
  </w:style>
  <w:style w:type="paragraph" w:styleId="Heading1">
    <w:name w:val="heading 1"/>
    <w:basedOn w:val="Normal"/>
    <w:link w:val="Heading1Char"/>
    <w:uiPriority w:val="1"/>
    <w:qFormat/>
    <w:rsid w:val="000C4CDA"/>
    <w:pPr>
      <w:ind w:left="50"/>
      <w:outlineLvl w:val="0"/>
    </w:pPr>
    <w:rPr>
      <w:rFonts w:ascii="Arial" w:eastAsia="Arial" w:hAnsi="Arial" w:cstheme="minorBidi"/>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520D"/>
    <w:rPr>
      <w:sz w:val="19"/>
      <w:szCs w:val="19"/>
    </w:rPr>
  </w:style>
  <w:style w:type="paragraph" w:styleId="ListParagraph">
    <w:name w:val="List Paragraph"/>
    <w:basedOn w:val="Normal"/>
    <w:uiPriority w:val="1"/>
    <w:qFormat/>
    <w:rsid w:val="0085520D"/>
    <w:pPr>
      <w:ind w:left="113" w:hanging="397"/>
      <w:jc w:val="both"/>
    </w:pPr>
  </w:style>
  <w:style w:type="paragraph" w:customStyle="1" w:styleId="TableParagraph">
    <w:name w:val="Table Paragraph"/>
    <w:basedOn w:val="Normal"/>
    <w:uiPriority w:val="1"/>
    <w:qFormat/>
    <w:rsid w:val="0085520D"/>
  </w:style>
  <w:style w:type="paragraph" w:styleId="BalloonText">
    <w:name w:val="Balloon Text"/>
    <w:basedOn w:val="Normal"/>
    <w:link w:val="BalloonTextChar"/>
    <w:uiPriority w:val="99"/>
    <w:semiHidden/>
    <w:unhideWhenUsed/>
    <w:rsid w:val="0059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019"/>
    <w:rPr>
      <w:rFonts w:ascii="Segoe UI" w:eastAsia="PMingLiU" w:hAnsi="Segoe UI" w:cs="Segoe UI"/>
      <w:sz w:val="18"/>
      <w:szCs w:val="18"/>
    </w:rPr>
  </w:style>
  <w:style w:type="character" w:styleId="CommentReference">
    <w:name w:val="annotation reference"/>
    <w:basedOn w:val="DefaultParagraphFont"/>
    <w:uiPriority w:val="99"/>
    <w:semiHidden/>
    <w:unhideWhenUsed/>
    <w:rsid w:val="00D46FDA"/>
    <w:rPr>
      <w:sz w:val="16"/>
      <w:szCs w:val="16"/>
    </w:rPr>
  </w:style>
  <w:style w:type="paragraph" w:styleId="CommentText">
    <w:name w:val="annotation text"/>
    <w:basedOn w:val="Normal"/>
    <w:link w:val="CommentTextChar"/>
    <w:uiPriority w:val="99"/>
    <w:unhideWhenUsed/>
    <w:rsid w:val="00D46FDA"/>
    <w:rPr>
      <w:sz w:val="20"/>
      <w:szCs w:val="20"/>
    </w:rPr>
  </w:style>
  <w:style w:type="character" w:customStyle="1" w:styleId="CommentTextChar">
    <w:name w:val="Comment Text Char"/>
    <w:basedOn w:val="DefaultParagraphFont"/>
    <w:link w:val="CommentText"/>
    <w:uiPriority w:val="99"/>
    <w:rsid w:val="00D46FDA"/>
    <w:rPr>
      <w:rFonts w:ascii="PMingLiU" w:eastAsia="PMingLiU" w:hAnsi="PMingLiU" w:cs="PMingLiU"/>
      <w:sz w:val="20"/>
      <w:szCs w:val="20"/>
    </w:rPr>
  </w:style>
  <w:style w:type="paragraph" w:styleId="CommentSubject">
    <w:name w:val="annotation subject"/>
    <w:basedOn w:val="CommentText"/>
    <w:next w:val="CommentText"/>
    <w:link w:val="CommentSubjectChar"/>
    <w:uiPriority w:val="99"/>
    <w:semiHidden/>
    <w:unhideWhenUsed/>
    <w:rsid w:val="00D46FDA"/>
    <w:rPr>
      <w:b/>
      <w:bCs/>
    </w:rPr>
  </w:style>
  <w:style w:type="character" w:customStyle="1" w:styleId="CommentSubjectChar">
    <w:name w:val="Comment Subject Char"/>
    <w:basedOn w:val="CommentTextChar"/>
    <w:link w:val="CommentSubject"/>
    <w:uiPriority w:val="99"/>
    <w:semiHidden/>
    <w:rsid w:val="00D46FDA"/>
    <w:rPr>
      <w:rFonts w:ascii="PMingLiU" w:eastAsia="PMingLiU" w:hAnsi="PMingLiU" w:cs="PMingLiU"/>
      <w:b/>
      <w:bCs/>
      <w:sz w:val="20"/>
      <w:szCs w:val="20"/>
    </w:rPr>
  </w:style>
  <w:style w:type="paragraph" w:styleId="Revision">
    <w:name w:val="Revision"/>
    <w:hidden/>
    <w:uiPriority w:val="99"/>
    <w:semiHidden/>
    <w:rsid w:val="006A4AB5"/>
    <w:pPr>
      <w:widowControl/>
    </w:pPr>
    <w:rPr>
      <w:rFonts w:ascii="PMingLiU" w:eastAsia="PMingLiU" w:hAnsi="PMingLiU" w:cs="PMingLiU"/>
    </w:rPr>
  </w:style>
  <w:style w:type="paragraph" w:styleId="Footer">
    <w:name w:val="footer"/>
    <w:basedOn w:val="Normal"/>
    <w:link w:val="FooterChar"/>
    <w:uiPriority w:val="99"/>
    <w:unhideWhenUsed/>
    <w:rsid w:val="002933EA"/>
    <w:pPr>
      <w:tabs>
        <w:tab w:val="center" w:pos="4513"/>
        <w:tab w:val="right" w:pos="9026"/>
      </w:tabs>
    </w:pPr>
  </w:style>
  <w:style w:type="character" w:customStyle="1" w:styleId="FooterChar">
    <w:name w:val="Footer Char"/>
    <w:basedOn w:val="DefaultParagraphFont"/>
    <w:link w:val="Footer"/>
    <w:uiPriority w:val="99"/>
    <w:rsid w:val="002933EA"/>
    <w:rPr>
      <w:rFonts w:ascii="PMingLiU" w:eastAsia="PMingLiU" w:hAnsi="PMingLiU" w:cs="PMingLiU"/>
    </w:rPr>
  </w:style>
  <w:style w:type="paragraph" w:styleId="Header">
    <w:name w:val="header"/>
    <w:basedOn w:val="Normal"/>
    <w:link w:val="HeaderChar"/>
    <w:uiPriority w:val="99"/>
    <w:unhideWhenUsed/>
    <w:rsid w:val="002933EA"/>
    <w:pPr>
      <w:tabs>
        <w:tab w:val="center" w:pos="4513"/>
        <w:tab w:val="right" w:pos="9026"/>
      </w:tabs>
    </w:pPr>
  </w:style>
  <w:style w:type="character" w:customStyle="1" w:styleId="HeaderChar">
    <w:name w:val="Header Char"/>
    <w:basedOn w:val="DefaultParagraphFont"/>
    <w:link w:val="Header"/>
    <w:uiPriority w:val="99"/>
    <w:rsid w:val="002933EA"/>
    <w:rPr>
      <w:rFonts w:ascii="PMingLiU" w:eastAsia="PMingLiU" w:hAnsi="PMingLiU" w:cs="PMingLiU"/>
    </w:rPr>
  </w:style>
  <w:style w:type="paragraph" w:customStyle="1" w:styleId="Default">
    <w:name w:val="Default"/>
    <w:rsid w:val="00220276"/>
    <w:pPr>
      <w:widowControl/>
      <w:autoSpaceDE w:val="0"/>
      <w:autoSpaceDN w:val="0"/>
      <w:adjustRightInd w:val="0"/>
    </w:pPr>
    <w:rPr>
      <w:rFonts w:ascii="Times New Roman" w:hAnsi="Times New Roman" w:cs="Times New Roman"/>
      <w:color w:val="000000"/>
      <w:sz w:val="24"/>
      <w:szCs w:val="24"/>
      <w:lang w:val="en-GB"/>
    </w:rPr>
  </w:style>
  <w:style w:type="paragraph" w:styleId="FootnoteText">
    <w:name w:val="footnote text"/>
    <w:basedOn w:val="Normal"/>
    <w:link w:val="FootnoteTextChar"/>
    <w:uiPriority w:val="99"/>
    <w:semiHidden/>
    <w:unhideWhenUsed/>
    <w:rsid w:val="005304F1"/>
    <w:pPr>
      <w:autoSpaceDE w:val="0"/>
      <w:autoSpaceDN w:val="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5304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304F1"/>
    <w:rPr>
      <w:vertAlign w:val="superscript"/>
    </w:rPr>
  </w:style>
  <w:style w:type="table" w:styleId="TableGrid">
    <w:name w:val="Table Grid"/>
    <w:basedOn w:val="TableNormal"/>
    <w:uiPriority w:val="39"/>
    <w:rsid w:val="00E97E22"/>
    <w:pPr>
      <w:widowControl/>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C4CDA"/>
    <w:rPr>
      <w:rFonts w:ascii="Arial" w:eastAsia="Arial" w:hAnsi="Arial"/>
      <w:sz w:val="29"/>
      <w:szCs w:val="29"/>
    </w:rPr>
  </w:style>
  <w:style w:type="character" w:customStyle="1" w:styleId="normaltextrun">
    <w:name w:val="normaltextrun"/>
    <w:basedOn w:val="DefaultParagraphFont"/>
    <w:rsid w:val="005F407F"/>
  </w:style>
  <w:style w:type="character" w:customStyle="1" w:styleId="eop">
    <w:name w:val="eop"/>
    <w:basedOn w:val="DefaultParagraphFont"/>
    <w:rsid w:val="005F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835">
      <w:bodyDiv w:val="1"/>
      <w:marLeft w:val="0"/>
      <w:marRight w:val="0"/>
      <w:marTop w:val="0"/>
      <w:marBottom w:val="0"/>
      <w:divBdr>
        <w:top w:val="none" w:sz="0" w:space="0" w:color="auto"/>
        <w:left w:val="none" w:sz="0" w:space="0" w:color="auto"/>
        <w:bottom w:val="none" w:sz="0" w:space="0" w:color="auto"/>
        <w:right w:val="none" w:sz="0" w:space="0" w:color="auto"/>
      </w:divBdr>
    </w:div>
    <w:div w:id="162167782">
      <w:bodyDiv w:val="1"/>
      <w:marLeft w:val="0"/>
      <w:marRight w:val="0"/>
      <w:marTop w:val="0"/>
      <w:marBottom w:val="0"/>
      <w:divBdr>
        <w:top w:val="none" w:sz="0" w:space="0" w:color="auto"/>
        <w:left w:val="none" w:sz="0" w:space="0" w:color="auto"/>
        <w:bottom w:val="none" w:sz="0" w:space="0" w:color="auto"/>
        <w:right w:val="none" w:sz="0" w:space="0" w:color="auto"/>
      </w:divBdr>
    </w:div>
    <w:div w:id="450125012">
      <w:bodyDiv w:val="1"/>
      <w:marLeft w:val="0"/>
      <w:marRight w:val="0"/>
      <w:marTop w:val="0"/>
      <w:marBottom w:val="0"/>
      <w:divBdr>
        <w:top w:val="none" w:sz="0" w:space="0" w:color="auto"/>
        <w:left w:val="none" w:sz="0" w:space="0" w:color="auto"/>
        <w:bottom w:val="none" w:sz="0" w:space="0" w:color="auto"/>
        <w:right w:val="none" w:sz="0" w:space="0" w:color="auto"/>
      </w:divBdr>
    </w:div>
    <w:div w:id="527989649">
      <w:bodyDiv w:val="1"/>
      <w:marLeft w:val="0"/>
      <w:marRight w:val="0"/>
      <w:marTop w:val="0"/>
      <w:marBottom w:val="0"/>
      <w:divBdr>
        <w:top w:val="none" w:sz="0" w:space="0" w:color="auto"/>
        <w:left w:val="none" w:sz="0" w:space="0" w:color="auto"/>
        <w:bottom w:val="none" w:sz="0" w:space="0" w:color="auto"/>
        <w:right w:val="none" w:sz="0" w:space="0" w:color="auto"/>
      </w:divBdr>
    </w:div>
    <w:div w:id="535047502">
      <w:bodyDiv w:val="1"/>
      <w:marLeft w:val="0"/>
      <w:marRight w:val="0"/>
      <w:marTop w:val="0"/>
      <w:marBottom w:val="0"/>
      <w:divBdr>
        <w:top w:val="none" w:sz="0" w:space="0" w:color="auto"/>
        <w:left w:val="none" w:sz="0" w:space="0" w:color="auto"/>
        <w:bottom w:val="none" w:sz="0" w:space="0" w:color="auto"/>
        <w:right w:val="none" w:sz="0" w:space="0" w:color="auto"/>
      </w:divBdr>
    </w:div>
    <w:div w:id="708142271">
      <w:bodyDiv w:val="1"/>
      <w:marLeft w:val="0"/>
      <w:marRight w:val="0"/>
      <w:marTop w:val="0"/>
      <w:marBottom w:val="0"/>
      <w:divBdr>
        <w:top w:val="none" w:sz="0" w:space="0" w:color="auto"/>
        <w:left w:val="none" w:sz="0" w:space="0" w:color="auto"/>
        <w:bottom w:val="none" w:sz="0" w:space="0" w:color="auto"/>
        <w:right w:val="none" w:sz="0" w:space="0" w:color="auto"/>
      </w:divBdr>
    </w:div>
    <w:div w:id="970205059">
      <w:bodyDiv w:val="1"/>
      <w:marLeft w:val="0"/>
      <w:marRight w:val="0"/>
      <w:marTop w:val="0"/>
      <w:marBottom w:val="0"/>
      <w:divBdr>
        <w:top w:val="none" w:sz="0" w:space="0" w:color="auto"/>
        <w:left w:val="none" w:sz="0" w:space="0" w:color="auto"/>
        <w:bottom w:val="none" w:sz="0" w:space="0" w:color="auto"/>
        <w:right w:val="none" w:sz="0" w:space="0" w:color="auto"/>
      </w:divBdr>
    </w:div>
    <w:div w:id="1115488650">
      <w:bodyDiv w:val="1"/>
      <w:marLeft w:val="0"/>
      <w:marRight w:val="0"/>
      <w:marTop w:val="0"/>
      <w:marBottom w:val="0"/>
      <w:divBdr>
        <w:top w:val="none" w:sz="0" w:space="0" w:color="auto"/>
        <w:left w:val="none" w:sz="0" w:space="0" w:color="auto"/>
        <w:bottom w:val="none" w:sz="0" w:space="0" w:color="auto"/>
        <w:right w:val="none" w:sz="0" w:space="0" w:color="auto"/>
      </w:divBdr>
    </w:div>
    <w:div w:id="1121341348">
      <w:bodyDiv w:val="1"/>
      <w:marLeft w:val="0"/>
      <w:marRight w:val="0"/>
      <w:marTop w:val="0"/>
      <w:marBottom w:val="0"/>
      <w:divBdr>
        <w:top w:val="none" w:sz="0" w:space="0" w:color="auto"/>
        <w:left w:val="none" w:sz="0" w:space="0" w:color="auto"/>
        <w:bottom w:val="none" w:sz="0" w:space="0" w:color="auto"/>
        <w:right w:val="none" w:sz="0" w:space="0" w:color="auto"/>
      </w:divBdr>
    </w:div>
    <w:div w:id="1317996642">
      <w:bodyDiv w:val="1"/>
      <w:marLeft w:val="0"/>
      <w:marRight w:val="0"/>
      <w:marTop w:val="0"/>
      <w:marBottom w:val="0"/>
      <w:divBdr>
        <w:top w:val="none" w:sz="0" w:space="0" w:color="auto"/>
        <w:left w:val="none" w:sz="0" w:space="0" w:color="auto"/>
        <w:bottom w:val="none" w:sz="0" w:space="0" w:color="auto"/>
        <w:right w:val="none" w:sz="0" w:space="0" w:color="auto"/>
      </w:divBdr>
    </w:div>
    <w:div w:id="1392190083">
      <w:bodyDiv w:val="1"/>
      <w:marLeft w:val="0"/>
      <w:marRight w:val="0"/>
      <w:marTop w:val="0"/>
      <w:marBottom w:val="0"/>
      <w:divBdr>
        <w:top w:val="none" w:sz="0" w:space="0" w:color="auto"/>
        <w:left w:val="none" w:sz="0" w:space="0" w:color="auto"/>
        <w:bottom w:val="none" w:sz="0" w:space="0" w:color="auto"/>
        <w:right w:val="none" w:sz="0" w:space="0" w:color="auto"/>
      </w:divBdr>
    </w:div>
    <w:div w:id="1476994416">
      <w:bodyDiv w:val="1"/>
      <w:marLeft w:val="0"/>
      <w:marRight w:val="0"/>
      <w:marTop w:val="0"/>
      <w:marBottom w:val="0"/>
      <w:divBdr>
        <w:top w:val="none" w:sz="0" w:space="0" w:color="auto"/>
        <w:left w:val="none" w:sz="0" w:space="0" w:color="auto"/>
        <w:bottom w:val="none" w:sz="0" w:space="0" w:color="auto"/>
        <w:right w:val="none" w:sz="0" w:space="0" w:color="auto"/>
      </w:divBdr>
    </w:div>
    <w:div w:id="1519350473">
      <w:bodyDiv w:val="1"/>
      <w:marLeft w:val="0"/>
      <w:marRight w:val="0"/>
      <w:marTop w:val="0"/>
      <w:marBottom w:val="0"/>
      <w:divBdr>
        <w:top w:val="none" w:sz="0" w:space="0" w:color="auto"/>
        <w:left w:val="none" w:sz="0" w:space="0" w:color="auto"/>
        <w:bottom w:val="none" w:sz="0" w:space="0" w:color="auto"/>
        <w:right w:val="none" w:sz="0" w:space="0" w:color="auto"/>
      </w:divBdr>
    </w:div>
    <w:div w:id="1704550364">
      <w:bodyDiv w:val="1"/>
      <w:marLeft w:val="0"/>
      <w:marRight w:val="0"/>
      <w:marTop w:val="0"/>
      <w:marBottom w:val="0"/>
      <w:divBdr>
        <w:top w:val="none" w:sz="0" w:space="0" w:color="auto"/>
        <w:left w:val="none" w:sz="0" w:space="0" w:color="auto"/>
        <w:bottom w:val="none" w:sz="0" w:space="0" w:color="auto"/>
        <w:right w:val="none" w:sz="0" w:space="0" w:color="auto"/>
      </w:divBdr>
    </w:div>
    <w:div w:id="2146048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2019-02-11T17:41:40+00:00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H6263HTYEWN5-1656839188-13663</_dlc_DocId>
    <_dlc_DocIdUrl xmlns="7fd9e60a-720a-478c-bf76-b460d35d354e">
      <Url>https://dbis.sharepoint.com/sites/dit/108/_layouts/15/DocIdRedir.aspx?ID=H6263HTYEWN5-1656839188-13663</Url>
      <Description>H6263HTYEWN5-1656839188-13663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EF357-F687-400F-9AC1-805946E575F0}">
  <ds:schemaRefs>
    <ds:schemaRef ds:uri="http://schemas.microsoft.com/sharepoint/events"/>
  </ds:schemaRefs>
</ds:datastoreItem>
</file>

<file path=customXml/itemProps2.xml><?xml version="1.0" encoding="utf-8"?>
<ds:datastoreItem xmlns:ds="http://schemas.openxmlformats.org/officeDocument/2006/customXml" ds:itemID="{3F4661CB-BD2C-42D5-9994-1554FCD8E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C5E9D-F269-4F7F-9E3E-209DFFCE748A}">
  <ds:schemaRefs>
    <ds:schemaRef ds:uri="http://schemas.microsoft.com/sharepoint/v3/contenttype/forms"/>
  </ds:schemaRefs>
</ds:datastoreItem>
</file>

<file path=customXml/itemProps4.xml><?xml version="1.0" encoding="utf-8"?>
<ds:datastoreItem xmlns:ds="http://schemas.openxmlformats.org/officeDocument/2006/customXml" ds:itemID="{7C9715C1-175A-46B1-AFDD-155555364888}">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5.xml><?xml version="1.0" encoding="utf-8"?>
<ds:datastoreItem xmlns:ds="http://schemas.openxmlformats.org/officeDocument/2006/customXml" ds:itemID="{A5C22C08-2158-9A42-ACBE-A806D73D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26123</Words>
  <Characters>125393</Characters>
  <Application>Microsoft Office Word</Application>
  <DocSecurity>0</DocSecurity>
  <Lines>3483</Lines>
  <Paragraphs>2228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2019-03-29T16:50:00Z</dcterms:created>
  <dcterms:modified xsi:type="dcterms:W3CDTF">2019-04-04T17:44:00Z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105;#Legal|813799cf-6685-4056-98ad-8b083470e4b0</vt:lpwstr>
  </property>
  <property fmtid="{D5CDD505-2E9C-101B-9397-08002B2CF9AE}" pid="3" name="ContentTypeId">
    <vt:lpwstr>0x010100E340F2C683C7BF42821490F8C86354DF</vt:lpwstr>
  </property>
  <property fmtid="{D5CDD505-2E9C-101B-9397-08002B2CF9AE}" pid="4" name="_dlc_DocIdItemGuid">
    <vt:lpwstr>b576b88c-0777-48f3-9ec0-3c5c6ef5d698</vt:lpwstr>
  </property>
  <property fmtid="{D5CDD505-2E9C-101B-9397-08002B2CF9AE}" pid="5" name="AuthorIds_UIVersion_512">
    <vt:lpwstr>3963</vt:lpwstr>
  </property>
  <property fmtid="{D5CDD505-2E9C-101B-9397-08002B2CF9AE}" pid="6" name="AuthorIds_UIVersion_9">
    <vt:lpwstr>3963</vt:lpwstr>
  </property>
  <property fmtid="{D5CDD505-2E9C-101B-9397-08002B2CF9AE}" pid="7" name="AuthorIds_UIVersion_10">
    <vt:lpwstr>3647</vt:lpwstr>
  </property>
</Properties>
</file>
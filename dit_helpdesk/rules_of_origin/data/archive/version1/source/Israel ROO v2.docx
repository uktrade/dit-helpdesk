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F8F1D" w14:textId="69F91AAA" w:rsidR="0008240F" w:rsidRDefault="0008240F" w:rsidP="0008240F">
      <w:pPr>
        <w:spacing w:after="0" w:line="240" w:lineRule="auto"/>
        <w:jc w:val="center"/>
        <w:rPr>
          <w:rFonts w:ascii="Times New Roman" w:hAnsi="Times New Roman" w:cs="Times New Roman"/>
          <w:b/>
          <w:color w:val="000000" w:themeColor="text1"/>
          <w:sz w:val="24"/>
          <w:szCs w:val="24"/>
        </w:rPr>
      </w:pPr>
      <w:r w:rsidRPr="000E045F">
        <w:rPr>
          <w:rFonts w:ascii="Times New Roman" w:hAnsi="Times New Roman" w:cs="Times New Roman"/>
          <w:b/>
          <w:color w:val="000000" w:themeColor="text1"/>
          <w:sz w:val="24"/>
          <w:szCs w:val="24"/>
        </w:rPr>
        <w:t>ANN</w:t>
      </w:r>
      <w:r w:rsidRPr="004B5058">
        <w:rPr>
          <w:rFonts w:ascii="Times New Roman" w:hAnsi="Times New Roman" w:cs="Times New Roman"/>
          <w:b/>
          <w:color w:val="000000" w:themeColor="text1"/>
          <w:sz w:val="24"/>
          <w:szCs w:val="24"/>
        </w:rPr>
        <w:t>EX II</w:t>
      </w:r>
    </w:p>
    <w:p w14:paraId="07598D4A" w14:textId="118E0FCD" w:rsidR="0008240F" w:rsidRDefault="0008240F" w:rsidP="0008240F">
      <w:pPr>
        <w:spacing w:after="0" w:line="240" w:lineRule="auto"/>
        <w:jc w:val="center"/>
        <w:rPr>
          <w:rFonts w:ascii="Times New Roman" w:hAnsi="Times New Roman" w:cs="Times New Roman"/>
          <w:b/>
          <w:color w:val="000000" w:themeColor="text1"/>
          <w:sz w:val="24"/>
          <w:szCs w:val="24"/>
        </w:rPr>
      </w:pPr>
    </w:p>
    <w:p w14:paraId="1200DCA1" w14:textId="53AF31A3" w:rsidR="0008240F" w:rsidRDefault="0008240F" w:rsidP="0008240F">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List of working or processing required to be carried out on non-originating materials</w:t>
      </w:r>
      <w:r w:rsidR="006E4D05">
        <w:rPr>
          <w:rFonts w:ascii="Times New Roman" w:hAnsi="Times New Roman" w:cs="Times New Roman"/>
          <w:b/>
          <w:color w:val="000000" w:themeColor="text1"/>
          <w:sz w:val="24"/>
          <w:szCs w:val="24"/>
        </w:rPr>
        <w:t xml:space="preserve"> </w:t>
      </w:r>
      <w:r w:rsidR="00D37280">
        <w:rPr>
          <w:rFonts w:ascii="Times New Roman" w:hAnsi="Times New Roman" w:cs="Times New Roman"/>
          <w:b/>
          <w:color w:val="000000" w:themeColor="text1"/>
          <w:sz w:val="24"/>
          <w:szCs w:val="24"/>
        </w:rPr>
        <w:t xml:space="preserve">in order for the product manufactured to obtain </w:t>
      </w:r>
      <w:r>
        <w:rPr>
          <w:rFonts w:ascii="Times New Roman" w:hAnsi="Times New Roman" w:cs="Times New Roman"/>
          <w:b/>
          <w:color w:val="000000" w:themeColor="text1"/>
          <w:sz w:val="24"/>
          <w:szCs w:val="24"/>
        </w:rPr>
        <w:t>originating status</w:t>
      </w:r>
    </w:p>
    <w:p w14:paraId="106D663E" w14:textId="4FF80554" w:rsidR="00B97C68" w:rsidRDefault="00B97C68" w:rsidP="0008240F">
      <w:pPr>
        <w:spacing w:after="0" w:line="240" w:lineRule="auto"/>
        <w:jc w:val="center"/>
        <w:rPr>
          <w:rFonts w:ascii="Times New Roman" w:hAnsi="Times New Roman" w:cs="Times New Roman"/>
          <w:b/>
          <w:color w:val="000000" w:themeColor="text1"/>
          <w:sz w:val="24"/>
          <w:szCs w:val="24"/>
        </w:rPr>
      </w:pPr>
    </w:p>
    <w:tbl>
      <w:tblPr>
        <w:tblW w:w="5000" w:type="pct"/>
        <w:tblCellSpacing w:w="0"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A0" w:firstRow="1" w:lastRow="0" w:firstColumn="1" w:lastColumn="0" w:noHBand="0" w:noVBand="1"/>
      </w:tblPr>
      <w:tblGrid>
        <w:gridCol w:w="1324"/>
        <w:gridCol w:w="2689"/>
        <w:gridCol w:w="3608"/>
        <w:gridCol w:w="1389"/>
      </w:tblGrid>
      <w:tr w:rsidR="007D4F2E" w:rsidRPr="00632B36" w14:paraId="1E1E920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3F90EC2" w14:textId="739D4D53" w:rsidR="007D4F2E" w:rsidRPr="004A6868" w:rsidRDefault="007D4F2E" w:rsidP="00E95A35">
            <w:pPr>
              <w:spacing w:after="0" w:line="240" w:lineRule="auto"/>
              <w:ind w:right="195"/>
              <w:rPr>
                <w:rFonts w:ascii="Times New Roman" w:eastAsia="Times New Roman" w:hAnsi="Times New Roman" w:cs="Times New Roman"/>
                <w:b/>
                <w:bCs/>
                <w:sz w:val="23"/>
                <w:szCs w:val="23"/>
                <w:lang w:eastAsia="en-GB"/>
              </w:rPr>
            </w:pPr>
            <w:r>
              <w:rPr>
                <w:rFonts w:ascii="Times New Roman" w:eastAsia="Times New Roman" w:hAnsi="Times New Roman" w:cs="Times New Roman"/>
                <w:b/>
                <w:bCs/>
                <w:sz w:val="23"/>
                <w:szCs w:val="23"/>
                <w:lang w:eastAsia="en-GB"/>
              </w:rPr>
              <w:t>Commodity Code</w:t>
            </w:r>
            <w:r w:rsidRPr="004A6868">
              <w:rPr>
                <w:rFonts w:ascii="Times New Roman" w:eastAsia="Times New Roman" w:hAnsi="Times New Roman" w:cs="Times New Roman"/>
                <w:b/>
                <w:bCs/>
                <w:sz w:val="23"/>
                <w:szCs w:val="23"/>
                <w:lang w:eastAsia="en-GB"/>
              </w:rPr>
              <w:t xml:space="preserve"> heading</w:t>
            </w:r>
          </w:p>
        </w:tc>
        <w:tc>
          <w:tcPr>
            <w:tcW w:w="2689" w:type="dxa"/>
            <w:tcBorders>
              <w:top w:val="single" w:sz="6" w:space="0" w:color="000000"/>
              <w:left w:val="single" w:sz="6" w:space="0" w:color="000000"/>
              <w:bottom w:val="single" w:sz="6" w:space="0" w:color="000000"/>
              <w:right w:val="single" w:sz="6" w:space="0" w:color="000000"/>
            </w:tcBorders>
            <w:hideMark/>
          </w:tcPr>
          <w:p w14:paraId="54B7D775" w14:textId="77777777" w:rsidR="007D4F2E" w:rsidRPr="004A6868" w:rsidRDefault="007D4F2E" w:rsidP="00E95A35">
            <w:pPr>
              <w:spacing w:after="0" w:line="240" w:lineRule="auto"/>
              <w:ind w:right="195"/>
              <w:rPr>
                <w:rFonts w:ascii="Times New Roman" w:eastAsia="Times New Roman" w:hAnsi="Times New Roman" w:cs="Times New Roman"/>
                <w:b/>
                <w:bCs/>
                <w:sz w:val="23"/>
                <w:szCs w:val="23"/>
                <w:lang w:eastAsia="en-GB"/>
              </w:rPr>
            </w:pPr>
            <w:r w:rsidRPr="004A6868">
              <w:rPr>
                <w:rFonts w:ascii="Times New Roman" w:eastAsia="Times New Roman" w:hAnsi="Times New Roman" w:cs="Times New Roman"/>
                <w:b/>
                <w:bCs/>
                <w:sz w:val="23"/>
                <w:szCs w:val="23"/>
                <w:lang w:eastAsia="en-GB"/>
              </w:rPr>
              <w:t>Description of product</w:t>
            </w:r>
          </w:p>
        </w:tc>
        <w:tc>
          <w:tcPr>
            <w:tcW w:w="4997" w:type="dxa"/>
            <w:gridSpan w:val="2"/>
            <w:tcBorders>
              <w:top w:val="single" w:sz="6" w:space="0" w:color="000000"/>
              <w:left w:val="single" w:sz="6" w:space="0" w:color="000000"/>
              <w:bottom w:val="single" w:sz="6" w:space="0" w:color="000000"/>
              <w:right w:val="single" w:sz="6" w:space="0" w:color="000000"/>
            </w:tcBorders>
            <w:hideMark/>
          </w:tcPr>
          <w:p w14:paraId="2BD17913" w14:textId="77777777" w:rsidR="007D4F2E" w:rsidRPr="004A6868" w:rsidRDefault="007D4F2E" w:rsidP="00E95A35">
            <w:pPr>
              <w:spacing w:after="0" w:line="240" w:lineRule="auto"/>
              <w:ind w:right="195"/>
              <w:rPr>
                <w:rFonts w:ascii="Times New Roman" w:eastAsia="Times New Roman" w:hAnsi="Times New Roman" w:cs="Times New Roman"/>
                <w:b/>
                <w:bCs/>
                <w:sz w:val="23"/>
                <w:szCs w:val="23"/>
                <w:lang w:eastAsia="en-GB"/>
              </w:rPr>
            </w:pPr>
            <w:r w:rsidRPr="004A6868">
              <w:rPr>
                <w:rFonts w:ascii="Times New Roman" w:eastAsia="Times New Roman" w:hAnsi="Times New Roman" w:cs="Times New Roman"/>
                <w:b/>
                <w:bCs/>
                <w:sz w:val="23"/>
                <w:szCs w:val="23"/>
                <w:lang w:eastAsia="en-GB"/>
              </w:rPr>
              <w:t>Working or processing, carried out on non-originating materials, which confers originating status</w:t>
            </w:r>
          </w:p>
        </w:tc>
      </w:tr>
      <w:tr w:rsidR="007D4F2E" w:rsidRPr="00632B36" w14:paraId="3164B9C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5D45B34" w14:textId="77777777" w:rsidR="007D4F2E" w:rsidRPr="004A6868" w:rsidRDefault="007D4F2E" w:rsidP="00E95A35">
            <w:pPr>
              <w:spacing w:after="0" w:line="240" w:lineRule="auto"/>
              <w:ind w:right="195"/>
              <w:rPr>
                <w:rFonts w:ascii="Times New Roman" w:eastAsia="Times New Roman" w:hAnsi="Times New Roman" w:cs="Times New Roman"/>
                <w:b/>
                <w:bCs/>
                <w:sz w:val="23"/>
                <w:szCs w:val="23"/>
                <w:lang w:eastAsia="en-GB"/>
              </w:rPr>
            </w:pPr>
            <w:r w:rsidRPr="004A6868">
              <w:rPr>
                <w:rFonts w:ascii="Times New Roman" w:eastAsia="Times New Roman" w:hAnsi="Times New Roman" w:cs="Times New Roman"/>
                <w:b/>
                <w:bCs/>
                <w:sz w:val="23"/>
                <w:szCs w:val="23"/>
                <w:lang w:eastAsia="en-GB"/>
              </w:rPr>
              <w:t>(1)</w:t>
            </w:r>
          </w:p>
        </w:tc>
        <w:tc>
          <w:tcPr>
            <w:tcW w:w="2689" w:type="dxa"/>
            <w:tcBorders>
              <w:top w:val="single" w:sz="6" w:space="0" w:color="000000"/>
              <w:left w:val="single" w:sz="6" w:space="0" w:color="000000"/>
              <w:bottom w:val="single" w:sz="6" w:space="0" w:color="000000"/>
              <w:right w:val="single" w:sz="6" w:space="0" w:color="000000"/>
            </w:tcBorders>
            <w:hideMark/>
          </w:tcPr>
          <w:p w14:paraId="0EBB92C4" w14:textId="77777777" w:rsidR="007D4F2E" w:rsidRPr="004A6868" w:rsidRDefault="007D4F2E" w:rsidP="00E95A35">
            <w:pPr>
              <w:spacing w:after="0" w:line="240" w:lineRule="auto"/>
              <w:ind w:right="195"/>
              <w:rPr>
                <w:rFonts w:ascii="Times New Roman" w:eastAsia="Times New Roman" w:hAnsi="Times New Roman" w:cs="Times New Roman"/>
                <w:b/>
                <w:bCs/>
                <w:sz w:val="23"/>
                <w:szCs w:val="23"/>
                <w:lang w:eastAsia="en-GB"/>
              </w:rPr>
            </w:pPr>
            <w:r w:rsidRPr="004A6868">
              <w:rPr>
                <w:rFonts w:ascii="Times New Roman" w:eastAsia="Times New Roman" w:hAnsi="Times New Roman" w:cs="Times New Roman"/>
                <w:b/>
                <w:bCs/>
                <w:sz w:val="23"/>
                <w:szCs w:val="23"/>
                <w:lang w:eastAsia="en-GB"/>
              </w:rPr>
              <w:t>(2)</w:t>
            </w:r>
          </w:p>
        </w:tc>
        <w:tc>
          <w:tcPr>
            <w:tcW w:w="4997" w:type="dxa"/>
            <w:gridSpan w:val="2"/>
            <w:tcBorders>
              <w:top w:val="single" w:sz="6" w:space="0" w:color="000000"/>
              <w:left w:val="single" w:sz="6" w:space="0" w:color="000000"/>
              <w:bottom w:val="single" w:sz="6" w:space="0" w:color="000000"/>
              <w:right w:val="single" w:sz="6" w:space="0" w:color="000000"/>
            </w:tcBorders>
            <w:hideMark/>
          </w:tcPr>
          <w:p w14:paraId="4CFA1782" w14:textId="77777777" w:rsidR="007D4F2E" w:rsidRPr="004A6868" w:rsidRDefault="007D4F2E" w:rsidP="00E95A35">
            <w:pPr>
              <w:spacing w:after="0" w:line="240" w:lineRule="auto"/>
              <w:ind w:right="195"/>
              <w:rPr>
                <w:rFonts w:ascii="Times New Roman" w:eastAsia="Times New Roman" w:hAnsi="Times New Roman" w:cs="Times New Roman"/>
                <w:b/>
                <w:bCs/>
                <w:sz w:val="23"/>
                <w:szCs w:val="23"/>
                <w:lang w:eastAsia="en-GB"/>
              </w:rPr>
            </w:pPr>
            <w:r w:rsidRPr="004A6868">
              <w:rPr>
                <w:rFonts w:ascii="Times New Roman" w:eastAsia="Times New Roman" w:hAnsi="Times New Roman" w:cs="Times New Roman"/>
                <w:b/>
                <w:bCs/>
                <w:sz w:val="23"/>
                <w:szCs w:val="23"/>
                <w:lang w:eastAsia="en-GB"/>
              </w:rPr>
              <w:t>(3) or (4)</w:t>
            </w:r>
          </w:p>
        </w:tc>
      </w:tr>
      <w:tr w:rsidR="007D4F2E" w:rsidRPr="00632B36" w14:paraId="4B8351C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038FD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1</w:t>
            </w:r>
          </w:p>
        </w:tc>
        <w:tc>
          <w:tcPr>
            <w:tcW w:w="2689" w:type="dxa"/>
            <w:tcBorders>
              <w:top w:val="single" w:sz="6" w:space="0" w:color="000000"/>
              <w:left w:val="single" w:sz="6" w:space="0" w:color="000000"/>
              <w:bottom w:val="single" w:sz="6" w:space="0" w:color="000000"/>
              <w:right w:val="single" w:sz="6" w:space="0" w:color="000000"/>
            </w:tcBorders>
            <w:hideMark/>
          </w:tcPr>
          <w:p w14:paraId="25501D0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Live animals</w:t>
            </w:r>
          </w:p>
        </w:tc>
        <w:tc>
          <w:tcPr>
            <w:tcW w:w="3608" w:type="dxa"/>
            <w:tcBorders>
              <w:top w:val="single" w:sz="6" w:space="0" w:color="000000"/>
              <w:left w:val="single" w:sz="6" w:space="0" w:color="000000"/>
              <w:bottom w:val="single" w:sz="6" w:space="0" w:color="000000"/>
              <w:right w:val="single" w:sz="6" w:space="0" w:color="000000"/>
            </w:tcBorders>
            <w:hideMark/>
          </w:tcPr>
          <w:p w14:paraId="0D75AE4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animals of Chapter 1 shall be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76AC4FEE" w14:textId="77777777" w:rsidR="007D4F2E" w:rsidRPr="00632B36" w:rsidRDefault="007D4F2E" w:rsidP="00E95A35">
            <w:pPr>
              <w:spacing w:after="0" w:line="240" w:lineRule="auto"/>
              <w:rPr>
                <w:rFonts w:ascii="Times New Roman" w:eastAsia="Times New Roman" w:hAnsi="Times New Roman" w:cs="Times New Roman"/>
                <w:sz w:val="24"/>
                <w:szCs w:val="24"/>
                <w:lang w:eastAsia="en-GB"/>
              </w:rPr>
            </w:pPr>
            <w:r w:rsidRPr="00632B36">
              <w:rPr>
                <w:rFonts w:ascii="Times New Roman" w:eastAsia="Times New Roman" w:hAnsi="Times New Roman" w:cs="Times New Roman"/>
                <w:sz w:val="24"/>
                <w:szCs w:val="24"/>
                <w:lang w:eastAsia="en-GB"/>
              </w:rPr>
              <w:t> </w:t>
            </w:r>
          </w:p>
        </w:tc>
      </w:tr>
      <w:tr w:rsidR="007D4F2E" w:rsidRPr="00632B36" w14:paraId="1ACAF54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7E408F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2</w:t>
            </w:r>
          </w:p>
        </w:tc>
        <w:tc>
          <w:tcPr>
            <w:tcW w:w="2689" w:type="dxa"/>
            <w:tcBorders>
              <w:top w:val="single" w:sz="6" w:space="0" w:color="000000"/>
              <w:left w:val="single" w:sz="6" w:space="0" w:color="000000"/>
              <w:bottom w:val="single" w:sz="6" w:space="0" w:color="000000"/>
              <w:right w:val="single" w:sz="6" w:space="0" w:color="000000"/>
            </w:tcBorders>
            <w:hideMark/>
          </w:tcPr>
          <w:p w14:paraId="5239D4B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Meat and edible meat offal</w:t>
            </w:r>
          </w:p>
        </w:tc>
        <w:tc>
          <w:tcPr>
            <w:tcW w:w="3608" w:type="dxa"/>
            <w:tcBorders>
              <w:top w:val="single" w:sz="6" w:space="0" w:color="000000"/>
              <w:left w:val="single" w:sz="6" w:space="0" w:color="000000"/>
              <w:bottom w:val="single" w:sz="6" w:space="0" w:color="000000"/>
              <w:right w:val="single" w:sz="6" w:space="0" w:color="000000"/>
            </w:tcBorders>
            <w:hideMark/>
          </w:tcPr>
          <w:p w14:paraId="0FA30FA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Chapters 1 and 2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7D9D68D0" w14:textId="77777777" w:rsidR="007D4F2E" w:rsidRPr="00632B36" w:rsidRDefault="007D4F2E" w:rsidP="00E95A35">
            <w:pPr>
              <w:spacing w:after="0" w:line="240" w:lineRule="auto"/>
              <w:rPr>
                <w:rFonts w:ascii="Times New Roman" w:eastAsia="Times New Roman" w:hAnsi="Times New Roman" w:cs="Times New Roman"/>
                <w:sz w:val="24"/>
                <w:szCs w:val="24"/>
                <w:lang w:eastAsia="en-GB"/>
              </w:rPr>
            </w:pPr>
            <w:r w:rsidRPr="00632B36">
              <w:rPr>
                <w:rFonts w:ascii="Times New Roman" w:eastAsia="Times New Roman" w:hAnsi="Times New Roman" w:cs="Times New Roman"/>
                <w:sz w:val="24"/>
                <w:szCs w:val="24"/>
                <w:lang w:eastAsia="en-GB"/>
              </w:rPr>
              <w:t> </w:t>
            </w:r>
          </w:p>
        </w:tc>
      </w:tr>
      <w:tr w:rsidR="007D4F2E" w:rsidRPr="00632B36" w14:paraId="34A676B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72FF55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3</w:t>
            </w:r>
          </w:p>
        </w:tc>
        <w:tc>
          <w:tcPr>
            <w:tcW w:w="2689" w:type="dxa"/>
            <w:tcBorders>
              <w:top w:val="single" w:sz="6" w:space="0" w:color="000000"/>
              <w:left w:val="single" w:sz="6" w:space="0" w:color="000000"/>
              <w:bottom w:val="single" w:sz="6" w:space="0" w:color="000000"/>
              <w:right w:val="single" w:sz="6" w:space="0" w:color="000000"/>
            </w:tcBorders>
            <w:hideMark/>
          </w:tcPr>
          <w:p w14:paraId="05E4CB7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Fish and crustaceans, molluscs and other aquatic invertebrates</w:t>
            </w:r>
          </w:p>
        </w:tc>
        <w:tc>
          <w:tcPr>
            <w:tcW w:w="3608" w:type="dxa"/>
            <w:tcBorders>
              <w:top w:val="single" w:sz="6" w:space="0" w:color="000000"/>
              <w:left w:val="single" w:sz="6" w:space="0" w:color="000000"/>
              <w:bottom w:val="single" w:sz="6" w:space="0" w:color="000000"/>
              <w:right w:val="single" w:sz="6" w:space="0" w:color="000000"/>
            </w:tcBorders>
            <w:hideMark/>
          </w:tcPr>
          <w:p w14:paraId="355DCC8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 3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6A7C1109" w14:textId="77777777" w:rsidR="007D4F2E" w:rsidRPr="00632B36" w:rsidRDefault="007D4F2E" w:rsidP="00E95A35">
            <w:pPr>
              <w:spacing w:after="0" w:line="240" w:lineRule="auto"/>
              <w:rPr>
                <w:rFonts w:ascii="Times New Roman" w:eastAsia="Times New Roman" w:hAnsi="Times New Roman" w:cs="Times New Roman"/>
                <w:sz w:val="24"/>
                <w:szCs w:val="24"/>
                <w:lang w:eastAsia="en-GB"/>
              </w:rPr>
            </w:pPr>
            <w:r w:rsidRPr="00632B36">
              <w:rPr>
                <w:rFonts w:ascii="Times New Roman" w:eastAsia="Times New Roman" w:hAnsi="Times New Roman" w:cs="Times New Roman"/>
                <w:sz w:val="24"/>
                <w:szCs w:val="24"/>
                <w:lang w:eastAsia="en-GB"/>
              </w:rPr>
              <w:t> </w:t>
            </w:r>
          </w:p>
        </w:tc>
      </w:tr>
      <w:tr w:rsidR="007D4F2E" w:rsidRPr="00632B36" w14:paraId="0FE8D69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125FCC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4</w:t>
            </w:r>
          </w:p>
        </w:tc>
        <w:tc>
          <w:tcPr>
            <w:tcW w:w="2689" w:type="dxa"/>
            <w:tcBorders>
              <w:top w:val="single" w:sz="6" w:space="0" w:color="000000"/>
              <w:left w:val="single" w:sz="6" w:space="0" w:color="000000"/>
              <w:bottom w:val="single" w:sz="6" w:space="0" w:color="000000"/>
              <w:right w:val="single" w:sz="6" w:space="0" w:color="000000"/>
            </w:tcBorders>
            <w:hideMark/>
          </w:tcPr>
          <w:p w14:paraId="595F99D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Dairy produce; birds’ eggs; natural honey; edible products of animal origin, not elsewhere specified or included;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39D997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 4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1014FADE" w14:textId="77777777" w:rsidR="007D4F2E" w:rsidRPr="00632B36" w:rsidRDefault="007D4F2E" w:rsidP="00E95A35">
            <w:pPr>
              <w:spacing w:after="0" w:line="240" w:lineRule="auto"/>
              <w:rPr>
                <w:rFonts w:ascii="Times New Roman" w:eastAsia="Times New Roman" w:hAnsi="Times New Roman" w:cs="Times New Roman"/>
                <w:sz w:val="24"/>
                <w:szCs w:val="24"/>
                <w:lang w:eastAsia="en-GB"/>
              </w:rPr>
            </w:pPr>
            <w:r w:rsidRPr="00632B36">
              <w:rPr>
                <w:rFonts w:ascii="Times New Roman" w:eastAsia="Times New Roman" w:hAnsi="Times New Roman" w:cs="Times New Roman"/>
                <w:sz w:val="24"/>
                <w:szCs w:val="24"/>
                <w:lang w:eastAsia="en-GB"/>
              </w:rPr>
              <w:t> </w:t>
            </w:r>
          </w:p>
        </w:tc>
      </w:tr>
      <w:tr w:rsidR="007D4F2E" w:rsidRPr="00632B36" w14:paraId="05BCDAA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27C29D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0403</w:t>
            </w:r>
          </w:p>
        </w:tc>
        <w:tc>
          <w:tcPr>
            <w:tcW w:w="2689" w:type="dxa"/>
            <w:tcBorders>
              <w:top w:val="single" w:sz="6" w:space="0" w:color="000000"/>
              <w:left w:val="single" w:sz="6" w:space="0" w:color="000000"/>
              <w:bottom w:val="single" w:sz="6" w:space="0" w:color="000000"/>
              <w:right w:val="single" w:sz="6" w:space="0" w:color="000000"/>
            </w:tcBorders>
            <w:hideMark/>
          </w:tcPr>
          <w:p w14:paraId="205D89D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Buttermilk, curdled milk and cream, yoghurt, </w:t>
            </w:r>
            <w:proofErr w:type="spellStart"/>
            <w:r w:rsidRPr="004A6868">
              <w:rPr>
                <w:rFonts w:ascii="Times New Roman" w:eastAsia="Times New Roman" w:hAnsi="Times New Roman" w:cs="Times New Roman"/>
                <w:sz w:val="23"/>
                <w:szCs w:val="23"/>
                <w:lang w:eastAsia="en-GB"/>
              </w:rPr>
              <w:t>kephir</w:t>
            </w:r>
            <w:proofErr w:type="spellEnd"/>
            <w:r w:rsidRPr="004A6868">
              <w:rPr>
                <w:rFonts w:ascii="Times New Roman" w:eastAsia="Times New Roman" w:hAnsi="Times New Roman" w:cs="Times New Roman"/>
                <w:sz w:val="23"/>
                <w:szCs w:val="23"/>
                <w:lang w:eastAsia="en-GB"/>
              </w:rPr>
              <w:t xml:space="preserve"> and other fermented or acidified milk and cream, whether or not concentrated or containing added sugar or other sweetening matter or flavoured or containing added fruit, nuts or cocoa</w:t>
            </w:r>
          </w:p>
        </w:tc>
        <w:tc>
          <w:tcPr>
            <w:tcW w:w="3608" w:type="dxa"/>
            <w:tcBorders>
              <w:top w:val="single" w:sz="6" w:space="0" w:color="000000"/>
              <w:left w:val="single" w:sz="6" w:space="0" w:color="000000"/>
              <w:bottom w:val="single" w:sz="6" w:space="0" w:color="000000"/>
              <w:right w:val="single" w:sz="6" w:space="0" w:color="000000"/>
            </w:tcBorders>
            <w:hideMark/>
          </w:tcPr>
          <w:p w14:paraId="3F7E2F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329AF37" w14:textId="77777777" w:rsidTr="00E95A35">
              <w:trPr>
                <w:tblCellSpacing w:w="0" w:type="dxa"/>
              </w:trPr>
              <w:tc>
                <w:tcPr>
                  <w:tcW w:w="230" w:type="dxa"/>
                  <w:hideMark/>
                </w:tcPr>
                <w:p w14:paraId="6702B9F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EA460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materials of Chapter 4 used are wholly obtained,</w:t>
                  </w:r>
                </w:p>
              </w:tc>
            </w:tr>
          </w:tbl>
          <w:p w14:paraId="61339AA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455F5E7" w14:textId="77777777" w:rsidTr="00E95A35">
              <w:trPr>
                <w:tblCellSpacing w:w="0" w:type="dxa"/>
              </w:trPr>
              <w:tc>
                <w:tcPr>
                  <w:tcW w:w="230" w:type="dxa"/>
                  <w:hideMark/>
                </w:tcPr>
                <w:p w14:paraId="13C027E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DC75D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fruit juice (except that of pineapple, lime or grapefruit) of heading 2009 used is originating, and</w:t>
                  </w:r>
                </w:p>
              </w:tc>
            </w:tr>
          </w:tbl>
          <w:p w14:paraId="20C78A7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8F08121" w14:textId="77777777" w:rsidTr="00E95A35">
              <w:trPr>
                <w:tblCellSpacing w:w="0" w:type="dxa"/>
              </w:trPr>
              <w:tc>
                <w:tcPr>
                  <w:tcW w:w="230" w:type="dxa"/>
                  <w:hideMark/>
                </w:tcPr>
                <w:p w14:paraId="2216DDB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244154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of Chapter 17 used does not exceed 30 % of the ex-works price of the product</w:t>
                  </w:r>
                </w:p>
              </w:tc>
            </w:tr>
          </w:tbl>
          <w:p w14:paraId="6D96CE5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D77BDE5" w14:textId="77777777" w:rsidR="007D4F2E" w:rsidRPr="00632B36" w:rsidRDefault="007D4F2E" w:rsidP="00E95A35">
            <w:pPr>
              <w:spacing w:after="0" w:line="240" w:lineRule="auto"/>
              <w:rPr>
                <w:rFonts w:ascii="Times New Roman" w:eastAsia="Times New Roman" w:hAnsi="Times New Roman" w:cs="Times New Roman"/>
                <w:sz w:val="24"/>
                <w:szCs w:val="24"/>
                <w:lang w:eastAsia="en-GB"/>
              </w:rPr>
            </w:pPr>
            <w:r w:rsidRPr="00632B36">
              <w:rPr>
                <w:rFonts w:ascii="Times New Roman" w:eastAsia="Times New Roman" w:hAnsi="Times New Roman" w:cs="Times New Roman"/>
                <w:sz w:val="24"/>
                <w:szCs w:val="24"/>
                <w:lang w:eastAsia="en-GB"/>
              </w:rPr>
              <w:t> </w:t>
            </w:r>
          </w:p>
        </w:tc>
      </w:tr>
      <w:tr w:rsidR="007D4F2E" w:rsidRPr="00632B36" w14:paraId="6179372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91BFD3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5</w:t>
            </w:r>
          </w:p>
        </w:tc>
        <w:tc>
          <w:tcPr>
            <w:tcW w:w="2689" w:type="dxa"/>
            <w:tcBorders>
              <w:top w:val="single" w:sz="6" w:space="0" w:color="000000"/>
              <w:left w:val="single" w:sz="6" w:space="0" w:color="000000"/>
              <w:bottom w:val="single" w:sz="6" w:space="0" w:color="000000"/>
              <w:right w:val="single" w:sz="6" w:space="0" w:color="000000"/>
            </w:tcBorders>
            <w:hideMark/>
          </w:tcPr>
          <w:p w14:paraId="01CD558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Products of animal origin, not elsewhere specified or included;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D57319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 5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5516A9B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0D8071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246C2E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ex0502</w:t>
            </w:r>
          </w:p>
        </w:tc>
        <w:tc>
          <w:tcPr>
            <w:tcW w:w="2689" w:type="dxa"/>
            <w:tcBorders>
              <w:top w:val="single" w:sz="6" w:space="0" w:color="000000"/>
              <w:left w:val="single" w:sz="6" w:space="0" w:color="000000"/>
              <w:bottom w:val="single" w:sz="6" w:space="0" w:color="000000"/>
              <w:right w:val="single" w:sz="6" w:space="0" w:color="000000"/>
            </w:tcBorders>
            <w:hideMark/>
          </w:tcPr>
          <w:p w14:paraId="6FB077B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Prepared pigs’, hogs’ or boars’ bristles and hair</w:t>
            </w:r>
          </w:p>
        </w:tc>
        <w:tc>
          <w:tcPr>
            <w:tcW w:w="3608" w:type="dxa"/>
            <w:tcBorders>
              <w:top w:val="single" w:sz="6" w:space="0" w:color="000000"/>
              <w:left w:val="single" w:sz="6" w:space="0" w:color="000000"/>
              <w:bottom w:val="single" w:sz="6" w:space="0" w:color="000000"/>
              <w:right w:val="single" w:sz="6" w:space="0" w:color="000000"/>
            </w:tcBorders>
            <w:hideMark/>
          </w:tcPr>
          <w:p w14:paraId="5FEE09E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Cleaning, disinfecting, sorting and straightening of bristles and hair</w:t>
            </w:r>
          </w:p>
        </w:tc>
        <w:tc>
          <w:tcPr>
            <w:tcW w:w="1389" w:type="dxa"/>
            <w:tcBorders>
              <w:top w:val="single" w:sz="6" w:space="0" w:color="000000"/>
              <w:left w:val="single" w:sz="6" w:space="0" w:color="000000"/>
              <w:bottom w:val="single" w:sz="6" w:space="0" w:color="000000"/>
              <w:right w:val="single" w:sz="6" w:space="0" w:color="000000"/>
            </w:tcBorders>
            <w:hideMark/>
          </w:tcPr>
          <w:p w14:paraId="49FF43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D48BCA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A955A2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6</w:t>
            </w:r>
          </w:p>
        </w:tc>
        <w:tc>
          <w:tcPr>
            <w:tcW w:w="2689" w:type="dxa"/>
            <w:tcBorders>
              <w:top w:val="single" w:sz="6" w:space="0" w:color="000000"/>
              <w:left w:val="single" w:sz="6" w:space="0" w:color="000000"/>
              <w:bottom w:val="single" w:sz="6" w:space="0" w:color="000000"/>
              <w:right w:val="single" w:sz="6" w:space="0" w:color="000000"/>
            </w:tcBorders>
            <w:hideMark/>
          </w:tcPr>
          <w:p w14:paraId="2EB108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Live trees and other plants; bulbs, roots and the like; cut flowers and ornamental foliage</w:t>
            </w:r>
          </w:p>
        </w:tc>
        <w:tc>
          <w:tcPr>
            <w:tcW w:w="3608" w:type="dxa"/>
            <w:tcBorders>
              <w:top w:val="single" w:sz="6" w:space="0" w:color="000000"/>
              <w:left w:val="single" w:sz="6" w:space="0" w:color="000000"/>
              <w:bottom w:val="single" w:sz="6" w:space="0" w:color="000000"/>
              <w:right w:val="single" w:sz="6" w:space="0" w:color="000000"/>
            </w:tcBorders>
            <w:hideMark/>
          </w:tcPr>
          <w:p w14:paraId="58AA760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76CBEC0" w14:textId="77777777" w:rsidTr="00E95A35">
              <w:trPr>
                <w:tblCellSpacing w:w="0" w:type="dxa"/>
              </w:trPr>
              <w:tc>
                <w:tcPr>
                  <w:tcW w:w="230" w:type="dxa"/>
                  <w:hideMark/>
                </w:tcPr>
                <w:p w14:paraId="1E7E22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7EBAD8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materials of Chapter 6 used are wholly obtained, and</w:t>
                  </w:r>
                </w:p>
              </w:tc>
            </w:tr>
          </w:tbl>
          <w:p w14:paraId="01DEBA20"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8075E1C" w14:textId="77777777" w:rsidTr="00E95A35">
              <w:trPr>
                <w:tblCellSpacing w:w="0" w:type="dxa"/>
              </w:trPr>
              <w:tc>
                <w:tcPr>
                  <w:tcW w:w="230" w:type="dxa"/>
                  <w:hideMark/>
                </w:tcPr>
                <w:p w14:paraId="5897001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3EB61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50 % of the ex-works price of the product</w:t>
                  </w:r>
                </w:p>
              </w:tc>
            </w:tr>
          </w:tbl>
          <w:p w14:paraId="7DB23B6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99CBE9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0D150D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A7996D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7</w:t>
            </w:r>
          </w:p>
        </w:tc>
        <w:tc>
          <w:tcPr>
            <w:tcW w:w="2689" w:type="dxa"/>
            <w:tcBorders>
              <w:top w:val="single" w:sz="6" w:space="0" w:color="000000"/>
              <w:left w:val="single" w:sz="6" w:space="0" w:color="000000"/>
              <w:bottom w:val="single" w:sz="6" w:space="0" w:color="000000"/>
              <w:right w:val="single" w:sz="6" w:space="0" w:color="000000"/>
            </w:tcBorders>
            <w:hideMark/>
          </w:tcPr>
          <w:p w14:paraId="259DEB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Edible vegetables and certain roots and tubers</w:t>
            </w:r>
          </w:p>
        </w:tc>
        <w:tc>
          <w:tcPr>
            <w:tcW w:w="3608" w:type="dxa"/>
            <w:tcBorders>
              <w:top w:val="single" w:sz="6" w:space="0" w:color="000000"/>
              <w:left w:val="single" w:sz="6" w:space="0" w:color="000000"/>
              <w:bottom w:val="single" w:sz="6" w:space="0" w:color="000000"/>
              <w:right w:val="single" w:sz="6" w:space="0" w:color="000000"/>
            </w:tcBorders>
            <w:hideMark/>
          </w:tcPr>
          <w:p w14:paraId="3653715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 7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3A30E51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925A63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917056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8</w:t>
            </w:r>
          </w:p>
        </w:tc>
        <w:tc>
          <w:tcPr>
            <w:tcW w:w="2689" w:type="dxa"/>
            <w:tcBorders>
              <w:top w:val="single" w:sz="6" w:space="0" w:color="000000"/>
              <w:left w:val="single" w:sz="6" w:space="0" w:color="000000"/>
              <w:bottom w:val="single" w:sz="6" w:space="0" w:color="000000"/>
              <w:right w:val="single" w:sz="6" w:space="0" w:color="000000"/>
            </w:tcBorders>
            <w:hideMark/>
          </w:tcPr>
          <w:p w14:paraId="0336E3D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Edible fruit and nuts; peel of citrus fruits or melons</w:t>
            </w:r>
          </w:p>
        </w:tc>
        <w:tc>
          <w:tcPr>
            <w:tcW w:w="3608" w:type="dxa"/>
            <w:tcBorders>
              <w:top w:val="single" w:sz="6" w:space="0" w:color="000000"/>
              <w:left w:val="single" w:sz="6" w:space="0" w:color="000000"/>
              <w:bottom w:val="single" w:sz="6" w:space="0" w:color="000000"/>
              <w:right w:val="single" w:sz="6" w:space="0" w:color="000000"/>
            </w:tcBorders>
            <w:hideMark/>
          </w:tcPr>
          <w:p w14:paraId="6BD0512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BA86E49" w14:textId="77777777" w:rsidTr="00E95A35">
              <w:trPr>
                <w:tblCellSpacing w:w="0" w:type="dxa"/>
              </w:trPr>
              <w:tc>
                <w:tcPr>
                  <w:tcW w:w="230" w:type="dxa"/>
                  <w:hideMark/>
                </w:tcPr>
                <w:p w14:paraId="31C6240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9610FD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fruit and nuts used are wholly obtained, and</w:t>
                  </w:r>
                </w:p>
              </w:tc>
            </w:tr>
          </w:tbl>
          <w:p w14:paraId="479BCA8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6DE78FA" w14:textId="77777777" w:rsidTr="00E95A35">
              <w:trPr>
                <w:tblCellSpacing w:w="0" w:type="dxa"/>
              </w:trPr>
              <w:tc>
                <w:tcPr>
                  <w:tcW w:w="230" w:type="dxa"/>
                  <w:hideMark/>
                </w:tcPr>
                <w:p w14:paraId="3EB649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22EC23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of Chapter 17 used does not exceed 30 % of the value of the ex-works price of the product</w:t>
                  </w:r>
                </w:p>
              </w:tc>
            </w:tr>
          </w:tbl>
          <w:p w14:paraId="1FD3C7F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AAC257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9EBE7C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467367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Chapter 9</w:t>
            </w:r>
          </w:p>
        </w:tc>
        <w:tc>
          <w:tcPr>
            <w:tcW w:w="2689" w:type="dxa"/>
            <w:tcBorders>
              <w:top w:val="single" w:sz="6" w:space="0" w:color="000000"/>
              <w:left w:val="single" w:sz="6" w:space="0" w:color="000000"/>
              <w:bottom w:val="single" w:sz="6" w:space="0" w:color="000000"/>
              <w:right w:val="single" w:sz="6" w:space="0" w:color="000000"/>
            </w:tcBorders>
            <w:hideMark/>
          </w:tcPr>
          <w:p w14:paraId="56A272C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Coffee, tea, </w:t>
            </w:r>
            <w:proofErr w:type="spellStart"/>
            <w:r w:rsidRPr="004A6868">
              <w:rPr>
                <w:rFonts w:ascii="Times New Roman" w:eastAsia="Times New Roman" w:hAnsi="Times New Roman" w:cs="Times New Roman"/>
                <w:sz w:val="23"/>
                <w:szCs w:val="23"/>
                <w:lang w:eastAsia="en-GB"/>
              </w:rPr>
              <w:t>maté</w:t>
            </w:r>
            <w:proofErr w:type="spellEnd"/>
            <w:r w:rsidRPr="004A6868">
              <w:rPr>
                <w:rFonts w:ascii="Times New Roman" w:eastAsia="Times New Roman" w:hAnsi="Times New Roman" w:cs="Times New Roman"/>
                <w:sz w:val="23"/>
                <w:szCs w:val="23"/>
                <w:lang w:eastAsia="en-GB"/>
              </w:rPr>
              <w:t xml:space="preserve"> and spices;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11A824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 9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6103CD6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A44343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A284ED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0901</w:t>
            </w:r>
          </w:p>
        </w:tc>
        <w:tc>
          <w:tcPr>
            <w:tcW w:w="2689" w:type="dxa"/>
            <w:tcBorders>
              <w:top w:val="single" w:sz="6" w:space="0" w:color="000000"/>
              <w:left w:val="single" w:sz="6" w:space="0" w:color="000000"/>
              <w:bottom w:val="single" w:sz="6" w:space="0" w:color="000000"/>
              <w:right w:val="single" w:sz="6" w:space="0" w:color="000000"/>
            </w:tcBorders>
            <w:hideMark/>
          </w:tcPr>
          <w:p w14:paraId="176607E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Coffee, whether or not roasted or decaffeinated; coffee husks and skins; coffee substitutes containing coffee in any proportion</w:t>
            </w:r>
          </w:p>
        </w:tc>
        <w:tc>
          <w:tcPr>
            <w:tcW w:w="3608" w:type="dxa"/>
            <w:tcBorders>
              <w:top w:val="single" w:sz="6" w:space="0" w:color="000000"/>
              <w:left w:val="single" w:sz="6" w:space="0" w:color="000000"/>
              <w:bottom w:val="single" w:sz="6" w:space="0" w:color="000000"/>
              <w:right w:val="single" w:sz="6" w:space="0" w:color="000000"/>
            </w:tcBorders>
            <w:hideMark/>
          </w:tcPr>
          <w:p w14:paraId="404A8C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w:t>
            </w:r>
          </w:p>
        </w:tc>
        <w:tc>
          <w:tcPr>
            <w:tcW w:w="1389" w:type="dxa"/>
            <w:tcBorders>
              <w:top w:val="single" w:sz="6" w:space="0" w:color="000000"/>
              <w:left w:val="single" w:sz="6" w:space="0" w:color="000000"/>
              <w:bottom w:val="single" w:sz="6" w:space="0" w:color="000000"/>
              <w:right w:val="single" w:sz="6" w:space="0" w:color="000000"/>
            </w:tcBorders>
            <w:hideMark/>
          </w:tcPr>
          <w:p w14:paraId="06FBF07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2AE37E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594AE1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0902</w:t>
            </w:r>
          </w:p>
        </w:tc>
        <w:tc>
          <w:tcPr>
            <w:tcW w:w="2689" w:type="dxa"/>
            <w:tcBorders>
              <w:top w:val="single" w:sz="6" w:space="0" w:color="000000"/>
              <w:left w:val="single" w:sz="6" w:space="0" w:color="000000"/>
              <w:bottom w:val="single" w:sz="6" w:space="0" w:color="000000"/>
              <w:right w:val="single" w:sz="6" w:space="0" w:color="000000"/>
            </w:tcBorders>
            <w:hideMark/>
          </w:tcPr>
          <w:p w14:paraId="63E6E54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Tea, whether or not flavoured</w:t>
            </w:r>
          </w:p>
        </w:tc>
        <w:tc>
          <w:tcPr>
            <w:tcW w:w="3608" w:type="dxa"/>
            <w:tcBorders>
              <w:top w:val="single" w:sz="6" w:space="0" w:color="000000"/>
              <w:left w:val="single" w:sz="6" w:space="0" w:color="000000"/>
              <w:bottom w:val="single" w:sz="6" w:space="0" w:color="000000"/>
              <w:right w:val="single" w:sz="6" w:space="0" w:color="000000"/>
            </w:tcBorders>
            <w:hideMark/>
          </w:tcPr>
          <w:p w14:paraId="2BF758B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w:t>
            </w:r>
          </w:p>
        </w:tc>
        <w:tc>
          <w:tcPr>
            <w:tcW w:w="1389" w:type="dxa"/>
            <w:tcBorders>
              <w:top w:val="single" w:sz="6" w:space="0" w:color="000000"/>
              <w:left w:val="single" w:sz="6" w:space="0" w:color="000000"/>
              <w:bottom w:val="single" w:sz="6" w:space="0" w:color="000000"/>
              <w:right w:val="single" w:sz="6" w:space="0" w:color="000000"/>
            </w:tcBorders>
            <w:hideMark/>
          </w:tcPr>
          <w:p w14:paraId="4B1368F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D0FD62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0A2610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ex0910</w:t>
            </w:r>
          </w:p>
        </w:tc>
        <w:tc>
          <w:tcPr>
            <w:tcW w:w="2689" w:type="dxa"/>
            <w:tcBorders>
              <w:top w:val="single" w:sz="6" w:space="0" w:color="000000"/>
              <w:left w:val="single" w:sz="6" w:space="0" w:color="000000"/>
              <w:bottom w:val="single" w:sz="6" w:space="0" w:color="000000"/>
              <w:right w:val="single" w:sz="6" w:space="0" w:color="000000"/>
            </w:tcBorders>
            <w:hideMark/>
          </w:tcPr>
          <w:p w14:paraId="6071C69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Mixtures of spices</w:t>
            </w:r>
          </w:p>
        </w:tc>
        <w:tc>
          <w:tcPr>
            <w:tcW w:w="3608" w:type="dxa"/>
            <w:tcBorders>
              <w:top w:val="single" w:sz="6" w:space="0" w:color="000000"/>
              <w:left w:val="single" w:sz="6" w:space="0" w:color="000000"/>
              <w:bottom w:val="single" w:sz="6" w:space="0" w:color="000000"/>
              <w:right w:val="single" w:sz="6" w:space="0" w:color="000000"/>
            </w:tcBorders>
            <w:hideMark/>
          </w:tcPr>
          <w:p w14:paraId="07DBDE9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w:t>
            </w:r>
          </w:p>
        </w:tc>
        <w:tc>
          <w:tcPr>
            <w:tcW w:w="1389" w:type="dxa"/>
            <w:tcBorders>
              <w:top w:val="single" w:sz="6" w:space="0" w:color="000000"/>
              <w:left w:val="single" w:sz="6" w:space="0" w:color="000000"/>
              <w:bottom w:val="single" w:sz="6" w:space="0" w:color="000000"/>
              <w:right w:val="single" w:sz="6" w:space="0" w:color="000000"/>
            </w:tcBorders>
            <w:hideMark/>
          </w:tcPr>
          <w:p w14:paraId="18F794B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FC618E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396F16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10</w:t>
            </w:r>
          </w:p>
        </w:tc>
        <w:tc>
          <w:tcPr>
            <w:tcW w:w="2689" w:type="dxa"/>
            <w:tcBorders>
              <w:top w:val="single" w:sz="6" w:space="0" w:color="000000"/>
              <w:left w:val="single" w:sz="6" w:space="0" w:color="000000"/>
              <w:bottom w:val="single" w:sz="6" w:space="0" w:color="000000"/>
              <w:right w:val="single" w:sz="6" w:space="0" w:color="000000"/>
            </w:tcBorders>
            <w:hideMark/>
          </w:tcPr>
          <w:p w14:paraId="20B6E90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Cereals</w:t>
            </w:r>
          </w:p>
        </w:tc>
        <w:tc>
          <w:tcPr>
            <w:tcW w:w="3608" w:type="dxa"/>
            <w:tcBorders>
              <w:top w:val="single" w:sz="6" w:space="0" w:color="000000"/>
              <w:left w:val="single" w:sz="6" w:space="0" w:color="000000"/>
              <w:bottom w:val="single" w:sz="6" w:space="0" w:color="000000"/>
              <w:right w:val="single" w:sz="6" w:space="0" w:color="000000"/>
            </w:tcBorders>
            <w:hideMark/>
          </w:tcPr>
          <w:p w14:paraId="2416CD1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 10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19C6EED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E12FA1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DB746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11</w:t>
            </w:r>
          </w:p>
        </w:tc>
        <w:tc>
          <w:tcPr>
            <w:tcW w:w="2689" w:type="dxa"/>
            <w:tcBorders>
              <w:top w:val="single" w:sz="6" w:space="0" w:color="000000"/>
              <w:left w:val="single" w:sz="6" w:space="0" w:color="000000"/>
              <w:bottom w:val="single" w:sz="6" w:space="0" w:color="000000"/>
              <w:right w:val="single" w:sz="6" w:space="0" w:color="000000"/>
            </w:tcBorders>
            <w:hideMark/>
          </w:tcPr>
          <w:p w14:paraId="2B12566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Products of the milling industry; malt; starches; inulin; wheat gluten; except for:</w:t>
            </w:r>
          </w:p>
        </w:tc>
        <w:tc>
          <w:tcPr>
            <w:tcW w:w="3608" w:type="dxa"/>
            <w:tcBorders>
              <w:top w:val="single" w:sz="6" w:space="0" w:color="000000"/>
              <w:left w:val="single" w:sz="6" w:space="0" w:color="000000"/>
              <w:bottom w:val="single" w:sz="6" w:space="0" w:color="000000"/>
              <w:right w:val="single" w:sz="6" w:space="0" w:color="000000"/>
            </w:tcBorders>
            <w:hideMark/>
          </w:tcPr>
          <w:p w14:paraId="79890B9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cereals, edible vegetables, roots and tubers of heading 0714 or fruit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198FD6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933829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911815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ex1106</w:t>
            </w:r>
          </w:p>
        </w:tc>
        <w:tc>
          <w:tcPr>
            <w:tcW w:w="2689" w:type="dxa"/>
            <w:tcBorders>
              <w:top w:val="single" w:sz="6" w:space="0" w:color="000000"/>
              <w:left w:val="single" w:sz="6" w:space="0" w:color="000000"/>
              <w:bottom w:val="single" w:sz="6" w:space="0" w:color="000000"/>
              <w:right w:val="single" w:sz="6" w:space="0" w:color="000000"/>
            </w:tcBorders>
            <w:hideMark/>
          </w:tcPr>
          <w:p w14:paraId="2F9B2AB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Flour, meal and powder of the dried, shelled leguminous vegetables of heading 0713</w:t>
            </w:r>
          </w:p>
        </w:tc>
        <w:tc>
          <w:tcPr>
            <w:tcW w:w="3608" w:type="dxa"/>
            <w:tcBorders>
              <w:top w:val="single" w:sz="6" w:space="0" w:color="000000"/>
              <w:left w:val="single" w:sz="6" w:space="0" w:color="000000"/>
              <w:bottom w:val="single" w:sz="6" w:space="0" w:color="000000"/>
              <w:right w:val="single" w:sz="6" w:space="0" w:color="000000"/>
            </w:tcBorders>
            <w:hideMark/>
          </w:tcPr>
          <w:p w14:paraId="6EC3698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Drying and milling of leguminous vegetables of heading 0708</w:t>
            </w:r>
          </w:p>
        </w:tc>
        <w:tc>
          <w:tcPr>
            <w:tcW w:w="1389" w:type="dxa"/>
            <w:tcBorders>
              <w:top w:val="single" w:sz="6" w:space="0" w:color="000000"/>
              <w:left w:val="single" w:sz="6" w:space="0" w:color="000000"/>
              <w:bottom w:val="single" w:sz="6" w:space="0" w:color="000000"/>
              <w:right w:val="single" w:sz="6" w:space="0" w:color="000000"/>
            </w:tcBorders>
            <w:hideMark/>
          </w:tcPr>
          <w:p w14:paraId="59B53EB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50728F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825B6B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12</w:t>
            </w:r>
          </w:p>
        </w:tc>
        <w:tc>
          <w:tcPr>
            <w:tcW w:w="2689" w:type="dxa"/>
            <w:tcBorders>
              <w:top w:val="single" w:sz="6" w:space="0" w:color="000000"/>
              <w:left w:val="single" w:sz="6" w:space="0" w:color="000000"/>
              <w:bottom w:val="single" w:sz="6" w:space="0" w:color="000000"/>
              <w:right w:val="single" w:sz="6" w:space="0" w:color="000000"/>
            </w:tcBorders>
            <w:hideMark/>
          </w:tcPr>
          <w:p w14:paraId="09DF7E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Oil seeds and oleaginous fruits; miscellaneous grains, seeds and fruit; industrial or medicinal plants; straw and fodder</w:t>
            </w:r>
          </w:p>
        </w:tc>
        <w:tc>
          <w:tcPr>
            <w:tcW w:w="3608" w:type="dxa"/>
            <w:tcBorders>
              <w:top w:val="single" w:sz="6" w:space="0" w:color="000000"/>
              <w:left w:val="single" w:sz="6" w:space="0" w:color="000000"/>
              <w:bottom w:val="single" w:sz="6" w:space="0" w:color="000000"/>
              <w:right w:val="single" w:sz="6" w:space="0" w:color="000000"/>
            </w:tcBorders>
            <w:hideMark/>
          </w:tcPr>
          <w:p w14:paraId="5E1201A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 12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73D7488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C677F2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EBC046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1301</w:t>
            </w:r>
          </w:p>
        </w:tc>
        <w:tc>
          <w:tcPr>
            <w:tcW w:w="2689" w:type="dxa"/>
            <w:tcBorders>
              <w:top w:val="single" w:sz="6" w:space="0" w:color="000000"/>
              <w:left w:val="single" w:sz="6" w:space="0" w:color="000000"/>
              <w:bottom w:val="single" w:sz="6" w:space="0" w:color="000000"/>
              <w:right w:val="single" w:sz="6" w:space="0" w:color="000000"/>
            </w:tcBorders>
            <w:hideMark/>
          </w:tcPr>
          <w:p w14:paraId="2E02518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Lac; natural gums, resins, gum-resins and oleoresins (for example, balsams)</w:t>
            </w:r>
          </w:p>
        </w:tc>
        <w:tc>
          <w:tcPr>
            <w:tcW w:w="3608" w:type="dxa"/>
            <w:tcBorders>
              <w:top w:val="single" w:sz="6" w:space="0" w:color="000000"/>
              <w:left w:val="single" w:sz="6" w:space="0" w:color="000000"/>
              <w:bottom w:val="single" w:sz="6" w:space="0" w:color="000000"/>
              <w:right w:val="single" w:sz="6" w:space="0" w:color="000000"/>
            </w:tcBorders>
            <w:hideMark/>
          </w:tcPr>
          <w:p w14:paraId="29FEFEB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heading 1301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67E75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4E8ECE8"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98646D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1302</w:t>
            </w:r>
          </w:p>
        </w:tc>
        <w:tc>
          <w:tcPr>
            <w:tcW w:w="2689" w:type="dxa"/>
            <w:tcBorders>
              <w:top w:val="single" w:sz="6" w:space="0" w:color="000000"/>
              <w:left w:val="single" w:sz="6" w:space="0" w:color="000000"/>
              <w:bottom w:val="single" w:sz="6" w:space="0" w:color="000000"/>
              <w:right w:val="single" w:sz="6" w:space="0" w:color="000000"/>
            </w:tcBorders>
            <w:hideMark/>
          </w:tcPr>
          <w:p w14:paraId="4F57DAF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Vegetable saps and extracts; pectic substances, pectinates and pectates; agar-agar and other </w:t>
            </w:r>
            <w:proofErr w:type="spellStart"/>
            <w:r w:rsidRPr="004A6868">
              <w:rPr>
                <w:rFonts w:ascii="Times New Roman" w:eastAsia="Times New Roman" w:hAnsi="Times New Roman" w:cs="Times New Roman"/>
                <w:sz w:val="23"/>
                <w:szCs w:val="23"/>
                <w:lang w:eastAsia="en-GB"/>
              </w:rPr>
              <w:t>mucilages</w:t>
            </w:r>
            <w:proofErr w:type="spellEnd"/>
            <w:r w:rsidRPr="004A6868">
              <w:rPr>
                <w:rFonts w:ascii="Times New Roman" w:eastAsia="Times New Roman" w:hAnsi="Times New Roman" w:cs="Times New Roman"/>
                <w:sz w:val="23"/>
                <w:szCs w:val="23"/>
                <w:lang w:eastAsia="en-GB"/>
              </w:rPr>
              <w:t xml:space="preserve"> and thickeners, whether or not modified, derived from vegetable products:</w:t>
            </w:r>
          </w:p>
        </w:tc>
        <w:tc>
          <w:tcPr>
            <w:tcW w:w="3608" w:type="dxa"/>
            <w:tcBorders>
              <w:top w:val="single" w:sz="6" w:space="0" w:color="000000"/>
              <w:left w:val="single" w:sz="6" w:space="0" w:color="000000"/>
              <w:bottom w:val="single" w:sz="6" w:space="0" w:color="000000"/>
              <w:right w:val="single" w:sz="6" w:space="0" w:color="000000"/>
            </w:tcBorders>
            <w:hideMark/>
          </w:tcPr>
          <w:p w14:paraId="7877955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EA9D8A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9B7B031"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6D57E9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7670A1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roofErr w:type="spellStart"/>
            <w:r w:rsidRPr="004A6868">
              <w:rPr>
                <w:rFonts w:ascii="Times New Roman" w:eastAsia="Times New Roman" w:hAnsi="Times New Roman" w:cs="Times New Roman"/>
                <w:sz w:val="23"/>
                <w:szCs w:val="23"/>
                <w:lang w:eastAsia="en-GB"/>
              </w:rPr>
              <w:t>Mucilages</w:t>
            </w:r>
            <w:proofErr w:type="spellEnd"/>
            <w:r w:rsidRPr="004A6868">
              <w:rPr>
                <w:rFonts w:ascii="Times New Roman" w:eastAsia="Times New Roman" w:hAnsi="Times New Roman" w:cs="Times New Roman"/>
                <w:sz w:val="23"/>
                <w:szCs w:val="23"/>
                <w:lang w:eastAsia="en-GB"/>
              </w:rPr>
              <w:t xml:space="preserve"> and thickeners, modified, derived from vegetable products</w:t>
            </w:r>
          </w:p>
        </w:tc>
        <w:tc>
          <w:tcPr>
            <w:tcW w:w="3608" w:type="dxa"/>
            <w:tcBorders>
              <w:top w:val="single" w:sz="6" w:space="0" w:color="000000"/>
              <w:left w:val="single" w:sz="6" w:space="0" w:color="000000"/>
              <w:bottom w:val="single" w:sz="6" w:space="0" w:color="000000"/>
              <w:right w:val="single" w:sz="6" w:space="0" w:color="000000"/>
            </w:tcBorders>
            <w:hideMark/>
          </w:tcPr>
          <w:p w14:paraId="76FB62B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from non-modified </w:t>
            </w:r>
            <w:proofErr w:type="spellStart"/>
            <w:r w:rsidRPr="004A6868">
              <w:rPr>
                <w:rFonts w:ascii="Times New Roman" w:eastAsia="Times New Roman" w:hAnsi="Times New Roman" w:cs="Times New Roman"/>
                <w:sz w:val="23"/>
                <w:szCs w:val="23"/>
                <w:lang w:eastAsia="en-GB"/>
              </w:rPr>
              <w:t>mucilages</w:t>
            </w:r>
            <w:proofErr w:type="spellEnd"/>
            <w:r w:rsidRPr="004A6868">
              <w:rPr>
                <w:rFonts w:ascii="Times New Roman" w:eastAsia="Times New Roman" w:hAnsi="Times New Roman" w:cs="Times New Roman"/>
                <w:sz w:val="23"/>
                <w:szCs w:val="23"/>
                <w:lang w:eastAsia="en-GB"/>
              </w:rPr>
              <w:t xml:space="preserve"> and thickeners</w:t>
            </w:r>
          </w:p>
        </w:tc>
        <w:tc>
          <w:tcPr>
            <w:tcW w:w="1389" w:type="dxa"/>
            <w:tcBorders>
              <w:top w:val="single" w:sz="6" w:space="0" w:color="000000"/>
              <w:left w:val="single" w:sz="6" w:space="0" w:color="000000"/>
              <w:bottom w:val="single" w:sz="6" w:space="0" w:color="000000"/>
              <w:right w:val="single" w:sz="6" w:space="0" w:color="000000"/>
            </w:tcBorders>
            <w:hideMark/>
          </w:tcPr>
          <w:p w14:paraId="25069CB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FAA8794"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6EEFD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989803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2B07E90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982F2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BCD0A5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C202D6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14</w:t>
            </w:r>
          </w:p>
        </w:tc>
        <w:tc>
          <w:tcPr>
            <w:tcW w:w="2689" w:type="dxa"/>
            <w:tcBorders>
              <w:top w:val="single" w:sz="6" w:space="0" w:color="000000"/>
              <w:left w:val="single" w:sz="6" w:space="0" w:color="000000"/>
              <w:bottom w:val="single" w:sz="6" w:space="0" w:color="000000"/>
              <w:right w:val="single" w:sz="6" w:space="0" w:color="000000"/>
            </w:tcBorders>
            <w:hideMark/>
          </w:tcPr>
          <w:p w14:paraId="697BA7A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Vegetable plaiting materials; vegetable products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47DCAC6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 14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77CFD9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8098C2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412931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15</w:t>
            </w:r>
          </w:p>
        </w:tc>
        <w:tc>
          <w:tcPr>
            <w:tcW w:w="2689" w:type="dxa"/>
            <w:tcBorders>
              <w:top w:val="single" w:sz="6" w:space="0" w:color="000000"/>
              <w:left w:val="single" w:sz="6" w:space="0" w:color="000000"/>
              <w:bottom w:val="single" w:sz="6" w:space="0" w:color="000000"/>
              <w:right w:val="single" w:sz="6" w:space="0" w:color="000000"/>
            </w:tcBorders>
            <w:hideMark/>
          </w:tcPr>
          <w:p w14:paraId="57A1609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Animal or vegetable fats and oils and their cleavage products; prepared edible </w:t>
            </w:r>
            <w:r w:rsidRPr="004A6868">
              <w:rPr>
                <w:rFonts w:ascii="Times New Roman" w:eastAsia="Times New Roman" w:hAnsi="Times New Roman" w:cs="Times New Roman"/>
                <w:sz w:val="23"/>
                <w:szCs w:val="23"/>
                <w:lang w:eastAsia="en-GB"/>
              </w:rPr>
              <w:lastRenderedPageBreak/>
              <w:t>fats; animal or vegetable waxes;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504A55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E48559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1AD2068"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6151A00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1501</w:t>
            </w:r>
          </w:p>
        </w:tc>
        <w:tc>
          <w:tcPr>
            <w:tcW w:w="2689" w:type="dxa"/>
            <w:tcBorders>
              <w:top w:val="single" w:sz="6" w:space="0" w:color="000000"/>
              <w:left w:val="single" w:sz="6" w:space="0" w:color="000000"/>
              <w:bottom w:val="single" w:sz="6" w:space="0" w:color="000000"/>
              <w:right w:val="single" w:sz="6" w:space="0" w:color="000000"/>
            </w:tcBorders>
            <w:hideMark/>
          </w:tcPr>
          <w:p w14:paraId="13754F2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Pig fat (including lard) and poultry fat, other than that of heading 0209 or 1503:</w:t>
            </w:r>
          </w:p>
        </w:tc>
        <w:tc>
          <w:tcPr>
            <w:tcW w:w="3608" w:type="dxa"/>
            <w:tcBorders>
              <w:top w:val="single" w:sz="6" w:space="0" w:color="000000"/>
              <w:left w:val="single" w:sz="6" w:space="0" w:color="000000"/>
              <w:bottom w:val="single" w:sz="6" w:space="0" w:color="000000"/>
              <w:right w:val="single" w:sz="6" w:space="0" w:color="000000"/>
            </w:tcBorders>
            <w:hideMark/>
          </w:tcPr>
          <w:p w14:paraId="1669D1B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49E8DA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B85E98E"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9C0D6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5E17BC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Fats from bones or waste</w:t>
            </w:r>
          </w:p>
        </w:tc>
        <w:tc>
          <w:tcPr>
            <w:tcW w:w="3608" w:type="dxa"/>
            <w:tcBorders>
              <w:top w:val="single" w:sz="6" w:space="0" w:color="000000"/>
              <w:left w:val="single" w:sz="6" w:space="0" w:color="000000"/>
              <w:bottom w:val="single" w:sz="6" w:space="0" w:color="000000"/>
              <w:right w:val="single" w:sz="6" w:space="0" w:color="000000"/>
            </w:tcBorders>
            <w:hideMark/>
          </w:tcPr>
          <w:p w14:paraId="56559EB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heading 0203, 0206 or 0207 or bones of heading 0506</w:t>
            </w:r>
          </w:p>
        </w:tc>
        <w:tc>
          <w:tcPr>
            <w:tcW w:w="1389" w:type="dxa"/>
            <w:tcBorders>
              <w:top w:val="single" w:sz="6" w:space="0" w:color="000000"/>
              <w:left w:val="single" w:sz="6" w:space="0" w:color="000000"/>
              <w:bottom w:val="single" w:sz="6" w:space="0" w:color="000000"/>
              <w:right w:val="single" w:sz="6" w:space="0" w:color="000000"/>
            </w:tcBorders>
            <w:hideMark/>
          </w:tcPr>
          <w:p w14:paraId="2DB59E4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D254F97"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B5DA54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29B8E6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4B3FDC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meat or edible offal of swine of heading 0203 or 0206 or of meat and edible offal of poultry of heading 0207</w:t>
            </w:r>
          </w:p>
        </w:tc>
        <w:tc>
          <w:tcPr>
            <w:tcW w:w="1389" w:type="dxa"/>
            <w:tcBorders>
              <w:top w:val="single" w:sz="6" w:space="0" w:color="000000"/>
              <w:left w:val="single" w:sz="6" w:space="0" w:color="000000"/>
              <w:bottom w:val="single" w:sz="6" w:space="0" w:color="000000"/>
              <w:right w:val="single" w:sz="6" w:space="0" w:color="000000"/>
            </w:tcBorders>
            <w:hideMark/>
          </w:tcPr>
          <w:p w14:paraId="081BCA1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CA8E5C4"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0B6B2F4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1502</w:t>
            </w:r>
          </w:p>
        </w:tc>
        <w:tc>
          <w:tcPr>
            <w:tcW w:w="2689" w:type="dxa"/>
            <w:tcBorders>
              <w:top w:val="single" w:sz="6" w:space="0" w:color="000000"/>
              <w:left w:val="single" w:sz="6" w:space="0" w:color="000000"/>
              <w:bottom w:val="single" w:sz="6" w:space="0" w:color="000000"/>
              <w:right w:val="single" w:sz="6" w:space="0" w:color="000000"/>
            </w:tcBorders>
            <w:hideMark/>
          </w:tcPr>
          <w:p w14:paraId="2A01349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Fats of bovine animals, sheep or goats, other than those of heading 1503</w:t>
            </w:r>
          </w:p>
        </w:tc>
        <w:tc>
          <w:tcPr>
            <w:tcW w:w="3608" w:type="dxa"/>
            <w:tcBorders>
              <w:top w:val="single" w:sz="6" w:space="0" w:color="000000"/>
              <w:left w:val="single" w:sz="6" w:space="0" w:color="000000"/>
              <w:bottom w:val="single" w:sz="6" w:space="0" w:color="000000"/>
              <w:right w:val="single" w:sz="6" w:space="0" w:color="000000"/>
            </w:tcBorders>
            <w:hideMark/>
          </w:tcPr>
          <w:p w14:paraId="0B4C87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1F0C4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3C31A93"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68377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C98E1E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Fats from bones or waste</w:t>
            </w:r>
          </w:p>
        </w:tc>
        <w:tc>
          <w:tcPr>
            <w:tcW w:w="3608" w:type="dxa"/>
            <w:tcBorders>
              <w:top w:val="single" w:sz="6" w:space="0" w:color="000000"/>
              <w:left w:val="single" w:sz="6" w:space="0" w:color="000000"/>
              <w:bottom w:val="single" w:sz="6" w:space="0" w:color="000000"/>
              <w:right w:val="single" w:sz="6" w:space="0" w:color="000000"/>
            </w:tcBorders>
            <w:hideMark/>
          </w:tcPr>
          <w:p w14:paraId="601E0A6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heading 0201, 0202, 0204 or 0206 or bones of heading 0506</w:t>
            </w:r>
          </w:p>
        </w:tc>
        <w:tc>
          <w:tcPr>
            <w:tcW w:w="1389" w:type="dxa"/>
            <w:tcBorders>
              <w:top w:val="single" w:sz="6" w:space="0" w:color="000000"/>
              <w:left w:val="single" w:sz="6" w:space="0" w:color="000000"/>
              <w:bottom w:val="single" w:sz="6" w:space="0" w:color="000000"/>
              <w:right w:val="single" w:sz="6" w:space="0" w:color="000000"/>
            </w:tcBorders>
            <w:hideMark/>
          </w:tcPr>
          <w:p w14:paraId="7B818B1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99472E4"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EDF4C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7754F9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2A7BF90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 2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710E385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EF4F3AD"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F08767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1504</w:t>
            </w:r>
          </w:p>
        </w:tc>
        <w:tc>
          <w:tcPr>
            <w:tcW w:w="2689" w:type="dxa"/>
            <w:tcBorders>
              <w:top w:val="single" w:sz="6" w:space="0" w:color="000000"/>
              <w:left w:val="single" w:sz="6" w:space="0" w:color="000000"/>
              <w:bottom w:val="single" w:sz="6" w:space="0" w:color="000000"/>
              <w:right w:val="single" w:sz="6" w:space="0" w:color="000000"/>
            </w:tcBorders>
            <w:hideMark/>
          </w:tcPr>
          <w:p w14:paraId="62B55A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Fats and oils and their fractions, of fish or marine mammals, whether or not refined, but not chemically modified:</w:t>
            </w:r>
          </w:p>
        </w:tc>
        <w:tc>
          <w:tcPr>
            <w:tcW w:w="3608" w:type="dxa"/>
            <w:tcBorders>
              <w:top w:val="single" w:sz="6" w:space="0" w:color="000000"/>
              <w:left w:val="single" w:sz="6" w:space="0" w:color="000000"/>
              <w:bottom w:val="single" w:sz="6" w:space="0" w:color="000000"/>
              <w:right w:val="single" w:sz="6" w:space="0" w:color="000000"/>
            </w:tcBorders>
            <w:hideMark/>
          </w:tcPr>
          <w:p w14:paraId="6257B4C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59BE920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36E9819"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6352B9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0D5D72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Solid fractions</w:t>
            </w:r>
          </w:p>
        </w:tc>
        <w:tc>
          <w:tcPr>
            <w:tcW w:w="3608" w:type="dxa"/>
            <w:tcBorders>
              <w:top w:val="single" w:sz="6" w:space="0" w:color="000000"/>
              <w:left w:val="single" w:sz="6" w:space="0" w:color="000000"/>
              <w:bottom w:val="single" w:sz="6" w:space="0" w:color="000000"/>
              <w:right w:val="single" w:sz="6" w:space="0" w:color="000000"/>
            </w:tcBorders>
            <w:hideMark/>
          </w:tcPr>
          <w:p w14:paraId="76AC062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other materials of heading 1504</w:t>
            </w:r>
          </w:p>
        </w:tc>
        <w:tc>
          <w:tcPr>
            <w:tcW w:w="1389" w:type="dxa"/>
            <w:tcBorders>
              <w:top w:val="single" w:sz="6" w:space="0" w:color="000000"/>
              <w:left w:val="single" w:sz="6" w:space="0" w:color="000000"/>
              <w:bottom w:val="single" w:sz="6" w:space="0" w:color="000000"/>
              <w:right w:val="single" w:sz="6" w:space="0" w:color="000000"/>
            </w:tcBorders>
            <w:hideMark/>
          </w:tcPr>
          <w:p w14:paraId="4075D4B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D6A43CD"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4CDB73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2FACBC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A67F1A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Chapters 2 and 3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50AF3AA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99AD10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0B80A9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ex1505</w:t>
            </w:r>
          </w:p>
        </w:tc>
        <w:tc>
          <w:tcPr>
            <w:tcW w:w="2689" w:type="dxa"/>
            <w:tcBorders>
              <w:top w:val="single" w:sz="6" w:space="0" w:color="000000"/>
              <w:left w:val="single" w:sz="6" w:space="0" w:color="000000"/>
              <w:bottom w:val="single" w:sz="6" w:space="0" w:color="000000"/>
              <w:right w:val="single" w:sz="6" w:space="0" w:color="000000"/>
            </w:tcBorders>
            <w:hideMark/>
          </w:tcPr>
          <w:p w14:paraId="4F7ABA6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Refined lanolin</w:t>
            </w:r>
          </w:p>
        </w:tc>
        <w:tc>
          <w:tcPr>
            <w:tcW w:w="3608" w:type="dxa"/>
            <w:tcBorders>
              <w:top w:val="single" w:sz="6" w:space="0" w:color="000000"/>
              <w:left w:val="single" w:sz="6" w:space="0" w:color="000000"/>
              <w:bottom w:val="single" w:sz="6" w:space="0" w:color="000000"/>
              <w:right w:val="single" w:sz="6" w:space="0" w:color="000000"/>
            </w:tcBorders>
            <w:hideMark/>
          </w:tcPr>
          <w:p w14:paraId="324D540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crude wool grease of heading 1505</w:t>
            </w:r>
          </w:p>
        </w:tc>
        <w:tc>
          <w:tcPr>
            <w:tcW w:w="1389" w:type="dxa"/>
            <w:tcBorders>
              <w:top w:val="single" w:sz="6" w:space="0" w:color="000000"/>
              <w:left w:val="single" w:sz="6" w:space="0" w:color="000000"/>
              <w:bottom w:val="single" w:sz="6" w:space="0" w:color="000000"/>
              <w:right w:val="single" w:sz="6" w:space="0" w:color="000000"/>
            </w:tcBorders>
            <w:hideMark/>
          </w:tcPr>
          <w:p w14:paraId="5B9CCE1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67660B1"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335295E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1506</w:t>
            </w:r>
          </w:p>
        </w:tc>
        <w:tc>
          <w:tcPr>
            <w:tcW w:w="2689" w:type="dxa"/>
            <w:tcBorders>
              <w:top w:val="single" w:sz="6" w:space="0" w:color="000000"/>
              <w:left w:val="single" w:sz="6" w:space="0" w:color="000000"/>
              <w:bottom w:val="single" w:sz="6" w:space="0" w:color="000000"/>
              <w:right w:val="single" w:sz="6" w:space="0" w:color="000000"/>
            </w:tcBorders>
            <w:hideMark/>
          </w:tcPr>
          <w:p w14:paraId="024D588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animal fats and oils and their fractions, whether or not refined, but not chemically modified:</w:t>
            </w:r>
          </w:p>
        </w:tc>
        <w:tc>
          <w:tcPr>
            <w:tcW w:w="3608" w:type="dxa"/>
            <w:tcBorders>
              <w:top w:val="single" w:sz="6" w:space="0" w:color="000000"/>
              <w:left w:val="single" w:sz="6" w:space="0" w:color="000000"/>
              <w:bottom w:val="single" w:sz="6" w:space="0" w:color="000000"/>
              <w:right w:val="single" w:sz="6" w:space="0" w:color="000000"/>
            </w:tcBorders>
            <w:hideMark/>
          </w:tcPr>
          <w:p w14:paraId="6C4AAAF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78E3AE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5D15D49"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668700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F9E444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Solid fractions</w:t>
            </w:r>
          </w:p>
        </w:tc>
        <w:tc>
          <w:tcPr>
            <w:tcW w:w="3608" w:type="dxa"/>
            <w:tcBorders>
              <w:top w:val="single" w:sz="6" w:space="0" w:color="000000"/>
              <w:left w:val="single" w:sz="6" w:space="0" w:color="000000"/>
              <w:bottom w:val="single" w:sz="6" w:space="0" w:color="000000"/>
              <w:right w:val="single" w:sz="6" w:space="0" w:color="000000"/>
            </w:tcBorders>
            <w:hideMark/>
          </w:tcPr>
          <w:p w14:paraId="55AD8D0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other materials of heading 1506</w:t>
            </w:r>
          </w:p>
        </w:tc>
        <w:tc>
          <w:tcPr>
            <w:tcW w:w="1389" w:type="dxa"/>
            <w:tcBorders>
              <w:top w:val="single" w:sz="6" w:space="0" w:color="000000"/>
              <w:left w:val="single" w:sz="6" w:space="0" w:color="000000"/>
              <w:bottom w:val="single" w:sz="6" w:space="0" w:color="000000"/>
              <w:right w:val="single" w:sz="6" w:space="0" w:color="000000"/>
            </w:tcBorders>
            <w:hideMark/>
          </w:tcPr>
          <w:p w14:paraId="7E07A1A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807158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BF4764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C6AB44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2492AE8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 2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2A3E6DC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7623896"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02D0F35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1507 to 1515</w:t>
            </w:r>
          </w:p>
        </w:tc>
        <w:tc>
          <w:tcPr>
            <w:tcW w:w="2689" w:type="dxa"/>
            <w:tcBorders>
              <w:top w:val="single" w:sz="6" w:space="0" w:color="000000"/>
              <w:left w:val="single" w:sz="6" w:space="0" w:color="000000"/>
              <w:bottom w:val="single" w:sz="6" w:space="0" w:color="000000"/>
              <w:right w:val="single" w:sz="6" w:space="0" w:color="000000"/>
            </w:tcBorders>
            <w:hideMark/>
          </w:tcPr>
          <w:p w14:paraId="251540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Vegetable oils and their fractions:</w:t>
            </w:r>
          </w:p>
        </w:tc>
        <w:tc>
          <w:tcPr>
            <w:tcW w:w="3608" w:type="dxa"/>
            <w:tcBorders>
              <w:top w:val="single" w:sz="6" w:space="0" w:color="000000"/>
              <w:left w:val="single" w:sz="6" w:space="0" w:color="000000"/>
              <w:bottom w:val="single" w:sz="6" w:space="0" w:color="000000"/>
              <w:right w:val="single" w:sz="6" w:space="0" w:color="000000"/>
            </w:tcBorders>
            <w:hideMark/>
          </w:tcPr>
          <w:p w14:paraId="3B58692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9C721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B01917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E21D28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29708A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 Soya, ground nut, palm, copra, palm kernel, </w:t>
            </w:r>
            <w:proofErr w:type="spellStart"/>
            <w:r w:rsidRPr="004A6868">
              <w:rPr>
                <w:rFonts w:ascii="Times New Roman" w:eastAsia="Times New Roman" w:hAnsi="Times New Roman" w:cs="Times New Roman"/>
                <w:sz w:val="23"/>
                <w:szCs w:val="23"/>
                <w:lang w:eastAsia="en-GB"/>
              </w:rPr>
              <w:t>babassu</w:t>
            </w:r>
            <w:proofErr w:type="spellEnd"/>
            <w:r w:rsidRPr="004A6868">
              <w:rPr>
                <w:rFonts w:ascii="Times New Roman" w:eastAsia="Times New Roman" w:hAnsi="Times New Roman" w:cs="Times New Roman"/>
                <w:sz w:val="23"/>
                <w:szCs w:val="23"/>
                <w:lang w:eastAsia="en-GB"/>
              </w:rPr>
              <w:t xml:space="preserve">, </w:t>
            </w:r>
            <w:proofErr w:type="spellStart"/>
            <w:r w:rsidRPr="004A6868">
              <w:rPr>
                <w:rFonts w:ascii="Times New Roman" w:eastAsia="Times New Roman" w:hAnsi="Times New Roman" w:cs="Times New Roman"/>
                <w:sz w:val="23"/>
                <w:szCs w:val="23"/>
                <w:lang w:eastAsia="en-GB"/>
              </w:rPr>
              <w:t>tung</w:t>
            </w:r>
            <w:proofErr w:type="spellEnd"/>
            <w:r w:rsidRPr="004A6868">
              <w:rPr>
                <w:rFonts w:ascii="Times New Roman" w:eastAsia="Times New Roman" w:hAnsi="Times New Roman" w:cs="Times New Roman"/>
                <w:sz w:val="23"/>
                <w:szCs w:val="23"/>
                <w:lang w:eastAsia="en-GB"/>
              </w:rPr>
              <w:t xml:space="preserve"> and </w:t>
            </w:r>
            <w:proofErr w:type="spellStart"/>
            <w:r w:rsidRPr="004A6868">
              <w:rPr>
                <w:rFonts w:ascii="Times New Roman" w:eastAsia="Times New Roman" w:hAnsi="Times New Roman" w:cs="Times New Roman"/>
                <w:sz w:val="23"/>
                <w:szCs w:val="23"/>
                <w:lang w:eastAsia="en-GB"/>
              </w:rPr>
              <w:t>oiticica</w:t>
            </w:r>
            <w:proofErr w:type="spellEnd"/>
            <w:r w:rsidRPr="004A6868">
              <w:rPr>
                <w:rFonts w:ascii="Times New Roman" w:eastAsia="Times New Roman" w:hAnsi="Times New Roman" w:cs="Times New Roman"/>
                <w:sz w:val="23"/>
                <w:szCs w:val="23"/>
                <w:lang w:eastAsia="en-GB"/>
              </w:rPr>
              <w:t xml:space="preserve"> oil, myrtle wax and Japan wax, fractions of jojoba oil and </w:t>
            </w:r>
            <w:r w:rsidRPr="004A6868">
              <w:rPr>
                <w:rFonts w:ascii="Times New Roman" w:eastAsia="Times New Roman" w:hAnsi="Times New Roman" w:cs="Times New Roman"/>
                <w:sz w:val="23"/>
                <w:szCs w:val="23"/>
                <w:lang w:eastAsia="en-GB"/>
              </w:rPr>
              <w:lastRenderedPageBreak/>
              <w:t>oils for technical or industrial uses other than the manufacture of foodstuffs for human consumption</w:t>
            </w:r>
          </w:p>
        </w:tc>
        <w:tc>
          <w:tcPr>
            <w:tcW w:w="3608" w:type="dxa"/>
            <w:tcBorders>
              <w:top w:val="single" w:sz="6" w:space="0" w:color="000000"/>
              <w:left w:val="single" w:sz="6" w:space="0" w:color="000000"/>
              <w:bottom w:val="single" w:sz="6" w:space="0" w:color="000000"/>
              <w:right w:val="single" w:sz="6" w:space="0" w:color="000000"/>
            </w:tcBorders>
            <w:hideMark/>
          </w:tcPr>
          <w:p w14:paraId="373470B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1D5328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CC8E12D"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6370D8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90DBDF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Solid fractions, except for that of jojoba oil</w:t>
            </w:r>
          </w:p>
        </w:tc>
        <w:tc>
          <w:tcPr>
            <w:tcW w:w="3608" w:type="dxa"/>
            <w:tcBorders>
              <w:top w:val="single" w:sz="6" w:space="0" w:color="000000"/>
              <w:left w:val="single" w:sz="6" w:space="0" w:color="000000"/>
              <w:bottom w:val="single" w:sz="6" w:space="0" w:color="000000"/>
              <w:right w:val="single" w:sz="6" w:space="0" w:color="000000"/>
            </w:tcBorders>
            <w:hideMark/>
          </w:tcPr>
          <w:p w14:paraId="0F3D9E1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other materials of headings 1507 to 1515</w:t>
            </w:r>
          </w:p>
        </w:tc>
        <w:tc>
          <w:tcPr>
            <w:tcW w:w="1389" w:type="dxa"/>
            <w:tcBorders>
              <w:top w:val="single" w:sz="6" w:space="0" w:color="000000"/>
              <w:left w:val="single" w:sz="6" w:space="0" w:color="000000"/>
              <w:bottom w:val="single" w:sz="6" w:space="0" w:color="000000"/>
              <w:right w:val="single" w:sz="6" w:space="0" w:color="000000"/>
            </w:tcBorders>
            <w:hideMark/>
          </w:tcPr>
          <w:p w14:paraId="49E6F81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4752B73"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1734C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F3C13C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7ECED2C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vegetable materials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5F79887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16C2B7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E10BC0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1516</w:t>
            </w:r>
          </w:p>
        </w:tc>
        <w:tc>
          <w:tcPr>
            <w:tcW w:w="2689" w:type="dxa"/>
            <w:tcBorders>
              <w:top w:val="single" w:sz="6" w:space="0" w:color="000000"/>
              <w:left w:val="single" w:sz="6" w:space="0" w:color="000000"/>
              <w:bottom w:val="single" w:sz="6" w:space="0" w:color="000000"/>
              <w:right w:val="single" w:sz="6" w:space="0" w:color="000000"/>
            </w:tcBorders>
            <w:hideMark/>
          </w:tcPr>
          <w:p w14:paraId="530A764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Animal or vegetable fats and oils and their fractions, partly or wholly hydrogenated, inter-esterified, re-esterified or </w:t>
            </w:r>
            <w:proofErr w:type="spellStart"/>
            <w:r w:rsidRPr="004A6868">
              <w:rPr>
                <w:rFonts w:ascii="Times New Roman" w:eastAsia="Times New Roman" w:hAnsi="Times New Roman" w:cs="Times New Roman"/>
                <w:sz w:val="23"/>
                <w:szCs w:val="23"/>
                <w:lang w:eastAsia="en-GB"/>
              </w:rPr>
              <w:t>elaidinised</w:t>
            </w:r>
            <w:proofErr w:type="spellEnd"/>
            <w:r w:rsidRPr="004A6868">
              <w:rPr>
                <w:rFonts w:ascii="Times New Roman" w:eastAsia="Times New Roman" w:hAnsi="Times New Roman" w:cs="Times New Roman"/>
                <w:sz w:val="23"/>
                <w:szCs w:val="23"/>
                <w:lang w:eastAsia="en-GB"/>
              </w:rPr>
              <w:t>, whether or not refined, but not further prepared</w:t>
            </w:r>
          </w:p>
        </w:tc>
        <w:tc>
          <w:tcPr>
            <w:tcW w:w="3608" w:type="dxa"/>
            <w:tcBorders>
              <w:top w:val="single" w:sz="6" w:space="0" w:color="000000"/>
              <w:left w:val="single" w:sz="6" w:space="0" w:color="000000"/>
              <w:bottom w:val="single" w:sz="6" w:space="0" w:color="000000"/>
              <w:right w:val="single" w:sz="6" w:space="0" w:color="000000"/>
            </w:tcBorders>
            <w:hideMark/>
          </w:tcPr>
          <w:p w14:paraId="5367F61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8671304" w14:textId="77777777" w:rsidTr="00E95A35">
              <w:trPr>
                <w:tblCellSpacing w:w="0" w:type="dxa"/>
              </w:trPr>
              <w:tc>
                <w:tcPr>
                  <w:tcW w:w="230" w:type="dxa"/>
                  <w:hideMark/>
                </w:tcPr>
                <w:p w14:paraId="565936C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7969F3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materials of Chapter 2 used are wholly obtained, and</w:t>
                  </w:r>
                </w:p>
              </w:tc>
            </w:tr>
          </w:tbl>
          <w:p w14:paraId="15515AF8"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CCE690A" w14:textId="77777777" w:rsidTr="00E95A35">
              <w:trPr>
                <w:tblCellSpacing w:w="0" w:type="dxa"/>
              </w:trPr>
              <w:tc>
                <w:tcPr>
                  <w:tcW w:w="230" w:type="dxa"/>
                  <w:hideMark/>
                </w:tcPr>
                <w:p w14:paraId="6D1B9FC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7CC89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vegetable materials used are wholly obtained. However, materials of headings 1507, 1508, 1511 and 1513 may be used</w:t>
                  </w:r>
                </w:p>
              </w:tc>
            </w:tr>
          </w:tbl>
          <w:p w14:paraId="75A084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A1ACE6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FE88A7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DCB5D7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1517</w:t>
            </w:r>
          </w:p>
        </w:tc>
        <w:tc>
          <w:tcPr>
            <w:tcW w:w="2689" w:type="dxa"/>
            <w:tcBorders>
              <w:top w:val="single" w:sz="6" w:space="0" w:color="000000"/>
              <w:left w:val="single" w:sz="6" w:space="0" w:color="000000"/>
              <w:bottom w:val="single" w:sz="6" w:space="0" w:color="000000"/>
              <w:right w:val="single" w:sz="6" w:space="0" w:color="000000"/>
            </w:tcBorders>
            <w:hideMark/>
          </w:tcPr>
          <w:p w14:paraId="4DCDD97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Margarine; edible mixtures or preparations of animal or vegetable fats or oils or of fractions of different fats or oils of this Chapter, other than edible fats or oils or their fractions of heading 1516</w:t>
            </w:r>
          </w:p>
        </w:tc>
        <w:tc>
          <w:tcPr>
            <w:tcW w:w="3608" w:type="dxa"/>
            <w:tcBorders>
              <w:top w:val="single" w:sz="6" w:space="0" w:color="000000"/>
              <w:left w:val="single" w:sz="6" w:space="0" w:color="000000"/>
              <w:bottom w:val="single" w:sz="6" w:space="0" w:color="000000"/>
              <w:right w:val="single" w:sz="6" w:space="0" w:color="000000"/>
            </w:tcBorders>
            <w:hideMark/>
          </w:tcPr>
          <w:p w14:paraId="6D1CF41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46B1EF6" w14:textId="77777777" w:rsidTr="00E95A35">
              <w:trPr>
                <w:tblCellSpacing w:w="0" w:type="dxa"/>
              </w:trPr>
              <w:tc>
                <w:tcPr>
                  <w:tcW w:w="230" w:type="dxa"/>
                  <w:hideMark/>
                </w:tcPr>
                <w:p w14:paraId="0ACCD6D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F5BEB9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materials of Chapters 2 and 4 used are wholly obtained, and</w:t>
                  </w:r>
                </w:p>
              </w:tc>
            </w:tr>
          </w:tbl>
          <w:p w14:paraId="0C8F81F0"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5F9ABE8" w14:textId="77777777" w:rsidTr="00E95A35">
              <w:trPr>
                <w:tblCellSpacing w:w="0" w:type="dxa"/>
              </w:trPr>
              <w:tc>
                <w:tcPr>
                  <w:tcW w:w="230" w:type="dxa"/>
                  <w:hideMark/>
                </w:tcPr>
                <w:p w14:paraId="78787AF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1138C4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vegetable materials used are wholly obtained. However, materials of headings 1507, 1508, 1511 and 1513 may be used</w:t>
                  </w:r>
                </w:p>
              </w:tc>
            </w:tr>
          </w:tbl>
          <w:p w14:paraId="76449F8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1A8B3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5D528E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71544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16</w:t>
            </w:r>
          </w:p>
        </w:tc>
        <w:tc>
          <w:tcPr>
            <w:tcW w:w="2689" w:type="dxa"/>
            <w:tcBorders>
              <w:top w:val="single" w:sz="6" w:space="0" w:color="000000"/>
              <w:left w:val="single" w:sz="6" w:space="0" w:color="000000"/>
              <w:bottom w:val="single" w:sz="6" w:space="0" w:color="000000"/>
              <w:right w:val="single" w:sz="6" w:space="0" w:color="000000"/>
            </w:tcBorders>
            <w:hideMark/>
          </w:tcPr>
          <w:p w14:paraId="2604494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Preparations of meat, of fish or of crustaceans, molluscs or other aquatic invertebrates</w:t>
            </w:r>
          </w:p>
        </w:tc>
        <w:tc>
          <w:tcPr>
            <w:tcW w:w="3608" w:type="dxa"/>
            <w:tcBorders>
              <w:top w:val="single" w:sz="6" w:space="0" w:color="000000"/>
              <w:left w:val="single" w:sz="6" w:space="0" w:color="000000"/>
              <w:bottom w:val="single" w:sz="6" w:space="0" w:color="000000"/>
              <w:right w:val="single" w:sz="6" w:space="0" w:color="000000"/>
            </w:tcBorders>
            <w:hideMark/>
          </w:tcPr>
          <w:p w14:paraId="0D7CA29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5"/>
              <w:gridCol w:w="3333"/>
            </w:tblGrid>
            <w:tr w:rsidR="007D4F2E" w:rsidRPr="004A6868" w14:paraId="409EB9AC" w14:textId="77777777" w:rsidTr="00E95A35">
              <w:trPr>
                <w:tblCellSpacing w:w="0" w:type="dxa"/>
              </w:trPr>
              <w:tc>
                <w:tcPr>
                  <w:tcW w:w="245" w:type="dxa"/>
                  <w:hideMark/>
                </w:tcPr>
                <w:p w14:paraId="0176DE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33" w:type="dxa"/>
                  <w:hideMark/>
                </w:tcPr>
                <w:p w14:paraId="483F54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animals of Chapter 1, and/or</w:t>
                  </w:r>
                </w:p>
              </w:tc>
            </w:tr>
          </w:tbl>
          <w:p w14:paraId="2445D33A"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543788A" w14:textId="77777777" w:rsidTr="00E95A35">
              <w:trPr>
                <w:tblCellSpacing w:w="0" w:type="dxa"/>
              </w:trPr>
              <w:tc>
                <w:tcPr>
                  <w:tcW w:w="230" w:type="dxa"/>
                  <w:hideMark/>
                </w:tcPr>
                <w:p w14:paraId="25C5267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760BD1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all the materials of Chapter 3 used are wholly obtained</w:t>
                  </w:r>
                </w:p>
              </w:tc>
            </w:tr>
          </w:tbl>
          <w:p w14:paraId="38744E2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0E6158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AEDCCD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D8ECA4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17</w:t>
            </w:r>
          </w:p>
        </w:tc>
        <w:tc>
          <w:tcPr>
            <w:tcW w:w="2689" w:type="dxa"/>
            <w:tcBorders>
              <w:top w:val="single" w:sz="6" w:space="0" w:color="000000"/>
              <w:left w:val="single" w:sz="6" w:space="0" w:color="000000"/>
              <w:bottom w:val="single" w:sz="6" w:space="0" w:color="000000"/>
              <w:right w:val="single" w:sz="6" w:space="0" w:color="000000"/>
            </w:tcBorders>
            <w:hideMark/>
          </w:tcPr>
          <w:p w14:paraId="39F2239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Sugars and sugar confectionery; except for:</w:t>
            </w:r>
          </w:p>
        </w:tc>
        <w:tc>
          <w:tcPr>
            <w:tcW w:w="3608" w:type="dxa"/>
            <w:tcBorders>
              <w:top w:val="single" w:sz="6" w:space="0" w:color="000000"/>
              <w:left w:val="single" w:sz="6" w:space="0" w:color="000000"/>
              <w:bottom w:val="single" w:sz="6" w:space="0" w:color="000000"/>
              <w:right w:val="single" w:sz="6" w:space="0" w:color="000000"/>
            </w:tcBorders>
            <w:hideMark/>
          </w:tcPr>
          <w:p w14:paraId="194B202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21C838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838AF7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FD76FE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ex1701</w:t>
            </w:r>
          </w:p>
        </w:tc>
        <w:tc>
          <w:tcPr>
            <w:tcW w:w="2689" w:type="dxa"/>
            <w:tcBorders>
              <w:top w:val="single" w:sz="6" w:space="0" w:color="000000"/>
              <w:left w:val="single" w:sz="6" w:space="0" w:color="000000"/>
              <w:bottom w:val="single" w:sz="6" w:space="0" w:color="000000"/>
              <w:right w:val="single" w:sz="6" w:space="0" w:color="000000"/>
            </w:tcBorders>
            <w:hideMark/>
          </w:tcPr>
          <w:p w14:paraId="26EDB68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Cane or beet sugar and chemically pure sucrose, in solid form, containing added flavouring or colouring matter</w:t>
            </w:r>
          </w:p>
        </w:tc>
        <w:tc>
          <w:tcPr>
            <w:tcW w:w="3608" w:type="dxa"/>
            <w:tcBorders>
              <w:top w:val="single" w:sz="6" w:space="0" w:color="000000"/>
              <w:left w:val="single" w:sz="6" w:space="0" w:color="000000"/>
              <w:bottom w:val="single" w:sz="6" w:space="0" w:color="000000"/>
              <w:right w:val="single" w:sz="6" w:space="0" w:color="000000"/>
            </w:tcBorders>
            <w:hideMark/>
          </w:tcPr>
          <w:p w14:paraId="08814F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Chapter 17 used does not exceed 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3C6AF1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D78DE33"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1B16B5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1702</w:t>
            </w:r>
          </w:p>
        </w:tc>
        <w:tc>
          <w:tcPr>
            <w:tcW w:w="2689" w:type="dxa"/>
            <w:tcBorders>
              <w:top w:val="single" w:sz="6" w:space="0" w:color="000000"/>
              <w:left w:val="single" w:sz="6" w:space="0" w:color="000000"/>
              <w:bottom w:val="single" w:sz="6" w:space="0" w:color="000000"/>
              <w:right w:val="single" w:sz="6" w:space="0" w:color="000000"/>
            </w:tcBorders>
            <w:hideMark/>
          </w:tcPr>
          <w:p w14:paraId="5E6E9D2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sugars, including chemically pure lactose, maltose, glucose and fructose, in solid form; sugar syrups not containing added flavouring or colouring matter; artificial honey, whether or not mixed with natural honey; caramel:</w:t>
            </w:r>
          </w:p>
        </w:tc>
        <w:tc>
          <w:tcPr>
            <w:tcW w:w="3608" w:type="dxa"/>
            <w:tcBorders>
              <w:top w:val="single" w:sz="6" w:space="0" w:color="000000"/>
              <w:left w:val="single" w:sz="6" w:space="0" w:color="000000"/>
              <w:bottom w:val="single" w:sz="6" w:space="0" w:color="000000"/>
              <w:right w:val="single" w:sz="6" w:space="0" w:color="000000"/>
            </w:tcBorders>
            <w:hideMark/>
          </w:tcPr>
          <w:p w14:paraId="54909B4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AA16A5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9B4D96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0F1218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D9FC0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Chemically-pure maltose and fructose</w:t>
            </w:r>
          </w:p>
        </w:tc>
        <w:tc>
          <w:tcPr>
            <w:tcW w:w="3608" w:type="dxa"/>
            <w:tcBorders>
              <w:top w:val="single" w:sz="6" w:space="0" w:color="000000"/>
              <w:left w:val="single" w:sz="6" w:space="0" w:color="000000"/>
              <w:bottom w:val="single" w:sz="6" w:space="0" w:color="000000"/>
              <w:right w:val="single" w:sz="6" w:space="0" w:color="000000"/>
            </w:tcBorders>
            <w:hideMark/>
          </w:tcPr>
          <w:p w14:paraId="44B1C8D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other materials of heading 1702</w:t>
            </w:r>
          </w:p>
        </w:tc>
        <w:tc>
          <w:tcPr>
            <w:tcW w:w="1389" w:type="dxa"/>
            <w:tcBorders>
              <w:top w:val="single" w:sz="6" w:space="0" w:color="000000"/>
              <w:left w:val="single" w:sz="6" w:space="0" w:color="000000"/>
              <w:bottom w:val="single" w:sz="6" w:space="0" w:color="000000"/>
              <w:right w:val="single" w:sz="6" w:space="0" w:color="000000"/>
            </w:tcBorders>
            <w:hideMark/>
          </w:tcPr>
          <w:p w14:paraId="737279B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9FF63E1"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A05B9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8B04F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 sugars in solid form, containing added flavouring or colouring matter</w:t>
            </w:r>
          </w:p>
        </w:tc>
        <w:tc>
          <w:tcPr>
            <w:tcW w:w="3608" w:type="dxa"/>
            <w:tcBorders>
              <w:top w:val="single" w:sz="6" w:space="0" w:color="000000"/>
              <w:left w:val="single" w:sz="6" w:space="0" w:color="000000"/>
              <w:bottom w:val="single" w:sz="6" w:space="0" w:color="000000"/>
              <w:right w:val="single" w:sz="6" w:space="0" w:color="000000"/>
            </w:tcBorders>
            <w:hideMark/>
          </w:tcPr>
          <w:p w14:paraId="2EE3E9E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Chapter 17 used does not exceed 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892276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642B447"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5A77C2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5523C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2EF7633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used are originating</w:t>
            </w:r>
          </w:p>
        </w:tc>
        <w:tc>
          <w:tcPr>
            <w:tcW w:w="1389" w:type="dxa"/>
            <w:tcBorders>
              <w:top w:val="single" w:sz="6" w:space="0" w:color="000000"/>
              <w:left w:val="single" w:sz="6" w:space="0" w:color="000000"/>
              <w:bottom w:val="single" w:sz="6" w:space="0" w:color="000000"/>
              <w:right w:val="single" w:sz="6" w:space="0" w:color="000000"/>
            </w:tcBorders>
            <w:hideMark/>
          </w:tcPr>
          <w:p w14:paraId="63A684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AD94E0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80AB38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ex1703</w:t>
            </w:r>
          </w:p>
        </w:tc>
        <w:tc>
          <w:tcPr>
            <w:tcW w:w="2689" w:type="dxa"/>
            <w:tcBorders>
              <w:top w:val="single" w:sz="6" w:space="0" w:color="000000"/>
              <w:left w:val="single" w:sz="6" w:space="0" w:color="000000"/>
              <w:bottom w:val="single" w:sz="6" w:space="0" w:color="000000"/>
              <w:right w:val="single" w:sz="6" w:space="0" w:color="000000"/>
            </w:tcBorders>
            <w:hideMark/>
          </w:tcPr>
          <w:p w14:paraId="5D97050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Molasses resulting from the extraction or refining of sugar, containing added flavouring or colouring matter</w:t>
            </w:r>
          </w:p>
        </w:tc>
        <w:tc>
          <w:tcPr>
            <w:tcW w:w="3608" w:type="dxa"/>
            <w:tcBorders>
              <w:top w:val="single" w:sz="6" w:space="0" w:color="000000"/>
              <w:left w:val="single" w:sz="6" w:space="0" w:color="000000"/>
              <w:bottom w:val="single" w:sz="6" w:space="0" w:color="000000"/>
              <w:right w:val="single" w:sz="6" w:space="0" w:color="000000"/>
            </w:tcBorders>
            <w:hideMark/>
          </w:tcPr>
          <w:p w14:paraId="05A9EC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Chapter 17 used does not exceed 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2DB871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71B5E7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D93148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1704</w:t>
            </w:r>
          </w:p>
        </w:tc>
        <w:tc>
          <w:tcPr>
            <w:tcW w:w="2689" w:type="dxa"/>
            <w:tcBorders>
              <w:top w:val="single" w:sz="6" w:space="0" w:color="000000"/>
              <w:left w:val="single" w:sz="6" w:space="0" w:color="000000"/>
              <w:bottom w:val="single" w:sz="6" w:space="0" w:color="000000"/>
              <w:right w:val="single" w:sz="6" w:space="0" w:color="000000"/>
            </w:tcBorders>
            <w:hideMark/>
          </w:tcPr>
          <w:p w14:paraId="2E8712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Sugar confectionery (including white chocolate), not containing cocoa</w:t>
            </w:r>
          </w:p>
        </w:tc>
        <w:tc>
          <w:tcPr>
            <w:tcW w:w="3608" w:type="dxa"/>
            <w:tcBorders>
              <w:top w:val="single" w:sz="6" w:space="0" w:color="000000"/>
              <w:left w:val="single" w:sz="6" w:space="0" w:color="000000"/>
              <w:bottom w:val="single" w:sz="6" w:space="0" w:color="000000"/>
              <w:right w:val="single" w:sz="6" w:space="0" w:color="000000"/>
            </w:tcBorders>
            <w:hideMark/>
          </w:tcPr>
          <w:p w14:paraId="0ECD41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71BC994" w14:textId="77777777" w:rsidTr="00E95A35">
              <w:trPr>
                <w:tblCellSpacing w:w="0" w:type="dxa"/>
              </w:trPr>
              <w:tc>
                <w:tcPr>
                  <w:tcW w:w="230" w:type="dxa"/>
                  <w:hideMark/>
                </w:tcPr>
                <w:p w14:paraId="73694DA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9D4786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0111B84"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06EEAFA" w14:textId="77777777" w:rsidTr="00E95A35">
              <w:trPr>
                <w:tblCellSpacing w:w="0" w:type="dxa"/>
              </w:trPr>
              <w:tc>
                <w:tcPr>
                  <w:tcW w:w="230" w:type="dxa"/>
                  <w:hideMark/>
                </w:tcPr>
                <w:p w14:paraId="0B596E4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0E731D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7A3960A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63E825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78A030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0047F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18</w:t>
            </w:r>
          </w:p>
        </w:tc>
        <w:tc>
          <w:tcPr>
            <w:tcW w:w="2689" w:type="dxa"/>
            <w:tcBorders>
              <w:top w:val="single" w:sz="6" w:space="0" w:color="000000"/>
              <w:left w:val="single" w:sz="6" w:space="0" w:color="000000"/>
              <w:bottom w:val="single" w:sz="6" w:space="0" w:color="000000"/>
              <w:right w:val="single" w:sz="6" w:space="0" w:color="000000"/>
            </w:tcBorders>
            <w:hideMark/>
          </w:tcPr>
          <w:p w14:paraId="27A8DE7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Cocoa and cocoa preparations</w:t>
            </w:r>
          </w:p>
        </w:tc>
        <w:tc>
          <w:tcPr>
            <w:tcW w:w="3608" w:type="dxa"/>
            <w:tcBorders>
              <w:top w:val="single" w:sz="6" w:space="0" w:color="000000"/>
              <w:left w:val="single" w:sz="6" w:space="0" w:color="000000"/>
              <w:bottom w:val="single" w:sz="6" w:space="0" w:color="000000"/>
              <w:right w:val="single" w:sz="6" w:space="0" w:color="000000"/>
            </w:tcBorders>
            <w:hideMark/>
          </w:tcPr>
          <w:p w14:paraId="146BCED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BFB0E72" w14:textId="77777777" w:rsidTr="00E95A35">
              <w:trPr>
                <w:tblCellSpacing w:w="0" w:type="dxa"/>
              </w:trPr>
              <w:tc>
                <w:tcPr>
                  <w:tcW w:w="230" w:type="dxa"/>
                  <w:hideMark/>
                </w:tcPr>
                <w:p w14:paraId="06EA730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B4CCA5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966171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9121804" w14:textId="77777777" w:rsidTr="00E95A35">
              <w:trPr>
                <w:tblCellSpacing w:w="0" w:type="dxa"/>
              </w:trPr>
              <w:tc>
                <w:tcPr>
                  <w:tcW w:w="230" w:type="dxa"/>
                  <w:hideMark/>
                </w:tcPr>
                <w:p w14:paraId="0C90819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EC7FBC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463049C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58B996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DD82B70"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4A2026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1901</w:t>
            </w:r>
          </w:p>
        </w:tc>
        <w:tc>
          <w:tcPr>
            <w:tcW w:w="2689" w:type="dxa"/>
            <w:tcBorders>
              <w:top w:val="single" w:sz="6" w:space="0" w:color="000000"/>
              <w:left w:val="single" w:sz="6" w:space="0" w:color="000000"/>
              <w:bottom w:val="single" w:sz="6" w:space="0" w:color="000000"/>
              <w:right w:val="single" w:sz="6" w:space="0" w:color="000000"/>
            </w:tcBorders>
            <w:hideMark/>
          </w:tcPr>
          <w:p w14:paraId="7641DB8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578F2B1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A75375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6F78D4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90762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B4931A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Malt extract</w:t>
            </w:r>
          </w:p>
        </w:tc>
        <w:tc>
          <w:tcPr>
            <w:tcW w:w="3608" w:type="dxa"/>
            <w:tcBorders>
              <w:top w:val="single" w:sz="6" w:space="0" w:color="000000"/>
              <w:left w:val="single" w:sz="6" w:space="0" w:color="000000"/>
              <w:bottom w:val="single" w:sz="6" w:space="0" w:color="000000"/>
              <w:right w:val="single" w:sz="6" w:space="0" w:color="000000"/>
            </w:tcBorders>
            <w:hideMark/>
          </w:tcPr>
          <w:p w14:paraId="52030F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cereals of Chapter 10</w:t>
            </w:r>
          </w:p>
        </w:tc>
        <w:tc>
          <w:tcPr>
            <w:tcW w:w="1389" w:type="dxa"/>
            <w:tcBorders>
              <w:top w:val="single" w:sz="6" w:space="0" w:color="000000"/>
              <w:left w:val="single" w:sz="6" w:space="0" w:color="000000"/>
              <w:bottom w:val="single" w:sz="6" w:space="0" w:color="000000"/>
              <w:right w:val="single" w:sz="6" w:space="0" w:color="000000"/>
            </w:tcBorders>
            <w:hideMark/>
          </w:tcPr>
          <w:p w14:paraId="5A6E5D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33C82B6"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1F307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37D24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42E91F4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5E1015A" w14:textId="77777777" w:rsidTr="00E95A35">
              <w:trPr>
                <w:tblCellSpacing w:w="0" w:type="dxa"/>
              </w:trPr>
              <w:tc>
                <w:tcPr>
                  <w:tcW w:w="230" w:type="dxa"/>
                  <w:hideMark/>
                </w:tcPr>
                <w:p w14:paraId="0461238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D9C07B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23FD959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D12742A" w14:textId="77777777" w:rsidTr="00E95A35">
              <w:trPr>
                <w:tblCellSpacing w:w="0" w:type="dxa"/>
              </w:trPr>
              <w:tc>
                <w:tcPr>
                  <w:tcW w:w="230" w:type="dxa"/>
                  <w:hideMark/>
                </w:tcPr>
                <w:p w14:paraId="525F942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7C4342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47FF7CF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F693C5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9F6CC7D"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36F674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1902</w:t>
            </w:r>
          </w:p>
        </w:tc>
        <w:tc>
          <w:tcPr>
            <w:tcW w:w="2689" w:type="dxa"/>
            <w:tcBorders>
              <w:top w:val="single" w:sz="6" w:space="0" w:color="000000"/>
              <w:left w:val="single" w:sz="6" w:space="0" w:color="000000"/>
              <w:bottom w:val="single" w:sz="6" w:space="0" w:color="000000"/>
              <w:right w:val="single" w:sz="6" w:space="0" w:color="000000"/>
            </w:tcBorders>
            <w:hideMark/>
          </w:tcPr>
          <w:p w14:paraId="13DA86B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Pasta, whether or not cooked or stuffed (with meat or other substances) or </w:t>
            </w:r>
            <w:r w:rsidRPr="004A6868">
              <w:rPr>
                <w:rFonts w:ascii="Times New Roman" w:eastAsia="Times New Roman" w:hAnsi="Times New Roman" w:cs="Times New Roman"/>
                <w:sz w:val="23"/>
                <w:szCs w:val="23"/>
                <w:lang w:eastAsia="en-GB"/>
              </w:rPr>
              <w:lastRenderedPageBreak/>
              <w:t>otherwise prepared, such as spaghetti, macaroni, noodles, lasagne, gnocchi, ravioli, cannelloni; couscous, whether or not prepared:</w:t>
            </w:r>
          </w:p>
        </w:tc>
        <w:tc>
          <w:tcPr>
            <w:tcW w:w="3608" w:type="dxa"/>
            <w:tcBorders>
              <w:top w:val="single" w:sz="6" w:space="0" w:color="000000"/>
              <w:left w:val="single" w:sz="6" w:space="0" w:color="000000"/>
              <w:bottom w:val="single" w:sz="6" w:space="0" w:color="000000"/>
              <w:right w:val="single" w:sz="6" w:space="0" w:color="000000"/>
            </w:tcBorders>
            <w:hideMark/>
          </w:tcPr>
          <w:p w14:paraId="416F8FB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c>
          <w:tcPr>
            <w:tcW w:w="1389" w:type="dxa"/>
            <w:tcBorders>
              <w:top w:val="single" w:sz="6" w:space="0" w:color="000000"/>
              <w:left w:val="single" w:sz="6" w:space="0" w:color="000000"/>
              <w:bottom w:val="single" w:sz="6" w:space="0" w:color="000000"/>
              <w:right w:val="single" w:sz="6" w:space="0" w:color="000000"/>
            </w:tcBorders>
            <w:hideMark/>
          </w:tcPr>
          <w:p w14:paraId="6FE9733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40F5004"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C0FD5D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68A76D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Containing 20 % or less by weight of meat, meat offal, fish, crustaceans or molluscs</w:t>
            </w:r>
          </w:p>
        </w:tc>
        <w:tc>
          <w:tcPr>
            <w:tcW w:w="3608" w:type="dxa"/>
            <w:tcBorders>
              <w:top w:val="single" w:sz="6" w:space="0" w:color="000000"/>
              <w:left w:val="single" w:sz="6" w:space="0" w:color="000000"/>
              <w:bottom w:val="single" w:sz="6" w:space="0" w:color="000000"/>
              <w:right w:val="single" w:sz="6" w:space="0" w:color="000000"/>
            </w:tcBorders>
            <w:hideMark/>
          </w:tcPr>
          <w:p w14:paraId="48FCD2C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cereals and derivatives (except durum wheat and its derivatives)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262E94C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CA50939"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A7D979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F2DA2D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Containing more than 20 % by weight of meat, meat offal, fish, crustaceans or molluscs</w:t>
            </w:r>
          </w:p>
        </w:tc>
        <w:tc>
          <w:tcPr>
            <w:tcW w:w="3608" w:type="dxa"/>
            <w:tcBorders>
              <w:top w:val="single" w:sz="6" w:space="0" w:color="000000"/>
              <w:left w:val="single" w:sz="6" w:space="0" w:color="000000"/>
              <w:bottom w:val="single" w:sz="6" w:space="0" w:color="000000"/>
              <w:right w:val="single" w:sz="6" w:space="0" w:color="000000"/>
            </w:tcBorders>
            <w:hideMark/>
          </w:tcPr>
          <w:p w14:paraId="14CE1A2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C346916" w14:textId="77777777" w:rsidTr="00E95A35">
              <w:trPr>
                <w:tblCellSpacing w:w="0" w:type="dxa"/>
              </w:trPr>
              <w:tc>
                <w:tcPr>
                  <w:tcW w:w="230" w:type="dxa"/>
                  <w:hideMark/>
                </w:tcPr>
                <w:p w14:paraId="41CD4B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BC3A8E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cereals and their derivatives (except durum wheat and its derivatives) used are wholly obtained, and</w:t>
                  </w:r>
                </w:p>
              </w:tc>
            </w:tr>
          </w:tbl>
          <w:p w14:paraId="21B0348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BCEBD6A" w14:textId="77777777" w:rsidTr="00E95A35">
              <w:trPr>
                <w:tblCellSpacing w:w="0" w:type="dxa"/>
              </w:trPr>
              <w:tc>
                <w:tcPr>
                  <w:tcW w:w="230" w:type="dxa"/>
                  <w:hideMark/>
                </w:tcPr>
                <w:p w14:paraId="7FDB059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0724BB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materials of Chapters 2 and 3 used are wholly obtained</w:t>
                  </w:r>
                </w:p>
              </w:tc>
            </w:tr>
          </w:tbl>
          <w:p w14:paraId="154545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D882FF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361E06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25F982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1903</w:t>
            </w:r>
          </w:p>
        </w:tc>
        <w:tc>
          <w:tcPr>
            <w:tcW w:w="2689" w:type="dxa"/>
            <w:tcBorders>
              <w:top w:val="single" w:sz="6" w:space="0" w:color="000000"/>
              <w:left w:val="single" w:sz="6" w:space="0" w:color="000000"/>
              <w:bottom w:val="single" w:sz="6" w:space="0" w:color="000000"/>
              <w:right w:val="single" w:sz="6" w:space="0" w:color="000000"/>
            </w:tcBorders>
            <w:hideMark/>
          </w:tcPr>
          <w:p w14:paraId="185D4F8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Tapioca and substitutes therefor prepared from starch, in the form of flakes, grains, pearls, siftings or similar forms</w:t>
            </w:r>
          </w:p>
        </w:tc>
        <w:tc>
          <w:tcPr>
            <w:tcW w:w="3608" w:type="dxa"/>
            <w:tcBorders>
              <w:top w:val="single" w:sz="6" w:space="0" w:color="000000"/>
              <w:left w:val="single" w:sz="6" w:space="0" w:color="000000"/>
              <w:bottom w:val="single" w:sz="6" w:space="0" w:color="000000"/>
              <w:right w:val="single" w:sz="6" w:space="0" w:color="000000"/>
            </w:tcBorders>
            <w:hideMark/>
          </w:tcPr>
          <w:p w14:paraId="4EC1112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potato starch of heading 1108</w:t>
            </w:r>
          </w:p>
        </w:tc>
        <w:tc>
          <w:tcPr>
            <w:tcW w:w="1389" w:type="dxa"/>
            <w:tcBorders>
              <w:top w:val="single" w:sz="6" w:space="0" w:color="000000"/>
              <w:left w:val="single" w:sz="6" w:space="0" w:color="000000"/>
              <w:bottom w:val="single" w:sz="6" w:space="0" w:color="000000"/>
              <w:right w:val="single" w:sz="6" w:space="0" w:color="000000"/>
            </w:tcBorders>
            <w:hideMark/>
          </w:tcPr>
          <w:p w14:paraId="5FBC3C4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EDA7EA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CEA195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1904</w:t>
            </w:r>
          </w:p>
        </w:tc>
        <w:tc>
          <w:tcPr>
            <w:tcW w:w="2689" w:type="dxa"/>
            <w:tcBorders>
              <w:top w:val="single" w:sz="6" w:space="0" w:color="000000"/>
              <w:left w:val="single" w:sz="6" w:space="0" w:color="000000"/>
              <w:bottom w:val="single" w:sz="6" w:space="0" w:color="000000"/>
              <w:right w:val="single" w:sz="6" w:space="0" w:color="000000"/>
            </w:tcBorders>
            <w:hideMark/>
          </w:tcPr>
          <w:p w14:paraId="6BDA331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2CE693C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DF9C9EC" w14:textId="77777777" w:rsidTr="00E95A35">
              <w:trPr>
                <w:tblCellSpacing w:w="0" w:type="dxa"/>
              </w:trPr>
              <w:tc>
                <w:tcPr>
                  <w:tcW w:w="230" w:type="dxa"/>
                  <w:hideMark/>
                </w:tcPr>
                <w:p w14:paraId="24C1245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09B39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those of heading 1806,</w:t>
                  </w:r>
                </w:p>
              </w:tc>
            </w:tr>
          </w:tbl>
          <w:p w14:paraId="72C46E8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8E2ED72" w14:textId="77777777" w:rsidTr="00E95A35">
              <w:trPr>
                <w:tblCellSpacing w:w="0" w:type="dxa"/>
              </w:trPr>
              <w:tc>
                <w:tcPr>
                  <w:tcW w:w="230" w:type="dxa"/>
                  <w:hideMark/>
                </w:tcPr>
                <w:p w14:paraId="74D1EE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4C9482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all the cereals and flour (except durum wheat and </w:t>
                  </w:r>
                  <w:proofErr w:type="spellStart"/>
                  <w:r w:rsidRPr="004A6868">
                    <w:rPr>
                      <w:rFonts w:ascii="Times New Roman" w:eastAsia="Times New Roman" w:hAnsi="Times New Roman" w:cs="Times New Roman"/>
                      <w:i/>
                      <w:iCs/>
                      <w:sz w:val="23"/>
                      <w:szCs w:val="23"/>
                      <w:lang w:eastAsia="en-GB"/>
                    </w:rPr>
                    <w:t>Zea</w:t>
                  </w:r>
                  <w:proofErr w:type="spellEnd"/>
                  <w:r w:rsidRPr="004A6868">
                    <w:rPr>
                      <w:rFonts w:ascii="Times New Roman" w:eastAsia="Times New Roman" w:hAnsi="Times New Roman" w:cs="Times New Roman"/>
                      <w:i/>
                      <w:iCs/>
                      <w:sz w:val="23"/>
                      <w:szCs w:val="23"/>
                      <w:lang w:eastAsia="en-GB"/>
                    </w:rPr>
                    <w:t xml:space="preserve"> </w:t>
                  </w:r>
                  <w:proofErr w:type="spellStart"/>
                  <w:r w:rsidRPr="004A6868">
                    <w:rPr>
                      <w:rFonts w:ascii="Times New Roman" w:eastAsia="Times New Roman" w:hAnsi="Times New Roman" w:cs="Times New Roman"/>
                      <w:i/>
                      <w:iCs/>
                      <w:sz w:val="23"/>
                      <w:szCs w:val="23"/>
                      <w:lang w:eastAsia="en-GB"/>
                    </w:rPr>
                    <w:t>indurata</w:t>
                  </w:r>
                  <w:r w:rsidRPr="004A6868">
                    <w:rPr>
                      <w:rFonts w:ascii="Times New Roman" w:eastAsia="Times New Roman" w:hAnsi="Times New Roman" w:cs="Times New Roman"/>
                      <w:sz w:val="23"/>
                      <w:szCs w:val="23"/>
                      <w:lang w:eastAsia="en-GB"/>
                    </w:rPr>
                    <w:t>maize</w:t>
                  </w:r>
                  <w:proofErr w:type="spellEnd"/>
                  <w:r w:rsidRPr="004A6868">
                    <w:rPr>
                      <w:rFonts w:ascii="Times New Roman" w:eastAsia="Times New Roman" w:hAnsi="Times New Roman" w:cs="Times New Roman"/>
                      <w:sz w:val="23"/>
                      <w:szCs w:val="23"/>
                      <w:lang w:eastAsia="en-GB"/>
                    </w:rPr>
                    <w:t>, and their derivatives) used are wholly obtained, and</w:t>
                  </w:r>
                </w:p>
              </w:tc>
            </w:tr>
          </w:tbl>
          <w:p w14:paraId="24BBF500"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E42A8C1" w14:textId="77777777" w:rsidTr="00E95A35">
              <w:trPr>
                <w:tblCellSpacing w:w="0" w:type="dxa"/>
              </w:trPr>
              <w:tc>
                <w:tcPr>
                  <w:tcW w:w="230" w:type="dxa"/>
                  <w:hideMark/>
                </w:tcPr>
                <w:p w14:paraId="59B2B88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85DB70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5E50FCE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4042A6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1B0456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F39244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1905</w:t>
            </w:r>
          </w:p>
        </w:tc>
        <w:tc>
          <w:tcPr>
            <w:tcW w:w="2689" w:type="dxa"/>
            <w:tcBorders>
              <w:top w:val="single" w:sz="6" w:space="0" w:color="000000"/>
              <w:left w:val="single" w:sz="6" w:space="0" w:color="000000"/>
              <w:bottom w:val="single" w:sz="6" w:space="0" w:color="000000"/>
              <w:right w:val="single" w:sz="6" w:space="0" w:color="000000"/>
            </w:tcBorders>
            <w:hideMark/>
          </w:tcPr>
          <w:p w14:paraId="7E31BBA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Bread, pastry, cakes, biscuits and other bakers’ wares, whether or not containing cocoa; communion wafers, empty cachets of a kind suitable for pharmaceutical use, sealing wafers, rice paper and similar products</w:t>
            </w:r>
          </w:p>
        </w:tc>
        <w:tc>
          <w:tcPr>
            <w:tcW w:w="3608" w:type="dxa"/>
            <w:tcBorders>
              <w:top w:val="single" w:sz="6" w:space="0" w:color="000000"/>
              <w:left w:val="single" w:sz="6" w:space="0" w:color="000000"/>
              <w:bottom w:val="single" w:sz="6" w:space="0" w:color="000000"/>
              <w:right w:val="single" w:sz="6" w:space="0" w:color="000000"/>
            </w:tcBorders>
            <w:hideMark/>
          </w:tcPr>
          <w:p w14:paraId="54F95CF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Chapter 11</w:t>
            </w:r>
          </w:p>
        </w:tc>
        <w:tc>
          <w:tcPr>
            <w:tcW w:w="1389" w:type="dxa"/>
            <w:tcBorders>
              <w:top w:val="single" w:sz="6" w:space="0" w:color="000000"/>
              <w:left w:val="single" w:sz="6" w:space="0" w:color="000000"/>
              <w:bottom w:val="single" w:sz="6" w:space="0" w:color="000000"/>
              <w:right w:val="single" w:sz="6" w:space="0" w:color="000000"/>
            </w:tcBorders>
            <w:hideMark/>
          </w:tcPr>
          <w:p w14:paraId="7D708BC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9540EC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262C20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20</w:t>
            </w:r>
          </w:p>
        </w:tc>
        <w:tc>
          <w:tcPr>
            <w:tcW w:w="2689" w:type="dxa"/>
            <w:tcBorders>
              <w:top w:val="single" w:sz="6" w:space="0" w:color="000000"/>
              <w:left w:val="single" w:sz="6" w:space="0" w:color="000000"/>
              <w:bottom w:val="single" w:sz="6" w:space="0" w:color="000000"/>
              <w:right w:val="single" w:sz="6" w:space="0" w:color="000000"/>
            </w:tcBorders>
            <w:hideMark/>
          </w:tcPr>
          <w:p w14:paraId="61B96E7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Preparations of vegetables, fruit, nuts or other parts of plants;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1CEA2D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fruit, nuts or vegetables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0F4AF2D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9E790D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8C7EA3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ex2001</w:t>
            </w:r>
          </w:p>
        </w:tc>
        <w:tc>
          <w:tcPr>
            <w:tcW w:w="2689" w:type="dxa"/>
            <w:tcBorders>
              <w:top w:val="single" w:sz="6" w:space="0" w:color="000000"/>
              <w:left w:val="single" w:sz="6" w:space="0" w:color="000000"/>
              <w:bottom w:val="single" w:sz="6" w:space="0" w:color="000000"/>
              <w:right w:val="single" w:sz="6" w:space="0" w:color="000000"/>
            </w:tcBorders>
            <w:hideMark/>
          </w:tcPr>
          <w:p w14:paraId="68713ED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Yams, sweet potatoes and similar edible parts of plants containing 5 % or more by weight of starch, prepared or preserved by vinegar or acetic acid</w:t>
            </w:r>
          </w:p>
        </w:tc>
        <w:tc>
          <w:tcPr>
            <w:tcW w:w="3608" w:type="dxa"/>
            <w:tcBorders>
              <w:top w:val="single" w:sz="6" w:space="0" w:color="000000"/>
              <w:left w:val="single" w:sz="6" w:space="0" w:color="000000"/>
              <w:bottom w:val="single" w:sz="6" w:space="0" w:color="000000"/>
              <w:right w:val="single" w:sz="6" w:space="0" w:color="000000"/>
            </w:tcBorders>
            <w:hideMark/>
          </w:tcPr>
          <w:p w14:paraId="5B845F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04032C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F76C88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3AD796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ex2004 and ex ex2005</w:t>
            </w:r>
          </w:p>
        </w:tc>
        <w:tc>
          <w:tcPr>
            <w:tcW w:w="2689" w:type="dxa"/>
            <w:tcBorders>
              <w:top w:val="single" w:sz="6" w:space="0" w:color="000000"/>
              <w:left w:val="single" w:sz="6" w:space="0" w:color="000000"/>
              <w:bottom w:val="single" w:sz="6" w:space="0" w:color="000000"/>
              <w:right w:val="single" w:sz="6" w:space="0" w:color="000000"/>
            </w:tcBorders>
            <w:hideMark/>
          </w:tcPr>
          <w:p w14:paraId="31183E9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Potatoes in the form of flour, meal or flakes, prepared or preserved otherwise than by vinegar or acetic acid</w:t>
            </w:r>
          </w:p>
        </w:tc>
        <w:tc>
          <w:tcPr>
            <w:tcW w:w="3608" w:type="dxa"/>
            <w:tcBorders>
              <w:top w:val="single" w:sz="6" w:space="0" w:color="000000"/>
              <w:left w:val="single" w:sz="6" w:space="0" w:color="000000"/>
              <w:bottom w:val="single" w:sz="6" w:space="0" w:color="000000"/>
              <w:right w:val="single" w:sz="6" w:space="0" w:color="000000"/>
            </w:tcBorders>
            <w:hideMark/>
          </w:tcPr>
          <w:p w14:paraId="0A25E13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A3E34A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E93360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AF8B9E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2006</w:t>
            </w:r>
          </w:p>
        </w:tc>
        <w:tc>
          <w:tcPr>
            <w:tcW w:w="2689" w:type="dxa"/>
            <w:tcBorders>
              <w:top w:val="single" w:sz="6" w:space="0" w:color="000000"/>
              <w:left w:val="single" w:sz="6" w:space="0" w:color="000000"/>
              <w:bottom w:val="single" w:sz="6" w:space="0" w:color="000000"/>
              <w:right w:val="single" w:sz="6" w:space="0" w:color="000000"/>
            </w:tcBorders>
            <w:hideMark/>
          </w:tcPr>
          <w:p w14:paraId="730127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Vegetables, fruit, nuts, fruit-peel and other parts of plants, preserved by sugar (drained, glacé or crystallized)</w:t>
            </w:r>
          </w:p>
        </w:tc>
        <w:tc>
          <w:tcPr>
            <w:tcW w:w="3608" w:type="dxa"/>
            <w:tcBorders>
              <w:top w:val="single" w:sz="6" w:space="0" w:color="000000"/>
              <w:left w:val="single" w:sz="6" w:space="0" w:color="000000"/>
              <w:bottom w:val="single" w:sz="6" w:space="0" w:color="000000"/>
              <w:right w:val="single" w:sz="6" w:space="0" w:color="000000"/>
            </w:tcBorders>
            <w:hideMark/>
          </w:tcPr>
          <w:p w14:paraId="0E438D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Chapter 17 used does not exceed 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08878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D8CFCA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08D351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2007</w:t>
            </w:r>
          </w:p>
        </w:tc>
        <w:tc>
          <w:tcPr>
            <w:tcW w:w="2689" w:type="dxa"/>
            <w:tcBorders>
              <w:top w:val="single" w:sz="6" w:space="0" w:color="000000"/>
              <w:left w:val="single" w:sz="6" w:space="0" w:color="000000"/>
              <w:bottom w:val="single" w:sz="6" w:space="0" w:color="000000"/>
              <w:right w:val="single" w:sz="6" w:space="0" w:color="000000"/>
            </w:tcBorders>
            <w:hideMark/>
          </w:tcPr>
          <w:p w14:paraId="1439845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Jams, fruit jellies, marmalades, fruit or nut purée and fruit or nut pastes, obtained by cooking, whether or not containing added sugar or other sweetening matter</w:t>
            </w:r>
          </w:p>
        </w:tc>
        <w:tc>
          <w:tcPr>
            <w:tcW w:w="3608" w:type="dxa"/>
            <w:tcBorders>
              <w:top w:val="single" w:sz="6" w:space="0" w:color="000000"/>
              <w:left w:val="single" w:sz="6" w:space="0" w:color="000000"/>
              <w:bottom w:val="single" w:sz="6" w:space="0" w:color="000000"/>
              <w:right w:val="single" w:sz="6" w:space="0" w:color="000000"/>
            </w:tcBorders>
            <w:hideMark/>
          </w:tcPr>
          <w:p w14:paraId="7D96320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B3880DD" w14:textId="77777777" w:rsidTr="00E95A35">
              <w:trPr>
                <w:tblCellSpacing w:w="0" w:type="dxa"/>
              </w:trPr>
              <w:tc>
                <w:tcPr>
                  <w:tcW w:w="230" w:type="dxa"/>
                  <w:hideMark/>
                </w:tcPr>
                <w:p w14:paraId="06091FA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70F90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1B455C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865175B" w14:textId="77777777" w:rsidTr="00E95A35">
              <w:trPr>
                <w:tblCellSpacing w:w="0" w:type="dxa"/>
              </w:trPr>
              <w:tc>
                <w:tcPr>
                  <w:tcW w:w="230" w:type="dxa"/>
                  <w:hideMark/>
                </w:tcPr>
                <w:p w14:paraId="5E4CB08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F1D0C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393DF1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872F77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C18FE8F"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4C4893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ex2008</w:t>
            </w:r>
          </w:p>
        </w:tc>
        <w:tc>
          <w:tcPr>
            <w:tcW w:w="2689" w:type="dxa"/>
            <w:tcBorders>
              <w:top w:val="single" w:sz="6" w:space="0" w:color="000000"/>
              <w:left w:val="single" w:sz="6" w:space="0" w:color="000000"/>
              <w:bottom w:val="single" w:sz="6" w:space="0" w:color="000000"/>
              <w:right w:val="single" w:sz="6" w:space="0" w:color="000000"/>
            </w:tcBorders>
            <w:hideMark/>
          </w:tcPr>
          <w:p w14:paraId="32D2312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Nuts, not containing added sugar or spirits</w:t>
            </w:r>
          </w:p>
        </w:tc>
        <w:tc>
          <w:tcPr>
            <w:tcW w:w="3608" w:type="dxa"/>
            <w:tcBorders>
              <w:top w:val="single" w:sz="6" w:space="0" w:color="000000"/>
              <w:left w:val="single" w:sz="6" w:space="0" w:color="000000"/>
              <w:bottom w:val="single" w:sz="6" w:space="0" w:color="000000"/>
              <w:right w:val="single" w:sz="6" w:space="0" w:color="000000"/>
            </w:tcBorders>
            <w:hideMark/>
          </w:tcPr>
          <w:p w14:paraId="44B42AA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originating nuts and oil seeds of headings 0801, 0802 and 1202 to 1207 used exceeds 60 %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ED4930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A44090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5EA825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09683D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Peanut butter; mixtures based on cereals; palm hearts; maize (corn)</w:t>
            </w:r>
          </w:p>
        </w:tc>
        <w:tc>
          <w:tcPr>
            <w:tcW w:w="3608" w:type="dxa"/>
            <w:tcBorders>
              <w:top w:val="single" w:sz="6" w:space="0" w:color="000000"/>
              <w:left w:val="single" w:sz="6" w:space="0" w:color="000000"/>
              <w:bottom w:val="single" w:sz="6" w:space="0" w:color="000000"/>
              <w:right w:val="single" w:sz="6" w:space="0" w:color="000000"/>
            </w:tcBorders>
            <w:hideMark/>
          </w:tcPr>
          <w:p w14:paraId="694CB9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F6CC16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A50FA7F"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F1BE48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C1B00B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 except for fruit and nuts cooked otherwise than by steaming or boiling in water, not containing added sugar, frozen</w:t>
            </w:r>
          </w:p>
        </w:tc>
        <w:tc>
          <w:tcPr>
            <w:tcW w:w="3608" w:type="dxa"/>
            <w:tcBorders>
              <w:top w:val="single" w:sz="6" w:space="0" w:color="000000"/>
              <w:left w:val="single" w:sz="6" w:space="0" w:color="000000"/>
              <w:bottom w:val="single" w:sz="6" w:space="0" w:color="000000"/>
              <w:right w:val="single" w:sz="6" w:space="0" w:color="000000"/>
            </w:tcBorders>
            <w:hideMark/>
          </w:tcPr>
          <w:p w14:paraId="12F70EA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F0AE48C" w14:textId="77777777" w:rsidTr="00E95A35">
              <w:trPr>
                <w:tblCellSpacing w:w="0" w:type="dxa"/>
              </w:trPr>
              <w:tc>
                <w:tcPr>
                  <w:tcW w:w="230" w:type="dxa"/>
                  <w:hideMark/>
                </w:tcPr>
                <w:p w14:paraId="2AF9C98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BB5F87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FEEA27A"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7703E24" w14:textId="77777777" w:rsidTr="00E95A35">
              <w:trPr>
                <w:tblCellSpacing w:w="0" w:type="dxa"/>
              </w:trPr>
              <w:tc>
                <w:tcPr>
                  <w:tcW w:w="230" w:type="dxa"/>
                  <w:hideMark/>
                </w:tcPr>
                <w:p w14:paraId="00DC177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67BD3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180CAF9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9B971D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59C6E6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FA68A8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2009</w:t>
            </w:r>
          </w:p>
        </w:tc>
        <w:tc>
          <w:tcPr>
            <w:tcW w:w="2689" w:type="dxa"/>
            <w:tcBorders>
              <w:top w:val="single" w:sz="6" w:space="0" w:color="000000"/>
              <w:left w:val="single" w:sz="6" w:space="0" w:color="000000"/>
              <w:bottom w:val="single" w:sz="6" w:space="0" w:color="000000"/>
              <w:right w:val="single" w:sz="6" w:space="0" w:color="000000"/>
            </w:tcBorders>
            <w:hideMark/>
          </w:tcPr>
          <w:p w14:paraId="231DB70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Fruit juices (including grape must) and vegetable juices, unfermented and not containing added spirit, whether or not containing added sugar or other sweetening matter</w:t>
            </w:r>
          </w:p>
        </w:tc>
        <w:tc>
          <w:tcPr>
            <w:tcW w:w="3608" w:type="dxa"/>
            <w:tcBorders>
              <w:top w:val="single" w:sz="6" w:space="0" w:color="000000"/>
              <w:left w:val="single" w:sz="6" w:space="0" w:color="000000"/>
              <w:bottom w:val="single" w:sz="6" w:space="0" w:color="000000"/>
              <w:right w:val="single" w:sz="6" w:space="0" w:color="000000"/>
            </w:tcBorders>
            <w:hideMark/>
          </w:tcPr>
          <w:p w14:paraId="4602B0A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FE1A456" w14:textId="77777777" w:rsidTr="00E95A35">
              <w:trPr>
                <w:tblCellSpacing w:w="0" w:type="dxa"/>
              </w:trPr>
              <w:tc>
                <w:tcPr>
                  <w:tcW w:w="230" w:type="dxa"/>
                  <w:hideMark/>
                </w:tcPr>
                <w:p w14:paraId="703ECF5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4A598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1E6A65F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613A195" w14:textId="77777777" w:rsidTr="00E95A35">
              <w:trPr>
                <w:tblCellSpacing w:w="0" w:type="dxa"/>
              </w:trPr>
              <w:tc>
                <w:tcPr>
                  <w:tcW w:w="230" w:type="dxa"/>
                  <w:hideMark/>
                </w:tcPr>
                <w:p w14:paraId="72D760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B931ED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1A2AABC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20D5C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7DF29E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D43C4A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21</w:t>
            </w:r>
          </w:p>
        </w:tc>
        <w:tc>
          <w:tcPr>
            <w:tcW w:w="2689" w:type="dxa"/>
            <w:tcBorders>
              <w:top w:val="single" w:sz="6" w:space="0" w:color="000000"/>
              <w:left w:val="single" w:sz="6" w:space="0" w:color="000000"/>
              <w:bottom w:val="single" w:sz="6" w:space="0" w:color="000000"/>
              <w:right w:val="single" w:sz="6" w:space="0" w:color="000000"/>
            </w:tcBorders>
            <w:hideMark/>
          </w:tcPr>
          <w:p w14:paraId="0BDCEC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Miscellaneous edible preparations;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55F3C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1A37C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05A6C6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7576A2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2101</w:t>
            </w:r>
          </w:p>
        </w:tc>
        <w:tc>
          <w:tcPr>
            <w:tcW w:w="2689" w:type="dxa"/>
            <w:tcBorders>
              <w:top w:val="single" w:sz="6" w:space="0" w:color="000000"/>
              <w:left w:val="single" w:sz="6" w:space="0" w:color="000000"/>
              <w:bottom w:val="single" w:sz="6" w:space="0" w:color="000000"/>
              <w:right w:val="single" w:sz="6" w:space="0" w:color="000000"/>
            </w:tcBorders>
            <w:hideMark/>
          </w:tcPr>
          <w:p w14:paraId="1F90D90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Extracts, essences and concentrates, of coffee, tea or </w:t>
            </w:r>
            <w:proofErr w:type="spellStart"/>
            <w:r w:rsidRPr="004A6868">
              <w:rPr>
                <w:rFonts w:ascii="Times New Roman" w:eastAsia="Times New Roman" w:hAnsi="Times New Roman" w:cs="Times New Roman"/>
                <w:sz w:val="23"/>
                <w:szCs w:val="23"/>
                <w:lang w:eastAsia="en-GB"/>
              </w:rPr>
              <w:t>maté</w:t>
            </w:r>
            <w:proofErr w:type="spellEnd"/>
            <w:r w:rsidRPr="004A6868">
              <w:rPr>
                <w:rFonts w:ascii="Times New Roman" w:eastAsia="Times New Roman" w:hAnsi="Times New Roman" w:cs="Times New Roman"/>
                <w:sz w:val="23"/>
                <w:szCs w:val="23"/>
                <w:lang w:eastAsia="en-GB"/>
              </w:rPr>
              <w:t xml:space="preserve"> and preparations with a basis of these products or with a basis of coffee, tea or </w:t>
            </w:r>
            <w:proofErr w:type="spellStart"/>
            <w:r w:rsidRPr="004A6868">
              <w:rPr>
                <w:rFonts w:ascii="Times New Roman" w:eastAsia="Times New Roman" w:hAnsi="Times New Roman" w:cs="Times New Roman"/>
                <w:sz w:val="23"/>
                <w:szCs w:val="23"/>
                <w:lang w:eastAsia="en-GB"/>
              </w:rPr>
              <w:t>maté</w:t>
            </w:r>
            <w:proofErr w:type="spellEnd"/>
            <w:r w:rsidRPr="004A6868">
              <w:rPr>
                <w:rFonts w:ascii="Times New Roman" w:eastAsia="Times New Roman" w:hAnsi="Times New Roman" w:cs="Times New Roman"/>
                <w:sz w:val="23"/>
                <w:szCs w:val="23"/>
                <w:lang w:eastAsia="en-GB"/>
              </w:rPr>
              <w:t>; roasted chicory and other roasted coffee substitutes, and extracts, essences and concentrates thereof</w:t>
            </w:r>
          </w:p>
        </w:tc>
        <w:tc>
          <w:tcPr>
            <w:tcW w:w="3608" w:type="dxa"/>
            <w:tcBorders>
              <w:top w:val="single" w:sz="6" w:space="0" w:color="000000"/>
              <w:left w:val="single" w:sz="6" w:space="0" w:color="000000"/>
              <w:bottom w:val="single" w:sz="6" w:space="0" w:color="000000"/>
              <w:right w:val="single" w:sz="6" w:space="0" w:color="000000"/>
            </w:tcBorders>
            <w:hideMark/>
          </w:tcPr>
          <w:p w14:paraId="12E1A5A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EB81503" w14:textId="77777777" w:rsidTr="00E95A35">
              <w:trPr>
                <w:tblCellSpacing w:w="0" w:type="dxa"/>
              </w:trPr>
              <w:tc>
                <w:tcPr>
                  <w:tcW w:w="230" w:type="dxa"/>
                  <w:hideMark/>
                </w:tcPr>
                <w:p w14:paraId="759BAFA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0AFAE2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170AD2A8"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5EDC771" w14:textId="77777777" w:rsidTr="00E95A35">
              <w:trPr>
                <w:tblCellSpacing w:w="0" w:type="dxa"/>
              </w:trPr>
              <w:tc>
                <w:tcPr>
                  <w:tcW w:w="230" w:type="dxa"/>
                  <w:hideMark/>
                </w:tcPr>
                <w:p w14:paraId="1540443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D85828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all the chicory used is wholly obtained</w:t>
                  </w:r>
                </w:p>
              </w:tc>
            </w:tr>
          </w:tbl>
          <w:p w14:paraId="6E0915B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D91E06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144923B"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7FE03B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2103</w:t>
            </w:r>
          </w:p>
        </w:tc>
        <w:tc>
          <w:tcPr>
            <w:tcW w:w="2689" w:type="dxa"/>
            <w:tcBorders>
              <w:top w:val="single" w:sz="6" w:space="0" w:color="000000"/>
              <w:left w:val="single" w:sz="6" w:space="0" w:color="000000"/>
              <w:bottom w:val="single" w:sz="6" w:space="0" w:color="000000"/>
              <w:right w:val="single" w:sz="6" w:space="0" w:color="000000"/>
            </w:tcBorders>
            <w:hideMark/>
          </w:tcPr>
          <w:p w14:paraId="66E22C5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Sauces and preparations therefor; mixed condiments </w:t>
            </w:r>
            <w:r w:rsidRPr="004A6868">
              <w:rPr>
                <w:rFonts w:ascii="Times New Roman" w:eastAsia="Times New Roman" w:hAnsi="Times New Roman" w:cs="Times New Roman"/>
                <w:sz w:val="23"/>
                <w:szCs w:val="23"/>
                <w:lang w:eastAsia="en-GB"/>
              </w:rPr>
              <w:lastRenderedPageBreak/>
              <w:t>and mixed seasonings; mustard flour and meal and prepared mustard:</w:t>
            </w:r>
          </w:p>
        </w:tc>
        <w:tc>
          <w:tcPr>
            <w:tcW w:w="3608" w:type="dxa"/>
            <w:tcBorders>
              <w:top w:val="single" w:sz="6" w:space="0" w:color="000000"/>
              <w:left w:val="single" w:sz="6" w:space="0" w:color="000000"/>
              <w:bottom w:val="single" w:sz="6" w:space="0" w:color="000000"/>
              <w:right w:val="single" w:sz="6" w:space="0" w:color="000000"/>
            </w:tcBorders>
            <w:hideMark/>
          </w:tcPr>
          <w:p w14:paraId="0DCC1F4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c>
          <w:tcPr>
            <w:tcW w:w="1389" w:type="dxa"/>
            <w:tcBorders>
              <w:top w:val="single" w:sz="6" w:space="0" w:color="000000"/>
              <w:left w:val="single" w:sz="6" w:space="0" w:color="000000"/>
              <w:bottom w:val="single" w:sz="6" w:space="0" w:color="000000"/>
              <w:right w:val="single" w:sz="6" w:space="0" w:color="000000"/>
            </w:tcBorders>
            <w:hideMark/>
          </w:tcPr>
          <w:p w14:paraId="6AD8FBE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76A099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EAA95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13C3F0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Sauces and preparations therefor; mixed condiments and mixed seasonings</w:t>
            </w:r>
          </w:p>
        </w:tc>
        <w:tc>
          <w:tcPr>
            <w:tcW w:w="3608" w:type="dxa"/>
            <w:tcBorders>
              <w:top w:val="single" w:sz="6" w:space="0" w:color="000000"/>
              <w:left w:val="single" w:sz="6" w:space="0" w:color="000000"/>
              <w:bottom w:val="single" w:sz="6" w:space="0" w:color="000000"/>
              <w:right w:val="single" w:sz="6" w:space="0" w:color="000000"/>
            </w:tcBorders>
            <w:hideMark/>
          </w:tcPr>
          <w:p w14:paraId="0F4A9FB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mustard flour or meal or prepared mustard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3CDE4E2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A72C93D"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9FF89C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B55648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Mustard flour and meal and prepared mustard</w:t>
            </w:r>
          </w:p>
        </w:tc>
        <w:tc>
          <w:tcPr>
            <w:tcW w:w="3608" w:type="dxa"/>
            <w:tcBorders>
              <w:top w:val="single" w:sz="6" w:space="0" w:color="000000"/>
              <w:left w:val="single" w:sz="6" w:space="0" w:color="000000"/>
              <w:bottom w:val="single" w:sz="6" w:space="0" w:color="000000"/>
              <w:right w:val="single" w:sz="6" w:space="0" w:color="000000"/>
            </w:tcBorders>
            <w:hideMark/>
          </w:tcPr>
          <w:p w14:paraId="75FF0CD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w:t>
            </w:r>
          </w:p>
        </w:tc>
        <w:tc>
          <w:tcPr>
            <w:tcW w:w="1389" w:type="dxa"/>
            <w:tcBorders>
              <w:top w:val="single" w:sz="6" w:space="0" w:color="000000"/>
              <w:left w:val="single" w:sz="6" w:space="0" w:color="000000"/>
              <w:bottom w:val="single" w:sz="6" w:space="0" w:color="000000"/>
              <w:right w:val="single" w:sz="6" w:space="0" w:color="000000"/>
            </w:tcBorders>
            <w:hideMark/>
          </w:tcPr>
          <w:p w14:paraId="549BDCC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E8B9FF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09F136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ex2104</w:t>
            </w:r>
          </w:p>
        </w:tc>
        <w:tc>
          <w:tcPr>
            <w:tcW w:w="2689" w:type="dxa"/>
            <w:tcBorders>
              <w:top w:val="single" w:sz="6" w:space="0" w:color="000000"/>
              <w:left w:val="single" w:sz="6" w:space="0" w:color="000000"/>
              <w:bottom w:val="single" w:sz="6" w:space="0" w:color="000000"/>
              <w:right w:val="single" w:sz="6" w:space="0" w:color="000000"/>
            </w:tcBorders>
            <w:hideMark/>
          </w:tcPr>
          <w:p w14:paraId="11B86C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Soups and broths and preparations therefor</w:t>
            </w:r>
          </w:p>
        </w:tc>
        <w:tc>
          <w:tcPr>
            <w:tcW w:w="3608" w:type="dxa"/>
            <w:tcBorders>
              <w:top w:val="single" w:sz="6" w:space="0" w:color="000000"/>
              <w:left w:val="single" w:sz="6" w:space="0" w:color="000000"/>
              <w:bottom w:val="single" w:sz="6" w:space="0" w:color="000000"/>
              <w:right w:val="single" w:sz="6" w:space="0" w:color="000000"/>
            </w:tcBorders>
            <w:hideMark/>
          </w:tcPr>
          <w:p w14:paraId="6B273DA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prepared or preserved vegetables of headings 2002 to 2005</w:t>
            </w:r>
          </w:p>
        </w:tc>
        <w:tc>
          <w:tcPr>
            <w:tcW w:w="1389" w:type="dxa"/>
            <w:tcBorders>
              <w:top w:val="single" w:sz="6" w:space="0" w:color="000000"/>
              <w:left w:val="single" w:sz="6" w:space="0" w:color="000000"/>
              <w:bottom w:val="single" w:sz="6" w:space="0" w:color="000000"/>
              <w:right w:val="single" w:sz="6" w:space="0" w:color="000000"/>
            </w:tcBorders>
            <w:hideMark/>
          </w:tcPr>
          <w:p w14:paraId="5B75BAC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15975E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D85871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2106</w:t>
            </w:r>
          </w:p>
        </w:tc>
        <w:tc>
          <w:tcPr>
            <w:tcW w:w="2689" w:type="dxa"/>
            <w:tcBorders>
              <w:top w:val="single" w:sz="6" w:space="0" w:color="000000"/>
              <w:left w:val="single" w:sz="6" w:space="0" w:color="000000"/>
              <w:bottom w:val="single" w:sz="6" w:space="0" w:color="000000"/>
              <w:right w:val="single" w:sz="6" w:space="0" w:color="000000"/>
            </w:tcBorders>
            <w:hideMark/>
          </w:tcPr>
          <w:p w14:paraId="669DA4C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Food preparations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48C72B1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16E0349" w14:textId="77777777" w:rsidTr="00E95A35">
              <w:trPr>
                <w:tblCellSpacing w:w="0" w:type="dxa"/>
              </w:trPr>
              <w:tc>
                <w:tcPr>
                  <w:tcW w:w="230" w:type="dxa"/>
                  <w:hideMark/>
                </w:tcPr>
                <w:p w14:paraId="1BCC6E5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CB2C64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3480F1C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DDE1ECD" w14:textId="77777777" w:rsidTr="00E95A35">
              <w:trPr>
                <w:tblCellSpacing w:w="0" w:type="dxa"/>
              </w:trPr>
              <w:tc>
                <w:tcPr>
                  <w:tcW w:w="230" w:type="dxa"/>
                  <w:hideMark/>
                </w:tcPr>
                <w:p w14:paraId="51C7DBC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B47002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7D508CB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63243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07C6E7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00C961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22</w:t>
            </w:r>
          </w:p>
        </w:tc>
        <w:tc>
          <w:tcPr>
            <w:tcW w:w="2689" w:type="dxa"/>
            <w:tcBorders>
              <w:top w:val="single" w:sz="6" w:space="0" w:color="000000"/>
              <w:left w:val="single" w:sz="6" w:space="0" w:color="000000"/>
              <w:bottom w:val="single" w:sz="6" w:space="0" w:color="000000"/>
              <w:right w:val="single" w:sz="6" w:space="0" w:color="000000"/>
            </w:tcBorders>
            <w:hideMark/>
          </w:tcPr>
          <w:p w14:paraId="7DE6467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Beverages, spirits and vinegar;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62A553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26EA0B5" w14:textId="77777777" w:rsidTr="00E95A35">
              <w:trPr>
                <w:tblCellSpacing w:w="0" w:type="dxa"/>
              </w:trPr>
              <w:tc>
                <w:tcPr>
                  <w:tcW w:w="230" w:type="dxa"/>
                  <w:hideMark/>
                </w:tcPr>
                <w:p w14:paraId="21131A2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4DE62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39180D28"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C7079E9" w14:textId="77777777" w:rsidTr="00E95A35">
              <w:trPr>
                <w:tblCellSpacing w:w="0" w:type="dxa"/>
              </w:trPr>
              <w:tc>
                <w:tcPr>
                  <w:tcW w:w="230" w:type="dxa"/>
                  <w:hideMark/>
                </w:tcPr>
                <w:p w14:paraId="6ABD835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36533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all the grapes or materials derived from grapes used are wholly obtained</w:t>
                  </w:r>
                </w:p>
              </w:tc>
            </w:tr>
          </w:tbl>
          <w:p w14:paraId="6201B48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677E44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3C12D4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0A60DB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2202</w:t>
            </w:r>
          </w:p>
        </w:tc>
        <w:tc>
          <w:tcPr>
            <w:tcW w:w="2689" w:type="dxa"/>
            <w:tcBorders>
              <w:top w:val="single" w:sz="6" w:space="0" w:color="000000"/>
              <w:left w:val="single" w:sz="6" w:space="0" w:color="000000"/>
              <w:bottom w:val="single" w:sz="6" w:space="0" w:color="000000"/>
              <w:right w:val="single" w:sz="6" w:space="0" w:color="000000"/>
            </w:tcBorders>
            <w:hideMark/>
          </w:tcPr>
          <w:p w14:paraId="2D68FA8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Waters, including mineral waters and aerated waters, containing added sugar or other sweetening matter or flavoured, and other non-alcoholic beverages, not including fruit or vegetable juices of heading 2009</w:t>
            </w:r>
          </w:p>
        </w:tc>
        <w:tc>
          <w:tcPr>
            <w:tcW w:w="3608" w:type="dxa"/>
            <w:tcBorders>
              <w:top w:val="single" w:sz="6" w:space="0" w:color="000000"/>
              <w:left w:val="single" w:sz="6" w:space="0" w:color="000000"/>
              <w:bottom w:val="single" w:sz="6" w:space="0" w:color="000000"/>
              <w:right w:val="single" w:sz="6" w:space="0" w:color="000000"/>
            </w:tcBorders>
            <w:hideMark/>
          </w:tcPr>
          <w:p w14:paraId="2F5FC6D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01D373C" w14:textId="77777777" w:rsidTr="00E95A35">
              <w:trPr>
                <w:tblCellSpacing w:w="0" w:type="dxa"/>
              </w:trPr>
              <w:tc>
                <w:tcPr>
                  <w:tcW w:w="230" w:type="dxa"/>
                  <w:hideMark/>
                </w:tcPr>
                <w:p w14:paraId="085AF52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47AA51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w:t>
                  </w:r>
                </w:p>
              </w:tc>
            </w:tr>
          </w:tbl>
          <w:p w14:paraId="4BDCA946"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9D8C0EE" w14:textId="77777777" w:rsidTr="00E95A35">
              <w:trPr>
                <w:tblCellSpacing w:w="0" w:type="dxa"/>
              </w:trPr>
              <w:tc>
                <w:tcPr>
                  <w:tcW w:w="230" w:type="dxa"/>
                  <w:hideMark/>
                </w:tcPr>
                <w:p w14:paraId="6B56D04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C80F23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 and</w:t>
                  </w:r>
                </w:p>
              </w:tc>
            </w:tr>
          </w:tbl>
          <w:p w14:paraId="0B6E5709"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2F475B0" w14:textId="77777777" w:rsidTr="00E95A35">
              <w:trPr>
                <w:tblCellSpacing w:w="0" w:type="dxa"/>
              </w:trPr>
              <w:tc>
                <w:tcPr>
                  <w:tcW w:w="230" w:type="dxa"/>
                  <w:hideMark/>
                </w:tcPr>
                <w:p w14:paraId="230DAF6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F0E4ED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all the fruit juice used (except that of pineapple, lime or grapefruit) is originating</w:t>
                  </w:r>
                </w:p>
              </w:tc>
            </w:tr>
          </w:tbl>
          <w:p w14:paraId="3753AF0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06DEA4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BB8B6B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4F329A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2207</w:t>
            </w:r>
          </w:p>
        </w:tc>
        <w:tc>
          <w:tcPr>
            <w:tcW w:w="2689" w:type="dxa"/>
            <w:tcBorders>
              <w:top w:val="single" w:sz="6" w:space="0" w:color="000000"/>
              <w:left w:val="single" w:sz="6" w:space="0" w:color="000000"/>
              <w:bottom w:val="single" w:sz="6" w:space="0" w:color="000000"/>
              <w:right w:val="single" w:sz="6" w:space="0" w:color="000000"/>
            </w:tcBorders>
            <w:hideMark/>
          </w:tcPr>
          <w:p w14:paraId="4F91C7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Undenatured ethyl alcohol of an alcoholic strength by volume of 80 % vol. or higher; ethyl alcohol and other spirits, denatured, of any strength</w:t>
            </w:r>
          </w:p>
        </w:tc>
        <w:tc>
          <w:tcPr>
            <w:tcW w:w="3608" w:type="dxa"/>
            <w:tcBorders>
              <w:top w:val="single" w:sz="6" w:space="0" w:color="000000"/>
              <w:left w:val="single" w:sz="6" w:space="0" w:color="000000"/>
              <w:bottom w:val="single" w:sz="6" w:space="0" w:color="000000"/>
              <w:right w:val="single" w:sz="6" w:space="0" w:color="000000"/>
            </w:tcBorders>
            <w:hideMark/>
          </w:tcPr>
          <w:p w14:paraId="2694FAE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6813551" w14:textId="77777777" w:rsidTr="00E95A35">
              <w:trPr>
                <w:tblCellSpacing w:w="0" w:type="dxa"/>
              </w:trPr>
              <w:tc>
                <w:tcPr>
                  <w:tcW w:w="230" w:type="dxa"/>
                  <w:hideMark/>
                </w:tcPr>
                <w:p w14:paraId="3C6B1D6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454DBC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heading 2207 or 2208, and</w:t>
                  </w:r>
                </w:p>
              </w:tc>
            </w:tr>
          </w:tbl>
          <w:p w14:paraId="55E7495A"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4C75AD5" w14:textId="77777777" w:rsidTr="00E95A35">
              <w:trPr>
                <w:tblCellSpacing w:w="0" w:type="dxa"/>
              </w:trPr>
              <w:tc>
                <w:tcPr>
                  <w:tcW w:w="230" w:type="dxa"/>
                  <w:hideMark/>
                </w:tcPr>
                <w:p w14:paraId="24F5F55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AD0BBF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all the grapes or materials derived from grapes used are wholly obtained or, if all the other materials used are already originating, arrack may be used up to a limit of 5 % by volume</w:t>
                  </w:r>
                </w:p>
              </w:tc>
            </w:tr>
          </w:tbl>
          <w:p w14:paraId="6EF4530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E220F7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F76B0A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846DDA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2208</w:t>
            </w:r>
          </w:p>
        </w:tc>
        <w:tc>
          <w:tcPr>
            <w:tcW w:w="2689" w:type="dxa"/>
            <w:tcBorders>
              <w:top w:val="single" w:sz="6" w:space="0" w:color="000000"/>
              <w:left w:val="single" w:sz="6" w:space="0" w:color="000000"/>
              <w:bottom w:val="single" w:sz="6" w:space="0" w:color="000000"/>
              <w:right w:val="single" w:sz="6" w:space="0" w:color="000000"/>
            </w:tcBorders>
            <w:hideMark/>
          </w:tcPr>
          <w:p w14:paraId="41B13E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Undenatured ethyl alcohol of an alcoholic strength by volume of less than 80 % vol.; spirits, liqueurs and other spirituous beverages</w:t>
            </w:r>
          </w:p>
        </w:tc>
        <w:tc>
          <w:tcPr>
            <w:tcW w:w="3608" w:type="dxa"/>
            <w:tcBorders>
              <w:top w:val="single" w:sz="6" w:space="0" w:color="000000"/>
              <w:left w:val="single" w:sz="6" w:space="0" w:color="000000"/>
              <w:bottom w:val="single" w:sz="6" w:space="0" w:color="000000"/>
              <w:right w:val="single" w:sz="6" w:space="0" w:color="000000"/>
            </w:tcBorders>
            <w:hideMark/>
          </w:tcPr>
          <w:p w14:paraId="47AD47F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5E9DD2F" w14:textId="77777777" w:rsidTr="00E95A35">
              <w:trPr>
                <w:tblCellSpacing w:w="0" w:type="dxa"/>
              </w:trPr>
              <w:tc>
                <w:tcPr>
                  <w:tcW w:w="230" w:type="dxa"/>
                  <w:hideMark/>
                </w:tcPr>
                <w:p w14:paraId="5DAF4D4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933DE7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heading 2207 or 2208, and</w:t>
                  </w:r>
                </w:p>
              </w:tc>
            </w:tr>
          </w:tbl>
          <w:p w14:paraId="37D7342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ADBF1FF" w14:textId="77777777" w:rsidTr="00E95A35">
              <w:trPr>
                <w:tblCellSpacing w:w="0" w:type="dxa"/>
              </w:trPr>
              <w:tc>
                <w:tcPr>
                  <w:tcW w:w="230" w:type="dxa"/>
                  <w:hideMark/>
                </w:tcPr>
                <w:p w14:paraId="55F7D0F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F17B08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in which all the grapes or materials derived from grapes used are wholly obtained or, if all the other materials used are already </w:t>
                  </w:r>
                  <w:r w:rsidRPr="004A6868">
                    <w:rPr>
                      <w:rFonts w:ascii="Times New Roman" w:eastAsia="Times New Roman" w:hAnsi="Times New Roman" w:cs="Times New Roman"/>
                      <w:sz w:val="23"/>
                      <w:szCs w:val="23"/>
                      <w:lang w:eastAsia="en-GB"/>
                    </w:rPr>
                    <w:lastRenderedPageBreak/>
                    <w:t>originating, arrack may be used up to a limit of 5 % by volume</w:t>
                  </w:r>
                </w:p>
              </w:tc>
            </w:tr>
          </w:tbl>
          <w:p w14:paraId="12DFC45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D7D000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51D1D1D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7640BF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23</w:t>
            </w:r>
          </w:p>
        </w:tc>
        <w:tc>
          <w:tcPr>
            <w:tcW w:w="2689" w:type="dxa"/>
            <w:tcBorders>
              <w:top w:val="single" w:sz="6" w:space="0" w:color="000000"/>
              <w:left w:val="single" w:sz="6" w:space="0" w:color="000000"/>
              <w:bottom w:val="single" w:sz="6" w:space="0" w:color="000000"/>
              <w:right w:val="single" w:sz="6" w:space="0" w:color="000000"/>
            </w:tcBorders>
            <w:hideMark/>
          </w:tcPr>
          <w:p w14:paraId="542D363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Residues and waste from the food industries; prepared animal fodder;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585AA2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3DC9F2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CBCEF8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96AF91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ex2301</w:t>
            </w:r>
          </w:p>
        </w:tc>
        <w:tc>
          <w:tcPr>
            <w:tcW w:w="2689" w:type="dxa"/>
            <w:tcBorders>
              <w:top w:val="single" w:sz="6" w:space="0" w:color="000000"/>
              <w:left w:val="single" w:sz="6" w:space="0" w:color="000000"/>
              <w:bottom w:val="single" w:sz="6" w:space="0" w:color="000000"/>
              <w:right w:val="single" w:sz="6" w:space="0" w:color="000000"/>
            </w:tcBorders>
            <w:hideMark/>
          </w:tcPr>
          <w:p w14:paraId="17E1FF9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Whale meal; flours, meals and pellets of fish or of crustaceans, molluscs or other aquatic invertebrates, unfit for human consumption</w:t>
            </w:r>
          </w:p>
        </w:tc>
        <w:tc>
          <w:tcPr>
            <w:tcW w:w="3608" w:type="dxa"/>
            <w:tcBorders>
              <w:top w:val="single" w:sz="6" w:space="0" w:color="000000"/>
              <w:left w:val="single" w:sz="6" w:space="0" w:color="000000"/>
              <w:bottom w:val="single" w:sz="6" w:space="0" w:color="000000"/>
              <w:right w:val="single" w:sz="6" w:space="0" w:color="000000"/>
            </w:tcBorders>
            <w:hideMark/>
          </w:tcPr>
          <w:p w14:paraId="5416BB1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Chapters 2 and 3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0714318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06A9C3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73D953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ex2303</w:t>
            </w:r>
          </w:p>
        </w:tc>
        <w:tc>
          <w:tcPr>
            <w:tcW w:w="2689" w:type="dxa"/>
            <w:tcBorders>
              <w:top w:val="single" w:sz="6" w:space="0" w:color="000000"/>
              <w:left w:val="single" w:sz="6" w:space="0" w:color="000000"/>
              <w:bottom w:val="single" w:sz="6" w:space="0" w:color="000000"/>
              <w:right w:val="single" w:sz="6" w:space="0" w:color="000000"/>
            </w:tcBorders>
            <w:hideMark/>
          </w:tcPr>
          <w:p w14:paraId="4093096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Residues from the manufacture of starch from maize (excluding concentrated steeping liquors), of a protein content, calculated on the dry product, exceeding 40 % by weight</w:t>
            </w:r>
          </w:p>
        </w:tc>
        <w:tc>
          <w:tcPr>
            <w:tcW w:w="3608" w:type="dxa"/>
            <w:tcBorders>
              <w:top w:val="single" w:sz="6" w:space="0" w:color="000000"/>
              <w:left w:val="single" w:sz="6" w:space="0" w:color="000000"/>
              <w:bottom w:val="single" w:sz="6" w:space="0" w:color="000000"/>
              <w:right w:val="single" w:sz="6" w:space="0" w:color="000000"/>
            </w:tcBorders>
            <w:hideMark/>
          </w:tcPr>
          <w:p w14:paraId="63DD39E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maize used is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3903C35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7C3916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4F7536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ex2306</w:t>
            </w:r>
          </w:p>
        </w:tc>
        <w:tc>
          <w:tcPr>
            <w:tcW w:w="2689" w:type="dxa"/>
            <w:tcBorders>
              <w:top w:val="single" w:sz="6" w:space="0" w:color="000000"/>
              <w:left w:val="single" w:sz="6" w:space="0" w:color="000000"/>
              <w:bottom w:val="single" w:sz="6" w:space="0" w:color="000000"/>
              <w:right w:val="single" w:sz="6" w:space="0" w:color="000000"/>
            </w:tcBorders>
            <w:hideMark/>
          </w:tcPr>
          <w:p w14:paraId="4F4862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Oil cake and other solid residues resulting from the extraction of olive oil, containing more than 3 % of olive oil</w:t>
            </w:r>
          </w:p>
        </w:tc>
        <w:tc>
          <w:tcPr>
            <w:tcW w:w="3608" w:type="dxa"/>
            <w:tcBorders>
              <w:top w:val="single" w:sz="6" w:space="0" w:color="000000"/>
              <w:left w:val="single" w:sz="6" w:space="0" w:color="000000"/>
              <w:bottom w:val="single" w:sz="6" w:space="0" w:color="000000"/>
              <w:right w:val="single" w:sz="6" w:space="0" w:color="000000"/>
            </w:tcBorders>
            <w:hideMark/>
          </w:tcPr>
          <w:p w14:paraId="2708E2E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olives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1AF5EE4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DE2C6F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4AF0F2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2309</w:t>
            </w:r>
          </w:p>
        </w:tc>
        <w:tc>
          <w:tcPr>
            <w:tcW w:w="2689" w:type="dxa"/>
            <w:tcBorders>
              <w:top w:val="single" w:sz="6" w:space="0" w:color="000000"/>
              <w:left w:val="single" w:sz="6" w:space="0" w:color="000000"/>
              <w:bottom w:val="single" w:sz="6" w:space="0" w:color="000000"/>
              <w:right w:val="single" w:sz="6" w:space="0" w:color="000000"/>
            </w:tcBorders>
            <w:hideMark/>
          </w:tcPr>
          <w:p w14:paraId="5AE58EC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Preparations of a kind used in animal feeding</w:t>
            </w:r>
          </w:p>
        </w:tc>
        <w:tc>
          <w:tcPr>
            <w:tcW w:w="3608" w:type="dxa"/>
            <w:tcBorders>
              <w:top w:val="single" w:sz="6" w:space="0" w:color="000000"/>
              <w:left w:val="single" w:sz="6" w:space="0" w:color="000000"/>
              <w:bottom w:val="single" w:sz="6" w:space="0" w:color="000000"/>
              <w:right w:val="single" w:sz="6" w:space="0" w:color="000000"/>
            </w:tcBorders>
            <w:hideMark/>
          </w:tcPr>
          <w:p w14:paraId="33A458C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7AF385A" w14:textId="77777777" w:rsidTr="00E95A35">
              <w:trPr>
                <w:tblCellSpacing w:w="0" w:type="dxa"/>
              </w:trPr>
              <w:tc>
                <w:tcPr>
                  <w:tcW w:w="230" w:type="dxa"/>
                  <w:hideMark/>
                </w:tcPr>
                <w:p w14:paraId="42EF231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B20E2F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cereals, sugar or molasses, meat or milk used are originating, and</w:t>
                  </w:r>
                </w:p>
              </w:tc>
            </w:tr>
          </w:tbl>
          <w:p w14:paraId="4811B7D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EC2857E" w14:textId="77777777" w:rsidTr="00E95A35">
              <w:trPr>
                <w:tblCellSpacing w:w="0" w:type="dxa"/>
              </w:trPr>
              <w:tc>
                <w:tcPr>
                  <w:tcW w:w="230" w:type="dxa"/>
                  <w:hideMark/>
                </w:tcPr>
                <w:p w14:paraId="6AC5FF6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8E405E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materials of Chapter 3 used are wholly obtained</w:t>
                  </w:r>
                </w:p>
              </w:tc>
            </w:tr>
          </w:tbl>
          <w:p w14:paraId="37881D2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BD3F81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147A00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FF85FA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24</w:t>
            </w:r>
          </w:p>
        </w:tc>
        <w:tc>
          <w:tcPr>
            <w:tcW w:w="2689" w:type="dxa"/>
            <w:tcBorders>
              <w:top w:val="single" w:sz="6" w:space="0" w:color="000000"/>
              <w:left w:val="single" w:sz="6" w:space="0" w:color="000000"/>
              <w:bottom w:val="single" w:sz="6" w:space="0" w:color="000000"/>
              <w:right w:val="single" w:sz="6" w:space="0" w:color="000000"/>
            </w:tcBorders>
            <w:hideMark/>
          </w:tcPr>
          <w:p w14:paraId="0679722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Tobacco and manufactured tobacco substitutes;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7C1D847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all the materials of Chapter 24 used are wholly obtained</w:t>
            </w:r>
          </w:p>
        </w:tc>
        <w:tc>
          <w:tcPr>
            <w:tcW w:w="1389" w:type="dxa"/>
            <w:tcBorders>
              <w:top w:val="single" w:sz="6" w:space="0" w:color="000000"/>
              <w:left w:val="single" w:sz="6" w:space="0" w:color="000000"/>
              <w:bottom w:val="single" w:sz="6" w:space="0" w:color="000000"/>
              <w:right w:val="single" w:sz="6" w:space="0" w:color="000000"/>
            </w:tcBorders>
            <w:hideMark/>
          </w:tcPr>
          <w:p w14:paraId="136F561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253B67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3D3124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2402</w:t>
            </w:r>
          </w:p>
        </w:tc>
        <w:tc>
          <w:tcPr>
            <w:tcW w:w="2689" w:type="dxa"/>
            <w:tcBorders>
              <w:top w:val="single" w:sz="6" w:space="0" w:color="000000"/>
              <w:left w:val="single" w:sz="6" w:space="0" w:color="000000"/>
              <w:bottom w:val="single" w:sz="6" w:space="0" w:color="000000"/>
              <w:right w:val="single" w:sz="6" w:space="0" w:color="000000"/>
            </w:tcBorders>
            <w:hideMark/>
          </w:tcPr>
          <w:p w14:paraId="7371BAB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Cigars, cheroots, cigarillos and cigarettes, of tobacco or of tobacco substitutes</w:t>
            </w:r>
          </w:p>
        </w:tc>
        <w:tc>
          <w:tcPr>
            <w:tcW w:w="3608" w:type="dxa"/>
            <w:tcBorders>
              <w:top w:val="single" w:sz="6" w:space="0" w:color="000000"/>
              <w:left w:val="single" w:sz="6" w:space="0" w:color="000000"/>
              <w:bottom w:val="single" w:sz="6" w:space="0" w:color="000000"/>
              <w:right w:val="single" w:sz="6" w:space="0" w:color="000000"/>
            </w:tcBorders>
            <w:hideMark/>
          </w:tcPr>
          <w:p w14:paraId="6D14AE6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at least 70 % by weight of the unmanufactured tobacco or tobacco refuse of heading 2401 used is originating</w:t>
            </w:r>
          </w:p>
        </w:tc>
        <w:tc>
          <w:tcPr>
            <w:tcW w:w="1389" w:type="dxa"/>
            <w:tcBorders>
              <w:top w:val="single" w:sz="6" w:space="0" w:color="000000"/>
              <w:left w:val="single" w:sz="6" w:space="0" w:color="000000"/>
              <w:bottom w:val="single" w:sz="6" w:space="0" w:color="000000"/>
              <w:right w:val="single" w:sz="6" w:space="0" w:color="000000"/>
            </w:tcBorders>
            <w:hideMark/>
          </w:tcPr>
          <w:p w14:paraId="4D74BBC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792E51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08B43B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ex2403</w:t>
            </w:r>
          </w:p>
        </w:tc>
        <w:tc>
          <w:tcPr>
            <w:tcW w:w="2689" w:type="dxa"/>
            <w:tcBorders>
              <w:top w:val="single" w:sz="6" w:space="0" w:color="000000"/>
              <w:left w:val="single" w:sz="6" w:space="0" w:color="000000"/>
              <w:bottom w:val="single" w:sz="6" w:space="0" w:color="000000"/>
              <w:right w:val="single" w:sz="6" w:space="0" w:color="000000"/>
            </w:tcBorders>
            <w:hideMark/>
          </w:tcPr>
          <w:p w14:paraId="69B20A4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Smoking tobacco</w:t>
            </w:r>
          </w:p>
        </w:tc>
        <w:tc>
          <w:tcPr>
            <w:tcW w:w="3608" w:type="dxa"/>
            <w:tcBorders>
              <w:top w:val="single" w:sz="6" w:space="0" w:color="000000"/>
              <w:left w:val="single" w:sz="6" w:space="0" w:color="000000"/>
              <w:bottom w:val="single" w:sz="6" w:space="0" w:color="000000"/>
              <w:right w:val="single" w:sz="6" w:space="0" w:color="000000"/>
            </w:tcBorders>
            <w:hideMark/>
          </w:tcPr>
          <w:p w14:paraId="6E40A86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at least 70 % by weight of the unmanufactured tobacco or tobacco refuse of heading 2401 used is originating</w:t>
            </w:r>
          </w:p>
        </w:tc>
        <w:tc>
          <w:tcPr>
            <w:tcW w:w="1389" w:type="dxa"/>
            <w:tcBorders>
              <w:top w:val="single" w:sz="6" w:space="0" w:color="000000"/>
              <w:left w:val="single" w:sz="6" w:space="0" w:color="000000"/>
              <w:bottom w:val="single" w:sz="6" w:space="0" w:color="000000"/>
              <w:right w:val="single" w:sz="6" w:space="0" w:color="000000"/>
            </w:tcBorders>
            <w:hideMark/>
          </w:tcPr>
          <w:p w14:paraId="418A094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B05560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96BD7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25</w:t>
            </w:r>
          </w:p>
        </w:tc>
        <w:tc>
          <w:tcPr>
            <w:tcW w:w="2689" w:type="dxa"/>
            <w:tcBorders>
              <w:top w:val="single" w:sz="6" w:space="0" w:color="000000"/>
              <w:left w:val="single" w:sz="6" w:space="0" w:color="000000"/>
              <w:bottom w:val="single" w:sz="6" w:space="0" w:color="000000"/>
              <w:right w:val="single" w:sz="6" w:space="0" w:color="000000"/>
            </w:tcBorders>
            <w:hideMark/>
          </w:tcPr>
          <w:p w14:paraId="09253D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Salt; sulphur; earths and stone; plastering materials, lime and cement; except for:</w:t>
            </w:r>
          </w:p>
        </w:tc>
        <w:tc>
          <w:tcPr>
            <w:tcW w:w="3608" w:type="dxa"/>
            <w:tcBorders>
              <w:top w:val="single" w:sz="6" w:space="0" w:color="000000"/>
              <w:left w:val="single" w:sz="6" w:space="0" w:color="000000"/>
              <w:bottom w:val="single" w:sz="6" w:space="0" w:color="000000"/>
              <w:right w:val="single" w:sz="6" w:space="0" w:color="000000"/>
            </w:tcBorders>
            <w:hideMark/>
          </w:tcPr>
          <w:p w14:paraId="74BFB60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9B760B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40FEE6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6C1D10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ex2504</w:t>
            </w:r>
          </w:p>
        </w:tc>
        <w:tc>
          <w:tcPr>
            <w:tcW w:w="2689" w:type="dxa"/>
            <w:tcBorders>
              <w:top w:val="single" w:sz="6" w:space="0" w:color="000000"/>
              <w:left w:val="single" w:sz="6" w:space="0" w:color="000000"/>
              <w:bottom w:val="single" w:sz="6" w:space="0" w:color="000000"/>
              <w:right w:val="single" w:sz="6" w:space="0" w:color="000000"/>
            </w:tcBorders>
            <w:hideMark/>
          </w:tcPr>
          <w:p w14:paraId="347E251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crystalline graphite, with enriched carbon content, purified and ground</w:t>
            </w:r>
          </w:p>
        </w:tc>
        <w:tc>
          <w:tcPr>
            <w:tcW w:w="3608" w:type="dxa"/>
            <w:tcBorders>
              <w:top w:val="single" w:sz="6" w:space="0" w:color="000000"/>
              <w:left w:val="single" w:sz="6" w:space="0" w:color="000000"/>
              <w:bottom w:val="single" w:sz="6" w:space="0" w:color="000000"/>
              <w:right w:val="single" w:sz="6" w:space="0" w:color="000000"/>
            </w:tcBorders>
            <w:hideMark/>
          </w:tcPr>
          <w:p w14:paraId="6661816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Enriching of the carbon content, purifying and grinding of crude crystalline graphite</w:t>
            </w:r>
          </w:p>
        </w:tc>
        <w:tc>
          <w:tcPr>
            <w:tcW w:w="1389" w:type="dxa"/>
            <w:tcBorders>
              <w:top w:val="single" w:sz="6" w:space="0" w:color="000000"/>
              <w:left w:val="single" w:sz="6" w:space="0" w:color="000000"/>
              <w:bottom w:val="single" w:sz="6" w:space="0" w:color="000000"/>
              <w:right w:val="single" w:sz="6" w:space="0" w:color="000000"/>
            </w:tcBorders>
            <w:hideMark/>
          </w:tcPr>
          <w:p w14:paraId="45AE20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97A17E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238FBC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ex2515</w:t>
            </w:r>
          </w:p>
        </w:tc>
        <w:tc>
          <w:tcPr>
            <w:tcW w:w="2689" w:type="dxa"/>
            <w:tcBorders>
              <w:top w:val="single" w:sz="6" w:space="0" w:color="000000"/>
              <w:left w:val="single" w:sz="6" w:space="0" w:color="000000"/>
              <w:bottom w:val="single" w:sz="6" w:space="0" w:color="000000"/>
              <w:right w:val="single" w:sz="6" w:space="0" w:color="000000"/>
            </w:tcBorders>
            <w:hideMark/>
          </w:tcPr>
          <w:p w14:paraId="4F1F8A0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Marble, merely cut, by sawing or otherwise, into blocks or slabs of a rectangular (including square) shape, of a thickness not exceeding 25 cm</w:t>
            </w:r>
          </w:p>
        </w:tc>
        <w:tc>
          <w:tcPr>
            <w:tcW w:w="3608" w:type="dxa"/>
            <w:tcBorders>
              <w:top w:val="single" w:sz="6" w:space="0" w:color="000000"/>
              <w:left w:val="single" w:sz="6" w:space="0" w:color="000000"/>
              <w:bottom w:val="single" w:sz="6" w:space="0" w:color="000000"/>
              <w:right w:val="single" w:sz="6" w:space="0" w:color="000000"/>
            </w:tcBorders>
            <w:hideMark/>
          </w:tcPr>
          <w:p w14:paraId="080044F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Cutting, by sawing or otherwise, of marble (even if already sawn) of a thickness exceeding 25 cm</w:t>
            </w:r>
          </w:p>
        </w:tc>
        <w:tc>
          <w:tcPr>
            <w:tcW w:w="1389" w:type="dxa"/>
            <w:tcBorders>
              <w:top w:val="single" w:sz="6" w:space="0" w:color="000000"/>
              <w:left w:val="single" w:sz="6" w:space="0" w:color="000000"/>
              <w:bottom w:val="single" w:sz="6" w:space="0" w:color="000000"/>
              <w:right w:val="single" w:sz="6" w:space="0" w:color="000000"/>
            </w:tcBorders>
            <w:hideMark/>
          </w:tcPr>
          <w:p w14:paraId="0D6226E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627038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BF29E3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ex2516</w:t>
            </w:r>
          </w:p>
        </w:tc>
        <w:tc>
          <w:tcPr>
            <w:tcW w:w="2689" w:type="dxa"/>
            <w:tcBorders>
              <w:top w:val="single" w:sz="6" w:space="0" w:color="000000"/>
              <w:left w:val="single" w:sz="6" w:space="0" w:color="000000"/>
              <w:bottom w:val="single" w:sz="6" w:space="0" w:color="000000"/>
              <w:right w:val="single" w:sz="6" w:space="0" w:color="000000"/>
            </w:tcBorders>
            <w:hideMark/>
          </w:tcPr>
          <w:p w14:paraId="15AC02B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Granite, porphyry, basalt, sandstone and other monumental or building stone, merely cut, by sawing or otherwise, into blocks or slabs of a rectangular (including square) shape, of a thickness not exceeding 25 cm</w:t>
            </w:r>
          </w:p>
        </w:tc>
        <w:tc>
          <w:tcPr>
            <w:tcW w:w="3608" w:type="dxa"/>
            <w:tcBorders>
              <w:top w:val="single" w:sz="6" w:space="0" w:color="000000"/>
              <w:left w:val="single" w:sz="6" w:space="0" w:color="000000"/>
              <w:bottom w:val="single" w:sz="6" w:space="0" w:color="000000"/>
              <w:right w:val="single" w:sz="6" w:space="0" w:color="000000"/>
            </w:tcBorders>
            <w:hideMark/>
          </w:tcPr>
          <w:p w14:paraId="02F0E77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Cutting, by sawing or otherwise, of stone (even if already sawn) of a thickness exceeding 25 cm</w:t>
            </w:r>
          </w:p>
        </w:tc>
        <w:tc>
          <w:tcPr>
            <w:tcW w:w="1389" w:type="dxa"/>
            <w:tcBorders>
              <w:top w:val="single" w:sz="6" w:space="0" w:color="000000"/>
              <w:left w:val="single" w:sz="6" w:space="0" w:color="000000"/>
              <w:bottom w:val="single" w:sz="6" w:space="0" w:color="000000"/>
              <w:right w:val="single" w:sz="6" w:space="0" w:color="000000"/>
            </w:tcBorders>
            <w:hideMark/>
          </w:tcPr>
          <w:p w14:paraId="6EEBC66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FCEFE5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1C060E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ex2518</w:t>
            </w:r>
          </w:p>
        </w:tc>
        <w:tc>
          <w:tcPr>
            <w:tcW w:w="2689" w:type="dxa"/>
            <w:tcBorders>
              <w:top w:val="single" w:sz="6" w:space="0" w:color="000000"/>
              <w:left w:val="single" w:sz="6" w:space="0" w:color="000000"/>
              <w:bottom w:val="single" w:sz="6" w:space="0" w:color="000000"/>
              <w:right w:val="single" w:sz="6" w:space="0" w:color="000000"/>
            </w:tcBorders>
            <w:hideMark/>
          </w:tcPr>
          <w:p w14:paraId="4C51B96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Calcined dolomite</w:t>
            </w:r>
          </w:p>
        </w:tc>
        <w:tc>
          <w:tcPr>
            <w:tcW w:w="3608" w:type="dxa"/>
            <w:tcBorders>
              <w:top w:val="single" w:sz="6" w:space="0" w:color="000000"/>
              <w:left w:val="single" w:sz="6" w:space="0" w:color="000000"/>
              <w:bottom w:val="single" w:sz="6" w:space="0" w:color="000000"/>
              <w:right w:val="single" w:sz="6" w:space="0" w:color="000000"/>
            </w:tcBorders>
            <w:hideMark/>
          </w:tcPr>
          <w:p w14:paraId="7643B06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Calcination of dolomite not calcined</w:t>
            </w:r>
          </w:p>
        </w:tc>
        <w:tc>
          <w:tcPr>
            <w:tcW w:w="1389" w:type="dxa"/>
            <w:tcBorders>
              <w:top w:val="single" w:sz="6" w:space="0" w:color="000000"/>
              <w:left w:val="single" w:sz="6" w:space="0" w:color="000000"/>
              <w:bottom w:val="single" w:sz="6" w:space="0" w:color="000000"/>
              <w:right w:val="single" w:sz="6" w:space="0" w:color="000000"/>
            </w:tcBorders>
            <w:hideMark/>
          </w:tcPr>
          <w:p w14:paraId="1DD3C23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3D59CF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2FF3BB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ex2519</w:t>
            </w:r>
          </w:p>
        </w:tc>
        <w:tc>
          <w:tcPr>
            <w:tcW w:w="2689" w:type="dxa"/>
            <w:tcBorders>
              <w:top w:val="single" w:sz="6" w:space="0" w:color="000000"/>
              <w:left w:val="single" w:sz="6" w:space="0" w:color="000000"/>
              <w:bottom w:val="single" w:sz="6" w:space="0" w:color="000000"/>
              <w:right w:val="single" w:sz="6" w:space="0" w:color="000000"/>
            </w:tcBorders>
            <w:hideMark/>
          </w:tcPr>
          <w:p w14:paraId="34A2067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Crushed natural magnesium carbonate (magnesite), in hermetically-sealed containers, and magnesium oxide, whether or not pure, other than fused magnesia or dead-burned (sintered) magnesia</w:t>
            </w:r>
          </w:p>
        </w:tc>
        <w:tc>
          <w:tcPr>
            <w:tcW w:w="3608" w:type="dxa"/>
            <w:tcBorders>
              <w:top w:val="single" w:sz="6" w:space="0" w:color="000000"/>
              <w:left w:val="single" w:sz="6" w:space="0" w:color="000000"/>
              <w:bottom w:val="single" w:sz="6" w:space="0" w:color="000000"/>
              <w:right w:val="single" w:sz="6" w:space="0" w:color="000000"/>
            </w:tcBorders>
            <w:hideMark/>
          </w:tcPr>
          <w:p w14:paraId="46DDCA4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natural magnesium carbonate (magnesite)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45A7077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9E6E0D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4F2C56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ex2520</w:t>
            </w:r>
          </w:p>
        </w:tc>
        <w:tc>
          <w:tcPr>
            <w:tcW w:w="2689" w:type="dxa"/>
            <w:tcBorders>
              <w:top w:val="single" w:sz="6" w:space="0" w:color="000000"/>
              <w:left w:val="single" w:sz="6" w:space="0" w:color="000000"/>
              <w:bottom w:val="single" w:sz="6" w:space="0" w:color="000000"/>
              <w:right w:val="single" w:sz="6" w:space="0" w:color="000000"/>
            </w:tcBorders>
            <w:hideMark/>
          </w:tcPr>
          <w:p w14:paraId="108C0A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Plasters specially prepared for dentistry</w:t>
            </w:r>
          </w:p>
        </w:tc>
        <w:tc>
          <w:tcPr>
            <w:tcW w:w="3608" w:type="dxa"/>
            <w:tcBorders>
              <w:top w:val="single" w:sz="6" w:space="0" w:color="000000"/>
              <w:left w:val="single" w:sz="6" w:space="0" w:color="000000"/>
              <w:bottom w:val="single" w:sz="6" w:space="0" w:color="000000"/>
              <w:right w:val="single" w:sz="6" w:space="0" w:color="000000"/>
            </w:tcBorders>
            <w:hideMark/>
          </w:tcPr>
          <w:p w14:paraId="677374C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352C89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5B41C5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94D501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ex2524</w:t>
            </w:r>
          </w:p>
        </w:tc>
        <w:tc>
          <w:tcPr>
            <w:tcW w:w="2689" w:type="dxa"/>
            <w:tcBorders>
              <w:top w:val="single" w:sz="6" w:space="0" w:color="000000"/>
              <w:left w:val="single" w:sz="6" w:space="0" w:color="000000"/>
              <w:bottom w:val="single" w:sz="6" w:space="0" w:color="000000"/>
              <w:right w:val="single" w:sz="6" w:space="0" w:color="000000"/>
            </w:tcBorders>
            <w:hideMark/>
          </w:tcPr>
          <w:p w14:paraId="4607032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asbestos fibres</w:t>
            </w:r>
          </w:p>
        </w:tc>
        <w:tc>
          <w:tcPr>
            <w:tcW w:w="3608" w:type="dxa"/>
            <w:tcBorders>
              <w:top w:val="single" w:sz="6" w:space="0" w:color="000000"/>
              <w:left w:val="single" w:sz="6" w:space="0" w:color="000000"/>
              <w:bottom w:val="single" w:sz="6" w:space="0" w:color="000000"/>
              <w:right w:val="single" w:sz="6" w:space="0" w:color="000000"/>
            </w:tcBorders>
            <w:hideMark/>
          </w:tcPr>
          <w:p w14:paraId="16101BB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asbestos concentrate</w:t>
            </w:r>
          </w:p>
        </w:tc>
        <w:tc>
          <w:tcPr>
            <w:tcW w:w="1389" w:type="dxa"/>
            <w:tcBorders>
              <w:top w:val="single" w:sz="6" w:space="0" w:color="000000"/>
              <w:left w:val="single" w:sz="6" w:space="0" w:color="000000"/>
              <w:bottom w:val="single" w:sz="6" w:space="0" w:color="000000"/>
              <w:right w:val="single" w:sz="6" w:space="0" w:color="000000"/>
            </w:tcBorders>
            <w:hideMark/>
          </w:tcPr>
          <w:p w14:paraId="03036E8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E3B13A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9B013A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ex2525</w:t>
            </w:r>
          </w:p>
        </w:tc>
        <w:tc>
          <w:tcPr>
            <w:tcW w:w="2689" w:type="dxa"/>
            <w:tcBorders>
              <w:top w:val="single" w:sz="6" w:space="0" w:color="000000"/>
              <w:left w:val="single" w:sz="6" w:space="0" w:color="000000"/>
              <w:bottom w:val="single" w:sz="6" w:space="0" w:color="000000"/>
              <w:right w:val="single" w:sz="6" w:space="0" w:color="000000"/>
            </w:tcBorders>
            <w:hideMark/>
          </w:tcPr>
          <w:p w14:paraId="52EE69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Mica powder</w:t>
            </w:r>
          </w:p>
        </w:tc>
        <w:tc>
          <w:tcPr>
            <w:tcW w:w="3608" w:type="dxa"/>
            <w:tcBorders>
              <w:top w:val="single" w:sz="6" w:space="0" w:color="000000"/>
              <w:left w:val="single" w:sz="6" w:space="0" w:color="000000"/>
              <w:bottom w:val="single" w:sz="6" w:space="0" w:color="000000"/>
              <w:right w:val="single" w:sz="6" w:space="0" w:color="000000"/>
            </w:tcBorders>
            <w:hideMark/>
          </w:tcPr>
          <w:p w14:paraId="1F5F798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Grinding of mica or mica waste</w:t>
            </w:r>
          </w:p>
        </w:tc>
        <w:tc>
          <w:tcPr>
            <w:tcW w:w="1389" w:type="dxa"/>
            <w:tcBorders>
              <w:top w:val="single" w:sz="6" w:space="0" w:color="000000"/>
              <w:left w:val="single" w:sz="6" w:space="0" w:color="000000"/>
              <w:bottom w:val="single" w:sz="6" w:space="0" w:color="000000"/>
              <w:right w:val="single" w:sz="6" w:space="0" w:color="000000"/>
            </w:tcBorders>
            <w:hideMark/>
          </w:tcPr>
          <w:p w14:paraId="2CC7209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4B697F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B6EE29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ex2530</w:t>
            </w:r>
          </w:p>
        </w:tc>
        <w:tc>
          <w:tcPr>
            <w:tcW w:w="2689" w:type="dxa"/>
            <w:tcBorders>
              <w:top w:val="single" w:sz="6" w:space="0" w:color="000000"/>
              <w:left w:val="single" w:sz="6" w:space="0" w:color="000000"/>
              <w:bottom w:val="single" w:sz="6" w:space="0" w:color="000000"/>
              <w:right w:val="single" w:sz="6" w:space="0" w:color="000000"/>
            </w:tcBorders>
            <w:hideMark/>
          </w:tcPr>
          <w:p w14:paraId="17F76F6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Earth colours, calcined or powdered</w:t>
            </w:r>
          </w:p>
        </w:tc>
        <w:tc>
          <w:tcPr>
            <w:tcW w:w="3608" w:type="dxa"/>
            <w:tcBorders>
              <w:top w:val="single" w:sz="6" w:space="0" w:color="000000"/>
              <w:left w:val="single" w:sz="6" w:space="0" w:color="000000"/>
              <w:bottom w:val="single" w:sz="6" w:space="0" w:color="000000"/>
              <w:right w:val="single" w:sz="6" w:space="0" w:color="000000"/>
            </w:tcBorders>
            <w:hideMark/>
          </w:tcPr>
          <w:p w14:paraId="0A78C2D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Calcination or grinding of earth colours</w:t>
            </w:r>
          </w:p>
        </w:tc>
        <w:tc>
          <w:tcPr>
            <w:tcW w:w="1389" w:type="dxa"/>
            <w:tcBorders>
              <w:top w:val="single" w:sz="6" w:space="0" w:color="000000"/>
              <w:left w:val="single" w:sz="6" w:space="0" w:color="000000"/>
              <w:bottom w:val="single" w:sz="6" w:space="0" w:color="000000"/>
              <w:right w:val="single" w:sz="6" w:space="0" w:color="000000"/>
            </w:tcBorders>
            <w:hideMark/>
          </w:tcPr>
          <w:p w14:paraId="55D698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C701DF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BF1AC7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26</w:t>
            </w:r>
          </w:p>
        </w:tc>
        <w:tc>
          <w:tcPr>
            <w:tcW w:w="2689" w:type="dxa"/>
            <w:tcBorders>
              <w:top w:val="single" w:sz="6" w:space="0" w:color="000000"/>
              <w:left w:val="single" w:sz="6" w:space="0" w:color="000000"/>
              <w:bottom w:val="single" w:sz="6" w:space="0" w:color="000000"/>
              <w:right w:val="single" w:sz="6" w:space="0" w:color="000000"/>
            </w:tcBorders>
            <w:hideMark/>
          </w:tcPr>
          <w:p w14:paraId="517205C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Ores, slag and ash</w:t>
            </w:r>
          </w:p>
        </w:tc>
        <w:tc>
          <w:tcPr>
            <w:tcW w:w="3608" w:type="dxa"/>
            <w:tcBorders>
              <w:top w:val="single" w:sz="6" w:space="0" w:color="000000"/>
              <w:left w:val="single" w:sz="6" w:space="0" w:color="000000"/>
              <w:bottom w:val="single" w:sz="6" w:space="0" w:color="000000"/>
              <w:right w:val="single" w:sz="6" w:space="0" w:color="000000"/>
            </w:tcBorders>
            <w:hideMark/>
          </w:tcPr>
          <w:p w14:paraId="1E53A39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9B8AA7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DBA036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43AC0A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27</w:t>
            </w:r>
          </w:p>
        </w:tc>
        <w:tc>
          <w:tcPr>
            <w:tcW w:w="2689" w:type="dxa"/>
            <w:tcBorders>
              <w:top w:val="single" w:sz="6" w:space="0" w:color="000000"/>
              <w:left w:val="single" w:sz="6" w:space="0" w:color="000000"/>
              <w:bottom w:val="single" w:sz="6" w:space="0" w:color="000000"/>
              <w:right w:val="single" w:sz="6" w:space="0" w:color="000000"/>
            </w:tcBorders>
            <w:hideMark/>
          </w:tcPr>
          <w:p w14:paraId="1CFCE54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Mineral fuels, mineral oils and products of their distillation; bituminous substances; mineral waxes;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CF4101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A19E02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0F7ABD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42247B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ex2707</w:t>
            </w:r>
          </w:p>
        </w:tc>
        <w:tc>
          <w:tcPr>
            <w:tcW w:w="2689" w:type="dxa"/>
            <w:tcBorders>
              <w:top w:val="single" w:sz="6" w:space="0" w:color="000000"/>
              <w:left w:val="single" w:sz="6" w:space="0" w:color="000000"/>
              <w:bottom w:val="single" w:sz="6" w:space="0" w:color="000000"/>
              <w:right w:val="single" w:sz="6" w:space="0" w:color="000000"/>
            </w:tcBorders>
            <w:hideMark/>
          </w:tcPr>
          <w:p w14:paraId="5225E62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w:t>
            </w:r>
            <w:proofErr w:type="spellStart"/>
            <w:r w:rsidRPr="004A6868">
              <w:rPr>
                <w:rFonts w:ascii="Times New Roman" w:eastAsia="Times New Roman" w:hAnsi="Times New Roman" w:cs="Times New Roman"/>
                <w:sz w:val="23"/>
                <w:szCs w:val="23"/>
                <w:lang w:eastAsia="en-GB"/>
              </w:rPr>
              <w:t>benzole</w:t>
            </w:r>
            <w:proofErr w:type="spellEnd"/>
            <w:r w:rsidRPr="004A6868">
              <w:rPr>
                <w:rFonts w:ascii="Times New Roman" w:eastAsia="Times New Roman" w:hAnsi="Times New Roman" w:cs="Times New Roman"/>
                <w:sz w:val="23"/>
                <w:szCs w:val="23"/>
                <w:lang w:eastAsia="en-GB"/>
              </w:rPr>
              <w:t>), for use as power or heating fuels</w:t>
            </w:r>
          </w:p>
        </w:tc>
        <w:tc>
          <w:tcPr>
            <w:tcW w:w="3608" w:type="dxa"/>
            <w:tcBorders>
              <w:top w:val="single" w:sz="6" w:space="0" w:color="000000"/>
              <w:left w:val="single" w:sz="6" w:space="0" w:color="000000"/>
              <w:bottom w:val="single" w:sz="6" w:space="0" w:color="000000"/>
              <w:right w:val="single" w:sz="6" w:space="0" w:color="000000"/>
            </w:tcBorders>
            <w:hideMark/>
          </w:tcPr>
          <w:p w14:paraId="12FB92F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Operations of refining and/or one or more specific process(es) (</w:t>
            </w:r>
            <w:r w:rsidRPr="004A6868">
              <w:rPr>
                <w:rFonts w:ascii="Times New Roman" w:eastAsia="Times New Roman" w:hAnsi="Times New Roman" w:cs="Times New Roman"/>
                <w:sz w:val="23"/>
                <w:szCs w:val="23"/>
                <w:vertAlign w:val="superscript"/>
                <w:lang w:eastAsia="en-GB"/>
              </w:rPr>
              <w:t>1</w:t>
            </w:r>
            <w:r w:rsidRPr="004A6868">
              <w:rPr>
                <w:rFonts w:ascii="Times New Roman" w:eastAsia="Times New Roman" w:hAnsi="Times New Roman" w:cs="Times New Roman"/>
                <w:sz w:val="23"/>
                <w:szCs w:val="23"/>
                <w:lang w:eastAsia="en-GB"/>
              </w:rPr>
              <w:t>)</w:t>
            </w:r>
          </w:p>
          <w:p w14:paraId="58416F3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61552D6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BBBDC1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3D8F7E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887004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ex2709</w:t>
            </w:r>
          </w:p>
        </w:tc>
        <w:tc>
          <w:tcPr>
            <w:tcW w:w="2689" w:type="dxa"/>
            <w:tcBorders>
              <w:top w:val="single" w:sz="6" w:space="0" w:color="000000"/>
              <w:left w:val="single" w:sz="6" w:space="0" w:color="000000"/>
              <w:bottom w:val="single" w:sz="6" w:space="0" w:color="000000"/>
              <w:right w:val="single" w:sz="6" w:space="0" w:color="000000"/>
            </w:tcBorders>
            <w:hideMark/>
          </w:tcPr>
          <w:p w14:paraId="3E22D3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Crude oils obtained from bituminous minerals</w:t>
            </w:r>
          </w:p>
        </w:tc>
        <w:tc>
          <w:tcPr>
            <w:tcW w:w="3608" w:type="dxa"/>
            <w:tcBorders>
              <w:top w:val="single" w:sz="6" w:space="0" w:color="000000"/>
              <w:left w:val="single" w:sz="6" w:space="0" w:color="000000"/>
              <w:bottom w:val="single" w:sz="6" w:space="0" w:color="000000"/>
              <w:right w:val="single" w:sz="6" w:space="0" w:color="000000"/>
            </w:tcBorders>
            <w:hideMark/>
          </w:tcPr>
          <w:p w14:paraId="5915CD7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Destructive distillation of bituminous materials</w:t>
            </w:r>
          </w:p>
        </w:tc>
        <w:tc>
          <w:tcPr>
            <w:tcW w:w="1389" w:type="dxa"/>
            <w:tcBorders>
              <w:top w:val="single" w:sz="6" w:space="0" w:color="000000"/>
              <w:left w:val="single" w:sz="6" w:space="0" w:color="000000"/>
              <w:bottom w:val="single" w:sz="6" w:space="0" w:color="000000"/>
              <w:right w:val="single" w:sz="6" w:space="0" w:color="000000"/>
            </w:tcBorders>
            <w:hideMark/>
          </w:tcPr>
          <w:p w14:paraId="347767E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0E2B05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5AC537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2710</w:t>
            </w:r>
          </w:p>
        </w:tc>
        <w:tc>
          <w:tcPr>
            <w:tcW w:w="2689" w:type="dxa"/>
            <w:tcBorders>
              <w:top w:val="single" w:sz="6" w:space="0" w:color="000000"/>
              <w:left w:val="single" w:sz="6" w:space="0" w:color="000000"/>
              <w:bottom w:val="single" w:sz="6" w:space="0" w:color="000000"/>
              <w:right w:val="single" w:sz="6" w:space="0" w:color="000000"/>
            </w:tcBorders>
            <w:hideMark/>
          </w:tcPr>
          <w:p w14:paraId="0F0A7BD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Petroleum oils and oils obtained from bituminous materials, other than crude; </w:t>
            </w:r>
            <w:r w:rsidRPr="004A6868">
              <w:rPr>
                <w:rFonts w:ascii="Times New Roman" w:eastAsia="Times New Roman" w:hAnsi="Times New Roman" w:cs="Times New Roman"/>
                <w:sz w:val="23"/>
                <w:szCs w:val="23"/>
                <w:lang w:eastAsia="en-GB"/>
              </w:rPr>
              <w:lastRenderedPageBreak/>
              <w:t>preparations not elsewhere specified or included, containing by weight 70 % or more of petroleum oils or of oils obtained from bituminous materials, these oils being the basic constituents of the preparations; waste oils</w:t>
            </w:r>
          </w:p>
        </w:tc>
        <w:tc>
          <w:tcPr>
            <w:tcW w:w="3608" w:type="dxa"/>
            <w:tcBorders>
              <w:top w:val="single" w:sz="6" w:space="0" w:color="000000"/>
              <w:left w:val="single" w:sz="6" w:space="0" w:color="000000"/>
              <w:bottom w:val="single" w:sz="6" w:space="0" w:color="000000"/>
              <w:right w:val="single" w:sz="6" w:space="0" w:color="000000"/>
            </w:tcBorders>
            <w:hideMark/>
          </w:tcPr>
          <w:p w14:paraId="203E5DE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Operations of refining and/or one or more specific process(es) (</w:t>
            </w:r>
            <w:r w:rsidRPr="004A6868">
              <w:rPr>
                <w:rFonts w:ascii="Times New Roman" w:eastAsia="Times New Roman" w:hAnsi="Times New Roman" w:cs="Times New Roman"/>
                <w:sz w:val="23"/>
                <w:szCs w:val="23"/>
                <w:vertAlign w:val="superscript"/>
                <w:lang w:eastAsia="en-GB"/>
              </w:rPr>
              <w:t>2</w:t>
            </w:r>
            <w:r w:rsidRPr="004A6868">
              <w:rPr>
                <w:rFonts w:ascii="Times New Roman" w:eastAsia="Times New Roman" w:hAnsi="Times New Roman" w:cs="Times New Roman"/>
                <w:sz w:val="23"/>
                <w:szCs w:val="23"/>
                <w:lang w:eastAsia="en-GB"/>
              </w:rPr>
              <w:t>)</w:t>
            </w:r>
          </w:p>
          <w:p w14:paraId="13A5E6A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5E8E45D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31969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6F26C40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392D60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2711</w:t>
            </w:r>
          </w:p>
        </w:tc>
        <w:tc>
          <w:tcPr>
            <w:tcW w:w="2689" w:type="dxa"/>
            <w:tcBorders>
              <w:top w:val="single" w:sz="6" w:space="0" w:color="000000"/>
              <w:left w:val="single" w:sz="6" w:space="0" w:color="000000"/>
              <w:bottom w:val="single" w:sz="6" w:space="0" w:color="000000"/>
              <w:right w:val="single" w:sz="6" w:space="0" w:color="000000"/>
            </w:tcBorders>
            <w:hideMark/>
          </w:tcPr>
          <w:p w14:paraId="532A037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Petroleum gases and other gaseous hydrocarbons</w:t>
            </w:r>
          </w:p>
        </w:tc>
        <w:tc>
          <w:tcPr>
            <w:tcW w:w="3608" w:type="dxa"/>
            <w:tcBorders>
              <w:top w:val="single" w:sz="6" w:space="0" w:color="000000"/>
              <w:left w:val="single" w:sz="6" w:space="0" w:color="000000"/>
              <w:bottom w:val="single" w:sz="6" w:space="0" w:color="000000"/>
              <w:right w:val="single" w:sz="6" w:space="0" w:color="000000"/>
            </w:tcBorders>
            <w:hideMark/>
          </w:tcPr>
          <w:p w14:paraId="0DD3D1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Operations of refining and/or one or more specific process(es) (</w:t>
            </w:r>
            <w:r w:rsidRPr="004A6868">
              <w:rPr>
                <w:rFonts w:ascii="Times New Roman" w:eastAsia="Times New Roman" w:hAnsi="Times New Roman" w:cs="Times New Roman"/>
                <w:sz w:val="23"/>
                <w:szCs w:val="23"/>
                <w:vertAlign w:val="superscript"/>
                <w:lang w:eastAsia="en-GB"/>
              </w:rPr>
              <w:t>2</w:t>
            </w:r>
            <w:r w:rsidRPr="004A6868">
              <w:rPr>
                <w:rFonts w:ascii="Times New Roman" w:eastAsia="Times New Roman" w:hAnsi="Times New Roman" w:cs="Times New Roman"/>
                <w:sz w:val="23"/>
                <w:szCs w:val="23"/>
                <w:lang w:eastAsia="en-GB"/>
              </w:rPr>
              <w:t>)</w:t>
            </w:r>
          </w:p>
          <w:p w14:paraId="120BDF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6C7992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F0287F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669D32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D3A39D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2712</w:t>
            </w:r>
          </w:p>
        </w:tc>
        <w:tc>
          <w:tcPr>
            <w:tcW w:w="2689" w:type="dxa"/>
            <w:tcBorders>
              <w:top w:val="single" w:sz="6" w:space="0" w:color="000000"/>
              <w:left w:val="single" w:sz="6" w:space="0" w:color="000000"/>
              <w:bottom w:val="single" w:sz="6" w:space="0" w:color="000000"/>
              <w:right w:val="single" w:sz="6" w:space="0" w:color="000000"/>
            </w:tcBorders>
            <w:hideMark/>
          </w:tcPr>
          <w:p w14:paraId="7DC9170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Petroleum jelly; paraffin wax, microcrystalline petroleum wax, slack wax, ozokerite, lignite wax, peat wax, other mineral waxes, and similar products obtained by synthesis or by other processes, whether or not coloured</w:t>
            </w:r>
          </w:p>
        </w:tc>
        <w:tc>
          <w:tcPr>
            <w:tcW w:w="3608" w:type="dxa"/>
            <w:tcBorders>
              <w:top w:val="single" w:sz="6" w:space="0" w:color="000000"/>
              <w:left w:val="single" w:sz="6" w:space="0" w:color="000000"/>
              <w:bottom w:val="single" w:sz="6" w:space="0" w:color="000000"/>
              <w:right w:val="single" w:sz="6" w:space="0" w:color="000000"/>
            </w:tcBorders>
            <w:hideMark/>
          </w:tcPr>
          <w:p w14:paraId="2684B33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Operations of refining and/or one or more specific process(es) (</w:t>
            </w:r>
            <w:r w:rsidRPr="004A6868">
              <w:rPr>
                <w:rFonts w:ascii="Times New Roman" w:eastAsia="Times New Roman" w:hAnsi="Times New Roman" w:cs="Times New Roman"/>
                <w:sz w:val="23"/>
                <w:szCs w:val="23"/>
                <w:vertAlign w:val="superscript"/>
                <w:lang w:eastAsia="en-GB"/>
              </w:rPr>
              <w:t>2</w:t>
            </w:r>
            <w:r w:rsidRPr="004A6868">
              <w:rPr>
                <w:rFonts w:ascii="Times New Roman" w:eastAsia="Times New Roman" w:hAnsi="Times New Roman" w:cs="Times New Roman"/>
                <w:sz w:val="23"/>
                <w:szCs w:val="23"/>
                <w:lang w:eastAsia="en-GB"/>
              </w:rPr>
              <w:t>)</w:t>
            </w:r>
          </w:p>
          <w:p w14:paraId="4BDD33C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001751F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9B095A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89E871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4D5679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2713</w:t>
            </w:r>
          </w:p>
        </w:tc>
        <w:tc>
          <w:tcPr>
            <w:tcW w:w="2689" w:type="dxa"/>
            <w:tcBorders>
              <w:top w:val="single" w:sz="6" w:space="0" w:color="000000"/>
              <w:left w:val="single" w:sz="6" w:space="0" w:color="000000"/>
              <w:bottom w:val="single" w:sz="6" w:space="0" w:color="000000"/>
              <w:right w:val="single" w:sz="6" w:space="0" w:color="000000"/>
            </w:tcBorders>
            <w:hideMark/>
          </w:tcPr>
          <w:p w14:paraId="49F48C0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Petroleum coke, petroleum bitumen and other residues of petroleum oils or of oils obtained from bituminous materials</w:t>
            </w:r>
          </w:p>
        </w:tc>
        <w:tc>
          <w:tcPr>
            <w:tcW w:w="3608" w:type="dxa"/>
            <w:tcBorders>
              <w:top w:val="single" w:sz="6" w:space="0" w:color="000000"/>
              <w:left w:val="single" w:sz="6" w:space="0" w:color="000000"/>
              <w:bottom w:val="single" w:sz="6" w:space="0" w:color="000000"/>
              <w:right w:val="single" w:sz="6" w:space="0" w:color="000000"/>
            </w:tcBorders>
            <w:hideMark/>
          </w:tcPr>
          <w:p w14:paraId="45AD103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Operations of refining and/or one or more specific process(es) (</w:t>
            </w:r>
            <w:r w:rsidRPr="004A6868">
              <w:rPr>
                <w:rFonts w:ascii="Times New Roman" w:eastAsia="Times New Roman" w:hAnsi="Times New Roman" w:cs="Times New Roman"/>
                <w:sz w:val="23"/>
                <w:szCs w:val="23"/>
                <w:vertAlign w:val="superscript"/>
                <w:lang w:eastAsia="en-GB"/>
              </w:rPr>
              <w:t>1</w:t>
            </w:r>
            <w:r w:rsidRPr="004A6868">
              <w:rPr>
                <w:rFonts w:ascii="Times New Roman" w:eastAsia="Times New Roman" w:hAnsi="Times New Roman" w:cs="Times New Roman"/>
                <w:sz w:val="23"/>
                <w:szCs w:val="23"/>
                <w:lang w:eastAsia="en-GB"/>
              </w:rPr>
              <w:t>)</w:t>
            </w:r>
          </w:p>
          <w:p w14:paraId="1B5494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16E14A3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BE91A3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66B2A5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4B16D8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2714</w:t>
            </w:r>
          </w:p>
        </w:tc>
        <w:tc>
          <w:tcPr>
            <w:tcW w:w="2689" w:type="dxa"/>
            <w:tcBorders>
              <w:top w:val="single" w:sz="6" w:space="0" w:color="000000"/>
              <w:left w:val="single" w:sz="6" w:space="0" w:color="000000"/>
              <w:bottom w:val="single" w:sz="6" w:space="0" w:color="000000"/>
              <w:right w:val="single" w:sz="6" w:space="0" w:color="000000"/>
            </w:tcBorders>
            <w:hideMark/>
          </w:tcPr>
          <w:p w14:paraId="75C3844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Bitumen and asphalt, natural; bituminous or oil shale and tar sands; asphaltites and asphaltic rocks</w:t>
            </w:r>
          </w:p>
        </w:tc>
        <w:tc>
          <w:tcPr>
            <w:tcW w:w="3608" w:type="dxa"/>
            <w:tcBorders>
              <w:top w:val="single" w:sz="6" w:space="0" w:color="000000"/>
              <w:left w:val="single" w:sz="6" w:space="0" w:color="000000"/>
              <w:bottom w:val="single" w:sz="6" w:space="0" w:color="000000"/>
              <w:right w:val="single" w:sz="6" w:space="0" w:color="000000"/>
            </w:tcBorders>
            <w:hideMark/>
          </w:tcPr>
          <w:p w14:paraId="68B7308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Operations of refining and/or one or more specific process(es) (</w:t>
            </w:r>
            <w:r w:rsidRPr="004A6868">
              <w:rPr>
                <w:rFonts w:ascii="Times New Roman" w:eastAsia="Times New Roman" w:hAnsi="Times New Roman" w:cs="Times New Roman"/>
                <w:sz w:val="23"/>
                <w:szCs w:val="23"/>
                <w:vertAlign w:val="superscript"/>
                <w:lang w:eastAsia="en-GB"/>
              </w:rPr>
              <w:t>1</w:t>
            </w:r>
            <w:r w:rsidRPr="004A6868">
              <w:rPr>
                <w:rFonts w:ascii="Times New Roman" w:eastAsia="Times New Roman" w:hAnsi="Times New Roman" w:cs="Times New Roman"/>
                <w:sz w:val="23"/>
                <w:szCs w:val="23"/>
                <w:lang w:eastAsia="en-GB"/>
              </w:rPr>
              <w:t>)</w:t>
            </w:r>
          </w:p>
          <w:p w14:paraId="56CE5C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45AF305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CDEB24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84FDB2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844E4F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2715</w:t>
            </w:r>
          </w:p>
        </w:tc>
        <w:tc>
          <w:tcPr>
            <w:tcW w:w="2689" w:type="dxa"/>
            <w:tcBorders>
              <w:top w:val="single" w:sz="6" w:space="0" w:color="000000"/>
              <w:left w:val="single" w:sz="6" w:space="0" w:color="000000"/>
              <w:bottom w:val="single" w:sz="6" w:space="0" w:color="000000"/>
              <w:right w:val="single" w:sz="6" w:space="0" w:color="000000"/>
            </w:tcBorders>
            <w:hideMark/>
          </w:tcPr>
          <w:p w14:paraId="16108D8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Bituminous mixtures based on natural asphalt, on natural bitumen, on petroleum bitumen, on mineral tar or on mineral tar pitch (for example, bituminous mastics, cut-backs)</w:t>
            </w:r>
          </w:p>
        </w:tc>
        <w:tc>
          <w:tcPr>
            <w:tcW w:w="3608" w:type="dxa"/>
            <w:tcBorders>
              <w:top w:val="single" w:sz="6" w:space="0" w:color="000000"/>
              <w:left w:val="single" w:sz="6" w:space="0" w:color="000000"/>
              <w:bottom w:val="single" w:sz="6" w:space="0" w:color="000000"/>
              <w:right w:val="single" w:sz="6" w:space="0" w:color="000000"/>
            </w:tcBorders>
            <w:hideMark/>
          </w:tcPr>
          <w:p w14:paraId="14125DE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Operations of refining and/or one or more specific process(es) (</w:t>
            </w:r>
            <w:r w:rsidRPr="004A6868">
              <w:rPr>
                <w:rFonts w:ascii="Times New Roman" w:eastAsia="Times New Roman" w:hAnsi="Times New Roman" w:cs="Times New Roman"/>
                <w:sz w:val="23"/>
                <w:szCs w:val="23"/>
                <w:vertAlign w:val="superscript"/>
                <w:lang w:eastAsia="en-GB"/>
              </w:rPr>
              <w:t>1</w:t>
            </w:r>
            <w:r w:rsidRPr="004A6868">
              <w:rPr>
                <w:rFonts w:ascii="Times New Roman" w:eastAsia="Times New Roman" w:hAnsi="Times New Roman" w:cs="Times New Roman"/>
                <w:sz w:val="23"/>
                <w:szCs w:val="23"/>
                <w:lang w:eastAsia="en-GB"/>
              </w:rPr>
              <w:t>)</w:t>
            </w:r>
          </w:p>
          <w:p w14:paraId="1FA9CD1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502E11E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2725C6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745398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A97F53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28</w:t>
            </w:r>
          </w:p>
        </w:tc>
        <w:tc>
          <w:tcPr>
            <w:tcW w:w="2689" w:type="dxa"/>
            <w:tcBorders>
              <w:top w:val="single" w:sz="6" w:space="0" w:color="000000"/>
              <w:left w:val="single" w:sz="6" w:space="0" w:color="000000"/>
              <w:bottom w:val="single" w:sz="6" w:space="0" w:color="000000"/>
              <w:right w:val="single" w:sz="6" w:space="0" w:color="000000"/>
            </w:tcBorders>
            <w:hideMark/>
          </w:tcPr>
          <w:p w14:paraId="72A6E45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Inorganic chemicals; organic or inorganic compounds of precious metals, of rare-earth metals, of radioactive elements or of isotopes;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793DC7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E7E887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6D3C963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5BBFDA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ex2805</w:t>
            </w:r>
          </w:p>
        </w:tc>
        <w:tc>
          <w:tcPr>
            <w:tcW w:w="2689" w:type="dxa"/>
            <w:tcBorders>
              <w:top w:val="single" w:sz="6" w:space="0" w:color="000000"/>
              <w:left w:val="single" w:sz="6" w:space="0" w:color="000000"/>
              <w:bottom w:val="single" w:sz="6" w:space="0" w:color="000000"/>
              <w:right w:val="single" w:sz="6" w:space="0" w:color="000000"/>
            </w:tcBorders>
            <w:hideMark/>
          </w:tcPr>
          <w:p w14:paraId="77FDD55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roofErr w:type="spellStart"/>
            <w:r w:rsidRPr="004A6868">
              <w:rPr>
                <w:rFonts w:ascii="Times New Roman" w:eastAsia="Times New Roman" w:hAnsi="Times New Roman" w:cs="Times New Roman"/>
                <w:sz w:val="23"/>
                <w:szCs w:val="23"/>
                <w:lang w:eastAsia="en-GB"/>
              </w:rPr>
              <w:t>Mischmetall</w:t>
            </w:r>
            <w:proofErr w:type="spellEnd"/>
            <w:r w:rsidRPr="004A6868">
              <w:rPr>
                <w:rFonts w:ascii="Times New Roman" w:eastAsia="Times New Roman" w:hAnsi="Times New Roman" w:cs="Times New Roman"/>
                <w:sz w:val="23"/>
                <w:szCs w:val="23"/>
                <w:lang w:eastAsia="en-GB"/>
              </w:rPr>
              <w:t>’</w:t>
            </w:r>
          </w:p>
        </w:tc>
        <w:tc>
          <w:tcPr>
            <w:tcW w:w="3608" w:type="dxa"/>
            <w:tcBorders>
              <w:top w:val="single" w:sz="6" w:space="0" w:color="000000"/>
              <w:left w:val="single" w:sz="6" w:space="0" w:color="000000"/>
              <w:bottom w:val="single" w:sz="6" w:space="0" w:color="000000"/>
              <w:right w:val="single" w:sz="6" w:space="0" w:color="000000"/>
            </w:tcBorders>
            <w:hideMark/>
          </w:tcPr>
          <w:p w14:paraId="5FED57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by electrolytic or thermal treatment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F3DB45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33ED06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85ACA2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ex2811</w:t>
            </w:r>
          </w:p>
        </w:tc>
        <w:tc>
          <w:tcPr>
            <w:tcW w:w="2689" w:type="dxa"/>
            <w:tcBorders>
              <w:top w:val="single" w:sz="6" w:space="0" w:color="000000"/>
              <w:left w:val="single" w:sz="6" w:space="0" w:color="000000"/>
              <w:bottom w:val="single" w:sz="6" w:space="0" w:color="000000"/>
              <w:right w:val="single" w:sz="6" w:space="0" w:color="000000"/>
            </w:tcBorders>
            <w:hideMark/>
          </w:tcPr>
          <w:p w14:paraId="5E0A8A8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Sulphur trioxide</w:t>
            </w:r>
          </w:p>
        </w:tc>
        <w:tc>
          <w:tcPr>
            <w:tcW w:w="3608" w:type="dxa"/>
            <w:tcBorders>
              <w:top w:val="single" w:sz="6" w:space="0" w:color="000000"/>
              <w:left w:val="single" w:sz="6" w:space="0" w:color="000000"/>
              <w:bottom w:val="single" w:sz="6" w:space="0" w:color="000000"/>
              <w:right w:val="single" w:sz="6" w:space="0" w:color="000000"/>
            </w:tcBorders>
            <w:hideMark/>
          </w:tcPr>
          <w:p w14:paraId="5571D5C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sulphur dioxide</w:t>
            </w:r>
          </w:p>
        </w:tc>
        <w:tc>
          <w:tcPr>
            <w:tcW w:w="1389" w:type="dxa"/>
            <w:tcBorders>
              <w:top w:val="single" w:sz="6" w:space="0" w:color="000000"/>
              <w:left w:val="single" w:sz="6" w:space="0" w:color="000000"/>
              <w:bottom w:val="single" w:sz="6" w:space="0" w:color="000000"/>
              <w:right w:val="single" w:sz="6" w:space="0" w:color="000000"/>
            </w:tcBorders>
            <w:hideMark/>
          </w:tcPr>
          <w:p w14:paraId="0B241B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127A1A4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BCE5C1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ex2833</w:t>
            </w:r>
          </w:p>
        </w:tc>
        <w:tc>
          <w:tcPr>
            <w:tcW w:w="2689" w:type="dxa"/>
            <w:tcBorders>
              <w:top w:val="single" w:sz="6" w:space="0" w:color="000000"/>
              <w:left w:val="single" w:sz="6" w:space="0" w:color="000000"/>
              <w:bottom w:val="single" w:sz="6" w:space="0" w:color="000000"/>
              <w:right w:val="single" w:sz="6" w:space="0" w:color="000000"/>
            </w:tcBorders>
            <w:hideMark/>
          </w:tcPr>
          <w:p w14:paraId="56AF68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Aluminium sulphate</w:t>
            </w:r>
          </w:p>
        </w:tc>
        <w:tc>
          <w:tcPr>
            <w:tcW w:w="3608" w:type="dxa"/>
            <w:tcBorders>
              <w:top w:val="single" w:sz="6" w:space="0" w:color="000000"/>
              <w:left w:val="single" w:sz="6" w:space="0" w:color="000000"/>
              <w:bottom w:val="single" w:sz="6" w:space="0" w:color="000000"/>
              <w:right w:val="single" w:sz="6" w:space="0" w:color="000000"/>
            </w:tcBorders>
            <w:hideMark/>
          </w:tcPr>
          <w:p w14:paraId="225627C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E4184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5686EA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14F100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ex2840</w:t>
            </w:r>
          </w:p>
        </w:tc>
        <w:tc>
          <w:tcPr>
            <w:tcW w:w="2689" w:type="dxa"/>
            <w:tcBorders>
              <w:top w:val="single" w:sz="6" w:space="0" w:color="000000"/>
              <w:left w:val="single" w:sz="6" w:space="0" w:color="000000"/>
              <w:bottom w:val="single" w:sz="6" w:space="0" w:color="000000"/>
              <w:right w:val="single" w:sz="6" w:space="0" w:color="000000"/>
            </w:tcBorders>
            <w:hideMark/>
          </w:tcPr>
          <w:p w14:paraId="0125B3A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Sodium perborate</w:t>
            </w:r>
          </w:p>
        </w:tc>
        <w:tc>
          <w:tcPr>
            <w:tcW w:w="3608" w:type="dxa"/>
            <w:tcBorders>
              <w:top w:val="single" w:sz="6" w:space="0" w:color="000000"/>
              <w:left w:val="single" w:sz="6" w:space="0" w:color="000000"/>
              <w:bottom w:val="single" w:sz="6" w:space="0" w:color="000000"/>
              <w:right w:val="single" w:sz="6" w:space="0" w:color="000000"/>
            </w:tcBorders>
            <w:hideMark/>
          </w:tcPr>
          <w:p w14:paraId="1E69FD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disodium tetraborate pentahydrate</w:t>
            </w:r>
          </w:p>
        </w:tc>
        <w:tc>
          <w:tcPr>
            <w:tcW w:w="1389" w:type="dxa"/>
            <w:tcBorders>
              <w:top w:val="single" w:sz="6" w:space="0" w:color="000000"/>
              <w:left w:val="single" w:sz="6" w:space="0" w:color="000000"/>
              <w:bottom w:val="single" w:sz="6" w:space="0" w:color="000000"/>
              <w:right w:val="single" w:sz="6" w:space="0" w:color="000000"/>
            </w:tcBorders>
            <w:hideMark/>
          </w:tcPr>
          <w:p w14:paraId="6341911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3BBF831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E3E834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29</w:t>
            </w:r>
          </w:p>
        </w:tc>
        <w:tc>
          <w:tcPr>
            <w:tcW w:w="2689" w:type="dxa"/>
            <w:tcBorders>
              <w:top w:val="single" w:sz="6" w:space="0" w:color="000000"/>
              <w:left w:val="single" w:sz="6" w:space="0" w:color="000000"/>
              <w:bottom w:val="single" w:sz="6" w:space="0" w:color="000000"/>
              <w:right w:val="single" w:sz="6" w:space="0" w:color="000000"/>
            </w:tcBorders>
            <w:hideMark/>
          </w:tcPr>
          <w:p w14:paraId="5F3F440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Organic chemicals;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1922EAA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B912ED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t>
            </w:r>
            <w:r w:rsidRPr="004A6868">
              <w:rPr>
                <w:rFonts w:ascii="Times New Roman" w:eastAsia="Times New Roman" w:hAnsi="Times New Roman" w:cs="Times New Roman"/>
                <w:sz w:val="23"/>
                <w:szCs w:val="23"/>
                <w:lang w:eastAsia="en-GB"/>
              </w:rPr>
              <w:lastRenderedPageBreak/>
              <w:t>works price of the product</w:t>
            </w:r>
          </w:p>
        </w:tc>
      </w:tr>
      <w:tr w:rsidR="007D4F2E" w:rsidRPr="00632B36" w14:paraId="455467D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D15DD9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ex2901</w:t>
            </w:r>
          </w:p>
        </w:tc>
        <w:tc>
          <w:tcPr>
            <w:tcW w:w="2689" w:type="dxa"/>
            <w:tcBorders>
              <w:top w:val="single" w:sz="6" w:space="0" w:color="000000"/>
              <w:left w:val="single" w:sz="6" w:space="0" w:color="000000"/>
              <w:bottom w:val="single" w:sz="6" w:space="0" w:color="000000"/>
              <w:right w:val="single" w:sz="6" w:space="0" w:color="000000"/>
            </w:tcBorders>
            <w:hideMark/>
          </w:tcPr>
          <w:p w14:paraId="0AE356A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Acyclic hydrocarbons for use as power or heating fuels</w:t>
            </w:r>
          </w:p>
        </w:tc>
        <w:tc>
          <w:tcPr>
            <w:tcW w:w="3608" w:type="dxa"/>
            <w:tcBorders>
              <w:top w:val="single" w:sz="6" w:space="0" w:color="000000"/>
              <w:left w:val="single" w:sz="6" w:space="0" w:color="000000"/>
              <w:bottom w:val="single" w:sz="6" w:space="0" w:color="000000"/>
              <w:right w:val="single" w:sz="6" w:space="0" w:color="000000"/>
            </w:tcBorders>
            <w:hideMark/>
          </w:tcPr>
          <w:p w14:paraId="4E7F37B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Operations of refining and/or one or more specific process(es) (</w:t>
            </w:r>
            <w:r w:rsidRPr="004A6868">
              <w:rPr>
                <w:rFonts w:ascii="Times New Roman" w:eastAsia="Times New Roman" w:hAnsi="Times New Roman" w:cs="Times New Roman"/>
                <w:sz w:val="23"/>
                <w:szCs w:val="23"/>
                <w:vertAlign w:val="superscript"/>
                <w:lang w:eastAsia="en-GB"/>
              </w:rPr>
              <w:t>1</w:t>
            </w:r>
            <w:r w:rsidRPr="004A6868">
              <w:rPr>
                <w:rFonts w:ascii="Times New Roman" w:eastAsia="Times New Roman" w:hAnsi="Times New Roman" w:cs="Times New Roman"/>
                <w:sz w:val="23"/>
                <w:szCs w:val="23"/>
                <w:lang w:eastAsia="en-GB"/>
              </w:rPr>
              <w:t>)</w:t>
            </w:r>
          </w:p>
          <w:p w14:paraId="0189C13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1CC67BB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58473A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EB5775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21FEFA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ex2902</w:t>
            </w:r>
          </w:p>
        </w:tc>
        <w:tc>
          <w:tcPr>
            <w:tcW w:w="2689" w:type="dxa"/>
            <w:tcBorders>
              <w:top w:val="single" w:sz="6" w:space="0" w:color="000000"/>
              <w:left w:val="single" w:sz="6" w:space="0" w:color="000000"/>
              <w:bottom w:val="single" w:sz="6" w:space="0" w:color="000000"/>
              <w:right w:val="single" w:sz="6" w:space="0" w:color="000000"/>
            </w:tcBorders>
            <w:hideMark/>
          </w:tcPr>
          <w:p w14:paraId="2E3A456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roofErr w:type="spellStart"/>
            <w:r w:rsidRPr="004A6868">
              <w:rPr>
                <w:rFonts w:ascii="Times New Roman" w:eastAsia="Times New Roman" w:hAnsi="Times New Roman" w:cs="Times New Roman"/>
                <w:sz w:val="23"/>
                <w:szCs w:val="23"/>
                <w:lang w:eastAsia="en-GB"/>
              </w:rPr>
              <w:t>Cyclanes</w:t>
            </w:r>
            <w:proofErr w:type="spellEnd"/>
            <w:r w:rsidRPr="004A6868">
              <w:rPr>
                <w:rFonts w:ascii="Times New Roman" w:eastAsia="Times New Roman" w:hAnsi="Times New Roman" w:cs="Times New Roman"/>
                <w:sz w:val="23"/>
                <w:szCs w:val="23"/>
                <w:lang w:eastAsia="en-GB"/>
              </w:rPr>
              <w:t xml:space="preserve"> and </w:t>
            </w:r>
            <w:proofErr w:type="spellStart"/>
            <w:r w:rsidRPr="004A6868">
              <w:rPr>
                <w:rFonts w:ascii="Times New Roman" w:eastAsia="Times New Roman" w:hAnsi="Times New Roman" w:cs="Times New Roman"/>
                <w:sz w:val="23"/>
                <w:szCs w:val="23"/>
                <w:lang w:eastAsia="en-GB"/>
              </w:rPr>
              <w:t>cyclenes</w:t>
            </w:r>
            <w:proofErr w:type="spellEnd"/>
            <w:r w:rsidRPr="004A6868">
              <w:rPr>
                <w:rFonts w:ascii="Times New Roman" w:eastAsia="Times New Roman" w:hAnsi="Times New Roman" w:cs="Times New Roman"/>
                <w:sz w:val="23"/>
                <w:szCs w:val="23"/>
                <w:lang w:eastAsia="en-GB"/>
              </w:rPr>
              <w:t xml:space="preserve"> (other than azulenes), benzene, toluene, xylenes, for use as power or heating fuels</w:t>
            </w:r>
          </w:p>
        </w:tc>
        <w:tc>
          <w:tcPr>
            <w:tcW w:w="3608" w:type="dxa"/>
            <w:tcBorders>
              <w:top w:val="single" w:sz="6" w:space="0" w:color="000000"/>
              <w:left w:val="single" w:sz="6" w:space="0" w:color="000000"/>
              <w:bottom w:val="single" w:sz="6" w:space="0" w:color="000000"/>
              <w:right w:val="single" w:sz="6" w:space="0" w:color="000000"/>
            </w:tcBorders>
            <w:hideMark/>
          </w:tcPr>
          <w:p w14:paraId="0C84F81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Operations of refining and/or one or more specific process(es) (</w:t>
            </w:r>
            <w:r w:rsidRPr="004A6868">
              <w:rPr>
                <w:rFonts w:ascii="Times New Roman" w:eastAsia="Times New Roman" w:hAnsi="Times New Roman" w:cs="Times New Roman"/>
                <w:sz w:val="23"/>
                <w:szCs w:val="23"/>
                <w:vertAlign w:val="superscript"/>
                <w:lang w:eastAsia="en-GB"/>
              </w:rPr>
              <w:t>1</w:t>
            </w:r>
            <w:r w:rsidRPr="004A6868">
              <w:rPr>
                <w:rFonts w:ascii="Times New Roman" w:eastAsia="Times New Roman" w:hAnsi="Times New Roman" w:cs="Times New Roman"/>
                <w:sz w:val="23"/>
                <w:szCs w:val="23"/>
                <w:lang w:eastAsia="en-GB"/>
              </w:rPr>
              <w:t>)</w:t>
            </w:r>
          </w:p>
          <w:p w14:paraId="642ED11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731747E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F2F254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2A73E3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2B05C6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ex2905</w:t>
            </w:r>
          </w:p>
        </w:tc>
        <w:tc>
          <w:tcPr>
            <w:tcW w:w="2689" w:type="dxa"/>
            <w:tcBorders>
              <w:top w:val="single" w:sz="6" w:space="0" w:color="000000"/>
              <w:left w:val="single" w:sz="6" w:space="0" w:color="000000"/>
              <w:bottom w:val="single" w:sz="6" w:space="0" w:color="000000"/>
              <w:right w:val="single" w:sz="6" w:space="0" w:color="000000"/>
            </w:tcBorders>
            <w:hideMark/>
          </w:tcPr>
          <w:p w14:paraId="42D6022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Metal alcoholates of alcohols of this heading and of ethanol</w:t>
            </w:r>
          </w:p>
        </w:tc>
        <w:tc>
          <w:tcPr>
            <w:tcW w:w="3608" w:type="dxa"/>
            <w:tcBorders>
              <w:top w:val="single" w:sz="6" w:space="0" w:color="000000"/>
              <w:left w:val="single" w:sz="6" w:space="0" w:color="000000"/>
              <w:bottom w:val="single" w:sz="6" w:space="0" w:color="000000"/>
              <w:right w:val="single" w:sz="6" w:space="0" w:color="000000"/>
            </w:tcBorders>
            <w:hideMark/>
          </w:tcPr>
          <w:p w14:paraId="271CB1F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other materials of heading 2905. However, metal alcoholates of this heading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2E4128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75CD48C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50AFC9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2915</w:t>
            </w:r>
          </w:p>
        </w:tc>
        <w:tc>
          <w:tcPr>
            <w:tcW w:w="2689" w:type="dxa"/>
            <w:tcBorders>
              <w:top w:val="single" w:sz="6" w:space="0" w:color="000000"/>
              <w:left w:val="single" w:sz="6" w:space="0" w:color="000000"/>
              <w:bottom w:val="single" w:sz="6" w:space="0" w:color="000000"/>
              <w:right w:val="single" w:sz="6" w:space="0" w:color="000000"/>
            </w:tcBorders>
            <w:hideMark/>
          </w:tcPr>
          <w:p w14:paraId="41898F5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Saturated acyclic monocarboxylic acids and their anhydrides, halides, peroxides and </w:t>
            </w:r>
            <w:proofErr w:type="spellStart"/>
            <w:r w:rsidRPr="004A6868">
              <w:rPr>
                <w:rFonts w:ascii="Times New Roman" w:eastAsia="Times New Roman" w:hAnsi="Times New Roman" w:cs="Times New Roman"/>
                <w:sz w:val="23"/>
                <w:szCs w:val="23"/>
                <w:lang w:eastAsia="en-GB"/>
              </w:rPr>
              <w:t>peroxyacids</w:t>
            </w:r>
            <w:proofErr w:type="spellEnd"/>
            <w:r w:rsidRPr="004A6868">
              <w:rPr>
                <w:rFonts w:ascii="Times New Roman" w:eastAsia="Times New Roman" w:hAnsi="Times New Roman" w:cs="Times New Roman"/>
                <w:sz w:val="23"/>
                <w:szCs w:val="23"/>
                <w:lang w:eastAsia="en-GB"/>
              </w:rPr>
              <w:t xml:space="preserve">; their halogenated, </w:t>
            </w:r>
            <w:proofErr w:type="spellStart"/>
            <w:r w:rsidRPr="004A6868">
              <w:rPr>
                <w:rFonts w:ascii="Times New Roman" w:eastAsia="Times New Roman" w:hAnsi="Times New Roman" w:cs="Times New Roman"/>
                <w:sz w:val="23"/>
                <w:szCs w:val="23"/>
                <w:lang w:eastAsia="en-GB"/>
              </w:rPr>
              <w:t>sulphonated</w:t>
            </w:r>
            <w:proofErr w:type="spellEnd"/>
            <w:r w:rsidRPr="004A6868">
              <w:rPr>
                <w:rFonts w:ascii="Times New Roman" w:eastAsia="Times New Roman" w:hAnsi="Times New Roman" w:cs="Times New Roman"/>
                <w:sz w:val="23"/>
                <w:szCs w:val="23"/>
                <w:lang w:eastAsia="en-GB"/>
              </w:rPr>
              <w:t xml:space="preserve">, nitrated or </w:t>
            </w:r>
            <w:proofErr w:type="spellStart"/>
            <w:r w:rsidRPr="004A6868">
              <w:rPr>
                <w:rFonts w:ascii="Times New Roman" w:eastAsia="Times New Roman" w:hAnsi="Times New Roman" w:cs="Times New Roman"/>
                <w:sz w:val="23"/>
                <w:szCs w:val="23"/>
                <w:lang w:eastAsia="en-GB"/>
              </w:rPr>
              <w:t>nitrosated</w:t>
            </w:r>
            <w:proofErr w:type="spellEnd"/>
            <w:r w:rsidRPr="004A6868">
              <w:rPr>
                <w:rFonts w:ascii="Times New Roman" w:eastAsia="Times New Roman" w:hAnsi="Times New Roman" w:cs="Times New Roman"/>
                <w:sz w:val="23"/>
                <w:szCs w:val="23"/>
                <w:lang w:eastAsia="en-GB"/>
              </w:rPr>
              <w:t xml:space="preserve"> derivatives</w:t>
            </w:r>
          </w:p>
        </w:tc>
        <w:tc>
          <w:tcPr>
            <w:tcW w:w="3608" w:type="dxa"/>
            <w:tcBorders>
              <w:top w:val="single" w:sz="6" w:space="0" w:color="000000"/>
              <w:left w:val="single" w:sz="6" w:space="0" w:color="000000"/>
              <w:bottom w:val="single" w:sz="6" w:space="0" w:color="000000"/>
              <w:right w:val="single" w:sz="6" w:space="0" w:color="000000"/>
            </w:tcBorders>
            <w:hideMark/>
          </w:tcPr>
          <w:p w14:paraId="554DC08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However, the value of all the materials of headings 2915 and 2916 used shall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2DF91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05B5269C"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F6F354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ex2932</w:t>
            </w:r>
          </w:p>
        </w:tc>
        <w:tc>
          <w:tcPr>
            <w:tcW w:w="2689" w:type="dxa"/>
            <w:tcBorders>
              <w:top w:val="single" w:sz="6" w:space="0" w:color="000000"/>
              <w:left w:val="single" w:sz="6" w:space="0" w:color="000000"/>
              <w:bottom w:val="single" w:sz="6" w:space="0" w:color="000000"/>
              <w:right w:val="single" w:sz="6" w:space="0" w:color="000000"/>
            </w:tcBorders>
            <w:hideMark/>
          </w:tcPr>
          <w:p w14:paraId="485B6C8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 Internal ethers and their halogenated, </w:t>
            </w:r>
            <w:proofErr w:type="spellStart"/>
            <w:r w:rsidRPr="004A6868">
              <w:rPr>
                <w:rFonts w:ascii="Times New Roman" w:eastAsia="Times New Roman" w:hAnsi="Times New Roman" w:cs="Times New Roman"/>
                <w:sz w:val="23"/>
                <w:szCs w:val="23"/>
                <w:lang w:eastAsia="en-GB"/>
              </w:rPr>
              <w:t>sulphonated</w:t>
            </w:r>
            <w:proofErr w:type="spellEnd"/>
            <w:r w:rsidRPr="004A6868">
              <w:rPr>
                <w:rFonts w:ascii="Times New Roman" w:eastAsia="Times New Roman" w:hAnsi="Times New Roman" w:cs="Times New Roman"/>
                <w:sz w:val="23"/>
                <w:szCs w:val="23"/>
                <w:lang w:eastAsia="en-GB"/>
              </w:rPr>
              <w:t xml:space="preserve">, nitrated or </w:t>
            </w:r>
            <w:proofErr w:type="spellStart"/>
            <w:r w:rsidRPr="004A6868">
              <w:rPr>
                <w:rFonts w:ascii="Times New Roman" w:eastAsia="Times New Roman" w:hAnsi="Times New Roman" w:cs="Times New Roman"/>
                <w:sz w:val="23"/>
                <w:szCs w:val="23"/>
                <w:lang w:eastAsia="en-GB"/>
              </w:rPr>
              <w:t>nitrosated</w:t>
            </w:r>
            <w:proofErr w:type="spellEnd"/>
            <w:r w:rsidRPr="004A6868">
              <w:rPr>
                <w:rFonts w:ascii="Times New Roman" w:eastAsia="Times New Roman" w:hAnsi="Times New Roman" w:cs="Times New Roman"/>
                <w:sz w:val="23"/>
                <w:szCs w:val="23"/>
                <w:lang w:eastAsia="en-GB"/>
              </w:rPr>
              <w:t xml:space="preserve"> derivatives</w:t>
            </w:r>
          </w:p>
        </w:tc>
        <w:tc>
          <w:tcPr>
            <w:tcW w:w="3608" w:type="dxa"/>
            <w:tcBorders>
              <w:top w:val="single" w:sz="6" w:space="0" w:color="000000"/>
              <w:left w:val="single" w:sz="6" w:space="0" w:color="000000"/>
              <w:bottom w:val="single" w:sz="6" w:space="0" w:color="000000"/>
              <w:right w:val="single" w:sz="6" w:space="0" w:color="000000"/>
            </w:tcBorders>
            <w:hideMark/>
          </w:tcPr>
          <w:p w14:paraId="765EAC4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However, the value of all the materials of heading 2909 used shall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9037BE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3796C8DE"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196F26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6DE616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 Cyclic acetals and internal hemiacetals and their </w:t>
            </w:r>
            <w:r w:rsidRPr="004A6868">
              <w:rPr>
                <w:rFonts w:ascii="Times New Roman" w:eastAsia="Times New Roman" w:hAnsi="Times New Roman" w:cs="Times New Roman"/>
                <w:sz w:val="23"/>
                <w:szCs w:val="23"/>
                <w:lang w:eastAsia="en-GB"/>
              </w:rPr>
              <w:lastRenderedPageBreak/>
              <w:t xml:space="preserve">halogenated, </w:t>
            </w:r>
            <w:proofErr w:type="spellStart"/>
            <w:r w:rsidRPr="004A6868">
              <w:rPr>
                <w:rFonts w:ascii="Times New Roman" w:eastAsia="Times New Roman" w:hAnsi="Times New Roman" w:cs="Times New Roman"/>
                <w:sz w:val="23"/>
                <w:szCs w:val="23"/>
                <w:lang w:eastAsia="en-GB"/>
              </w:rPr>
              <w:t>sulphonated</w:t>
            </w:r>
            <w:proofErr w:type="spellEnd"/>
            <w:r w:rsidRPr="004A6868">
              <w:rPr>
                <w:rFonts w:ascii="Times New Roman" w:eastAsia="Times New Roman" w:hAnsi="Times New Roman" w:cs="Times New Roman"/>
                <w:sz w:val="23"/>
                <w:szCs w:val="23"/>
                <w:lang w:eastAsia="en-GB"/>
              </w:rPr>
              <w:t xml:space="preserve">, nitrated or </w:t>
            </w:r>
            <w:proofErr w:type="spellStart"/>
            <w:r w:rsidRPr="004A6868">
              <w:rPr>
                <w:rFonts w:ascii="Times New Roman" w:eastAsia="Times New Roman" w:hAnsi="Times New Roman" w:cs="Times New Roman"/>
                <w:sz w:val="23"/>
                <w:szCs w:val="23"/>
                <w:lang w:eastAsia="en-GB"/>
              </w:rPr>
              <w:t>nitrosated</w:t>
            </w:r>
            <w:proofErr w:type="spellEnd"/>
            <w:r w:rsidRPr="004A6868">
              <w:rPr>
                <w:rFonts w:ascii="Times New Roman" w:eastAsia="Times New Roman" w:hAnsi="Times New Roman" w:cs="Times New Roman"/>
                <w:sz w:val="23"/>
                <w:szCs w:val="23"/>
                <w:lang w:eastAsia="en-GB"/>
              </w:rPr>
              <w:t xml:space="preserve"> derivatives</w:t>
            </w:r>
          </w:p>
        </w:tc>
        <w:tc>
          <w:tcPr>
            <w:tcW w:w="3608" w:type="dxa"/>
            <w:tcBorders>
              <w:top w:val="single" w:sz="6" w:space="0" w:color="000000"/>
              <w:left w:val="single" w:sz="6" w:space="0" w:color="000000"/>
              <w:bottom w:val="single" w:sz="6" w:space="0" w:color="000000"/>
              <w:right w:val="single" w:sz="6" w:space="0" w:color="000000"/>
            </w:tcBorders>
            <w:hideMark/>
          </w:tcPr>
          <w:p w14:paraId="7C4BECF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 from materials of any heading</w:t>
            </w:r>
          </w:p>
        </w:tc>
        <w:tc>
          <w:tcPr>
            <w:tcW w:w="1389" w:type="dxa"/>
            <w:tcBorders>
              <w:top w:val="single" w:sz="6" w:space="0" w:color="000000"/>
              <w:left w:val="single" w:sz="6" w:space="0" w:color="000000"/>
              <w:bottom w:val="single" w:sz="6" w:space="0" w:color="000000"/>
              <w:right w:val="single" w:sz="6" w:space="0" w:color="000000"/>
            </w:tcBorders>
            <w:hideMark/>
          </w:tcPr>
          <w:p w14:paraId="07CF525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in which the </w:t>
            </w:r>
            <w:r w:rsidRPr="004A6868">
              <w:rPr>
                <w:rFonts w:ascii="Times New Roman" w:eastAsia="Times New Roman" w:hAnsi="Times New Roman" w:cs="Times New Roman"/>
                <w:sz w:val="23"/>
                <w:szCs w:val="23"/>
                <w:lang w:eastAsia="en-GB"/>
              </w:rPr>
              <w:lastRenderedPageBreak/>
              <w:t>value of all the materials used does not exceed 40 % of the ex-works price of the product</w:t>
            </w:r>
          </w:p>
        </w:tc>
      </w:tr>
      <w:tr w:rsidR="007D4F2E" w:rsidRPr="00632B36" w14:paraId="52E9E74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EA4D0C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2933</w:t>
            </w:r>
          </w:p>
        </w:tc>
        <w:tc>
          <w:tcPr>
            <w:tcW w:w="2689" w:type="dxa"/>
            <w:tcBorders>
              <w:top w:val="single" w:sz="6" w:space="0" w:color="000000"/>
              <w:left w:val="single" w:sz="6" w:space="0" w:color="000000"/>
              <w:bottom w:val="single" w:sz="6" w:space="0" w:color="000000"/>
              <w:right w:val="single" w:sz="6" w:space="0" w:color="000000"/>
            </w:tcBorders>
            <w:hideMark/>
          </w:tcPr>
          <w:p w14:paraId="03E9495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Heterocyclic compounds with nitrogen hetero-atom(s) only</w:t>
            </w:r>
          </w:p>
        </w:tc>
        <w:tc>
          <w:tcPr>
            <w:tcW w:w="3608" w:type="dxa"/>
            <w:tcBorders>
              <w:top w:val="single" w:sz="6" w:space="0" w:color="000000"/>
              <w:left w:val="single" w:sz="6" w:space="0" w:color="000000"/>
              <w:bottom w:val="single" w:sz="6" w:space="0" w:color="000000"/>
              <w:right w:val="single" w:sz="6" w:space="0" w:color="000000"/>
            </w:tcBorders>
            <w:hideMark/>
          </w:tcPr>
          <w:p w14:paraId="27B0590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However, the value of all the materials of headings 2932 and 2933 used shall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354AFD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11B9B8C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25B50E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2934</w:t>
            </w:r>
          </w:p>
        </w:tc>
        <w:tc>
          <w:tcPr>
            <w:tcW w:w="2689" w:type="dxa"/>
            <w:tcBorders>
              <w:top w:val="single" w:sz="6" w:space="0" w:color="000000"/>
              <w:left w:val="single" w:sz="6" w:space="0" w:color="000000"/>
              <w:bottom w:val="single" w:sz="6" w:space="0" w:color="000000"/>
              <w:right w:val="single" w:sz="6" w:space="0" w:color="000000"/>
            </w:tcBorders>
            <w:hideMark/>
          </w:tcPr>
          <w:p w14:paraId="343BCF9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Nucleic acids and their salts, whether or not chemically defined; other heterocyclic compounds</w:t>
            </w:r>
          </w:p>
        </w:tc>
        <w:tc>
          <w:tcPr>
            <w:tcW w:w="3608" w:type="dxa"/>
            <w:tcBorders>
              <w:top w:val="single" w:sz="6" w:space="0" w:color="000000"/>
              <w:left w:val="single" w:sz="6" w:space="0" w:color="000000"/>
              <w:bottom w:val="single" w:sz="6" w:space="0" w:color="000000"/>
              <w:right w:val="single" w:sz="6" w:space="0" w:color="000000"/>
            </w:tcBorders>
            <w:hideMark/>
          </w:tcPr>
          <w:p w14:paraId="7598934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However, the value of all the materials of headings 2932, 2933 and 2934 used shall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956CB1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2406649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CF25D2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ex2939</w:t>
            </w:r>
          </w:p>
        </w:tc>
        <w:tc>
          <w:tcPr>
            <w:tcW w:w="2689" w:type="dxa"/>
            <w:tcBorders>
              <w:top w:val="single" w:sz="6" w:space="0" w:color="000000"/>
              <w:left w:val="single" w:sz="6" w:space="0" w:color="000000"/>
              <w:bottom w:val="single" w:sz="6" w:space="0" w:color="000000"/>
              <w:right w:val="single" w:sz="6" w:space="0" w:color="000000"/>
            </w:tcBorders>
            <w:hideMark/>
          </w:tcPr>
          <w:p w14:paraId="18ED21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Concentrates of poppy straw containing not less than 50 % by weight of alkaloids</w:t>
            </w:r>
          </w:p>
        </w:tc>
        <w:tc>
          <w:tcPr>
            <w:tcW w:w="3608" w:type="dxa"/>
            <w:tcBorders>
              <w:top w:val="single" w:sz="6" w:space="0" w:color="000000"/>
              <w:left w:val="single" w:sz="6" w:space="0" w:color="000000"/>
              <w:bottom w:val="single" w:sz="6" w:space="0" w:color="000000"/>
              <w:right w:val="single" w:sz="6" w:space="0" w:color="000000"/>
            </w:tcBorders>
            <w:hideMark/>
          </w:tcPr>
          <w:p w14:paraId="5C224E6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B2776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17BB21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44D592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30</w:t>
            </w:r>
          </w:p>
        </w:tc>
        <w:tc>
          <w:tcPr>
            <w:tcW w:w="2689" w:type="dxa"/>
            <w:tcBorders>
              <w:top w:val="single" w:sz="6" w:space="0" w:color="000000"/>
              <w:left w:val="single" w:sz="6" w:space="0" w:color="000000"/>
              <w:bottom w:val="single" w:sz="6" w:space="0" w:color="000000"/>
              <w:right w:val="single" w:sz="6" w:space="0" w:color="000000"/>
            </w:tcBorders>
            <w:hideMark/>
          </w:tcPr>
          <w:p w14:paraId="46613F4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Pharmaceutical products;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1BC4422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32BC6E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DDBBBAB"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16AF79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3002</w:t>
            </w:r>
          </w:p>
        </w:tc>
        <w:tc>
          <w:tcPr>
            <w:tcW w:w="2689" w:type="dxa"/>
            <w:tcBorders>
              <w:top w:val="single" w:sz="6" w:space="0" w:color="000000"/>
              <w:left w:val="single" w:sz="6" w:space="0" w:color="000000"/>
              <w:bottom w:val="single" w:sz="6" w:space="0" w:color="000000"/>
              <w:right w:val="single" w:sz="6" w:space="0" w:color="000000"/>
            </w:tcBorders>
            <w:hideMark/>
          </w:tcPr>
          <w:p w14:paraId="4FA9254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608" w:type="dxa"/>
            <w:tcBorders>
              <w:top w:val="single" w:sz="6" w:space="0" w:color="000000"/>
              <w:left w:val="single" w:sz="6" w:space="0" w:color="000000"/>
              <w:bottom w:val="single" w:sz="6" w:space="0" w:color="000000"/>
              <w:right w:val="single" w:sz="6" w:space="0" w:color="000000"/>
            </w:tcBorders>
            <w:hideMark/>
          </w:tcPr>
          <w:p w14:paraId="27083BA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1E5899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2B151E6"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1BB853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1F23D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 Products consisting of two or more constituents which have been mixed together for therapeutic or prophylactic uses or </w:t>
            </w:r>
            <w:r w:rsidRPr="004A6868">
              <w:rPr>
                <w:rFonts w:ascii="Times New Roman" w:eastAsia="Times New Roman" w:hAnsi="Times New Roman" w:cs="Times New Roman"/>
                <w:sz w:val="23"/>
                <w:szCs w:val="23"/>
                <w:lang w:eastAsia="en-GB"/>
              </w:rPr>
              <w:lastRenderedPageBreak/>
              <w:t>unmixed products for these uses, put up in measured doses or in forms or packings for retail sale</w:t>
            </w:r>
          </w:p>
        </w:tc>
        <w:tc>
          <w:tcPr>
            <w:tcW w:w="3608" w:type="dxa"/>
            <w:tcBorders>
              <w:top w:val="single" w:sz="6" w:space="0" w:color="000000"/>
              <w:left w:val="single" w:sz="6" w:space="0" w:color="000000"/>
              <w:bottom w:val="single" w:sz="6" w:space="0" w:color="000000"/>
              <w:right w:val="single" w:sz="6" w:space="0" w:color="000000"/>
            </w:tcBorders>
            <w:hideMark/>
          </w:tcPr>
          <w:p w14:paraId="6525FD1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xml:space="preserve">Manufacture from materials of any heading, including other materials of heading 3002. However, materials of the same description as the product may be used, provided </w:t>
            </w:r>
            <w:r w:rsidRPr="004A6868">
              <w:rPr>
                <w:rFonts w:ascii="Times New Roman" w:eastAsia="Times New Roman" w:hAnsi="Times New Roman" w:cs="Times New Roman"/>
                <w:sz w:val="23"/>
                <w:szCs w:val="23"/>
                <w:lang w:eastAsia="en-GB"/>
              </w:rPr>
              <w:lastRenderedPageBreak/>
              <w:t>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D6B91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6ABD2F53"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79F96D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06A3EA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6F234E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4E4708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031F2DE"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6CD65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0CB5E8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Human blood</w:t>
            </w:r>
          </w:p>
        </w:tc>
        <w:tc>
          <w:tcPr>
            <w:tcW w:w="3608" w:type="dxa"/>
            <w:tcBorders>
              <w:top w:val="single" w:sz="6" w:space="0" w:color="000000"/>
              <w:left w:val="single" w:sz="6" w:space="0" w:color="000000"/>
              <w:bottom w:val="single" w:sz="6" w:space="0" w:color="000000"/>
              <w:right w:val="single" w:sz="6" w:space="0" w:color="000000"/>
            </w:tcBorders>
            <w:hideMark/>
          </w:tcPr>
          <w:p w14:paraId="54F74F5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EACA49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141463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73EFE3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6ABA6C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Animal blood prepared for therapeutic or prophylactic uses</w:t>
            </w:r>
          </w:p>
        </w:tc>
        <w:tc>
          <w:tcPr>
            <w:tcW w:w="3608" w:type="dxa"/>
            <w:tcBorders>
              <w:top w:val="single" w:sz="6" w:space="0" w:color="000000"/>
              <w:left w:val="single" w:sz="6" w:space="0" w:color="000000"/>
              <w:bottom w:val="single" w:sz="6" w:space="0" w:color="000000"/>
              <w:right w:val="single" w:sz="6" w:space="0" w:color="000000"/>
            </w:tcBorders>
            <w:hideMark/>
          </w:tcPr>
          <w:p w14:paraId="522AD4F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03A224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46E44B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02ECE8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EB6974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Blood fractions other than antisera, haemoglobin, blood globulins and serum globulins</w:t>
            </w:r>
          </w:p>
        </w:tc>
        <w:tc>
          <w:tcPr>
            <w:tcW w:w="3608" w:type="dxa"/>
            <w:tcBorders>
              <w:top w:val="single" w:sz="6" w:space="0" w:color="000000"/>
              <w:left w:val="single" w:sz="6" w:space="0" w:color="000000"/>
              <w:bottom w:val="single" w:sz="6" w:space="0" w:color="000000"/>
              <w:right w:val="single" w:sz="6" w:space="0" w:color="000000"/>
            </w:tcBorders>
            <w:hideMark/>
          </w:tcPr>
          <w:p w14:paraId="7DD6E83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89698B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EFE2F2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54F8B0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79493B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Haemoglobin, blood globulins and serum globulins</w:t>
            </w:r>
          </w:p>
        </w:tc>
        <w:tc>
          <w:tcPr>
            <w:tcW w:w="3608" w:type="dxa"/>
            <w:tcBorders>
              <w:top w:val="single" w:sz="6" w:space="0" w:color="000000"/>
              <w:left w:val="single" w:sz="6" w:space="0" w:color="000000"/>
              <w:bottom w:val="single" w:sz="6" w:space="0" w:color="000000"/>
              <w:right w:val="single" w:sz="6" w:space="0" w:color="000000"/>
            </w:tcBorders>
            <w:hideMark/>
          </w:tcPr>
          <w:p w14:paraId="09F45C2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E7F26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6D297A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864976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611445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Other</w:t>
            </w:r>
          </w:p>
        </w:tc>
        <w:tc>
          <w:tcPr>
            <w:tcW w:w="3608" w:type="dxa"/>
            <w:tcBorders>
              <w:top w:val="single" w:sz="6" w:space="0" w:color="000000"/>
              <w:left w:val="single" w:sz="6" w:space="0" w:color="000000"/>
              <w:bottom w:val="single" w:sz="6" w:space="0" w:color="000000"/>
              <w:right w:val="single" w:sz="6" w:space="0" w:color="000000"/>
            </w:tcBorders>
            <w:hideMark/>
          </w:tcPr>
          <w:p w14:paraId="4F77124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605C7E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9AF5346"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811888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3003 and 3004</w:t>
            </w:r>
          </w:p>
        </w:tc>
        <w:tc>
          <w:tcPr>
            <w:tcW w:w="2689" w:type="dxa"/>
            <w:tcBorders>
              <w:top w:val="single" w:sz="6" w:space="0" w:color="000000"/>
              <w:left w:val="single" w:sz="6" w:space="0" w:color="000000"/>
              <w:bottom w:val="single" w:sz="6" w:space="0" w:color="000000"/>
              <w:right w:val="single" w:sz="6" w:space="0" w:color="000000"/>
            </w:tcBorders>
            <w:hideMark/>
          </w:tcPr>
          <w:p w14:paraId="73AEDA0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Medicaments (excluding goods of heading 3002, 3005 or 3006):</w:t>
            </w:r>
          </w:p>
        </w:tc>
        <w:tc>
          <w:tcPr>
            <w:tcW w:w="3608" w:type="dxa"/>
            <w:tcBorders>
              <w:top w:val="single" w:sz="6" w:space="0" w:color="000000"/>
              <w:left w:val="single" w:sz="6" w:space="0" w:color="000000"/>
              <w:bottom w:val="single" w:sz="6" w:space="0" w:color="000000"/>
              <w:right w:val="single" w:sz="6" w:space="0" w:color="000000"/>
            </w:tcBorders>
            <w:hideMark/>
          </w:tcPr>
          <w:p w14:paraId="15F074C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4BD9FF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7E32808"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61A7E4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16AEEB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Obtained from amikacin of heading 2941</w:t>
            </w:r>
          </w:p>
        </w:tc>
        <w:tc>
          <w:tcPr>
            <w:tcW w:w="3608" w:type="dxa"/>
            <w:tcBorders>
              <w:top w:val="single" w:sz="6" w:space="0" w:color="000000"/>
              <w:left w:val="single" w:sz="6" w:space="0" w:color="000000"/>
              <w:bottom w:val="single" w:sz="6" w:space="0" w:color="000000"/>
              <w:right w:val="single" w:sz="6" w:space="0" w:color="000000"/>
            </w:tcBorders>
            <w:hideMark/>
          </w:tcPr>
          <w:p w14:paraId="4E55A20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from materials of any heading, except that of the product. However, materials of headings 3003 and 3004 may be used, provided that their total value does </w:t>
            </w:r>
            <w:r w:rsidRPr="004A6868">
              <w:rPr>
                <w:rFonts w:ascii="Times New Roman" w:eastAsia="Times New Roman" w:hAnsi="Times New Roman" w:cs="Times New Roman"/>
                <w:sz w:val="23"/>
                <w:szCs w:val="23"/>
                <w:lang w:eastAsia="en-GB"/>
              </w:rPr>
              <w:lastRenderedPageBreak/>
              <w:t>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6369A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754A17D9"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08386E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0DA6CF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693D41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F549449" w14:textId="77777777" w:rsidTr="00E95A35">
              <w:trPr>
                <w:tblCellSpacing w:w="0" w:type="dxa"/>
              </w:trPr>
              <w:tc>
                <w:tcPr>
                  <w:tcW w:w="230" w:type="dxa"/>
                  <w:hideMark/>
                </w:tcPr>
                <w:p w14:paraId="703B65D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1BDF45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However, materials of headings 3003 and 3004 may be used, provided that their total value does not exceed 20 % of the ex-works price of the product, and</w:t>
                  </w:r>
                </w:p>
              </w:tc>
            </w:tr>
          </w:tbl>
          <w:p w14:paraId="4AC9A210"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C8F48B9" w14:textId="77777777" w:rsidTr="00E95A35">
              <w:trPr>
                <w:tblCellSpacing w:w="0" w:type="dxa"/>
              </w:trPr>
              <w:tc>
                <w:tcPr>
                  <w:tcW w:w="230" w:type="dxa"/>
                  <w:hideMark/>
                </w:tcPr>
                <w:p w14:paraId="345B2F1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92A085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2FE5CDD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E170C9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A2C154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681E5B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ex3006</w:t>
            </w:r>
          </w:p>
        </w:tc>
        <w:tc>
          <w:tcPr>
            <w:tcW w:w="2689" w:type="dxa"/>
            <w:tcBorders>
              <w:top w:val="single" w:sz="6" w:space="0" w:color="000000"/>
              <w:left w:val="single" w:sz="6" w:space="0" w:color="000000"/>
              <w:bottom w:val="single" w:sz="6" w:space="0" w:color="000000"/>
              <w:right w:val="single" w:sz="6" w:space="0" w:color="000000"/>
            </w:tcBorders>
            <w:hideMark/>
          </w:tcPr>
          <w:p w14:paraId="3057013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Waste pharmaceuticals specified in note 4(k) to this Chapter</w:t>
            </w:r>
          </w:p>
        </w:tc>
        <w:tc>
          <w:tcPr>
            <w:tcW w:w="3608" w:type="dxa"/>
            <w:tcBorders>
              <w:top w:val="single" w:sz="6" w:space="0" w:color="000000"/>
              <w:left w:val="single" w:sz="6" w:space="0" w:color="000000"/>
              <w:bottom w:val="single" w:sz="6" w:space="0" w:color="000000"/>
              <w:right w:val="single" w:sz="6" w:space="0" w:color="000000"/>
            </w:tcBorders>
            <w:hideMark/>
          </w:tcPr>
          <w:p w14:paraId="14D568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origin of the product in its original classification shall be retained</w:t>
            </w:r>
          </w:p>
        </w:tc>
        <w:tc>
          <w:tcPr>
            <w:tcW w:w="1389" w:type="dxa"/>
            <w:tcBorders>
              <w:top w:val="single" w:sz="6" w:space="0" w:color="000000"/>
              <w:left w:val="single" w:sz="6" w:space="0" w:color="000000"/>
              <w:bottom w:val="single" w:sz="6" w:space="0" w:color="000000"/>
              <w:right w:val="single" w:sz="6" w:space="0" w:color="000000"/>
            </w:tcBorders>
            <w:hideMark/>
          </w:tcPr>
          <w:p w14:paraId="5A16DD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9A83C4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11F7D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31</w:t>
            </w:r>
          </w:p>
        </w:tc>
        <w:tc>
          <w:tcPr>
            <w:tcW w:w="2689" w:type="dxa"/>
            <w:tcBorders>
              <w:top w:val="single" w:sz="6" w:space="0" w:color="000000"/>
              <w:left w:val="single" w:sz="6" w:space="0" w:color="000000"/>
              <w:bottom w:val="single" w:sz="6" w:space="0" w:color="000000"/>
              <w:right w:val="single" w:sz="6" w:space="0" w:color="000000"/>
            </w:tcBorders>
            <w:hideMark/>
          </w:tcPr>
          <w:p w14:paraId="401DA32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Fertilizers;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C084C2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55F72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24D40A8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61DA03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ex3105</w:t>
            </w:r>
          </w:p>
        </w:tc>
        <w:tc>
          <w:tcPr>
            <w:tcW w:w="2689" w:type="dxa"/>
            <w:tcBorders>
              <w:top w:val="single" w:sz="6" w:space="0" w:color="000000"/>
              <w:left w:val="single" w:sz="6" w:space="0" w:color="000000"/>
              <w:bottom w:val="single" w:sz="6" w:space="0" w:color="000000"/>
              <w:right w:val="single" w:sz="6" w:space="0" w:color="000000"/>
            </w:tcBorders>
            <w:hideMark/>
          </w:tcPr>
          <w:p w14:paraId="6999880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Mineral or chemical fertilizers containing two or three of the fertilizing elements nitrogen, phosphorous and potassium; other fertilizers; goods of this chapter, in tablets or similar forms or in packages of a gross weight not exceeding 10 kg, except for:</w:t>
            </w: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639"/>
            </w:tblGrid>
            <w:tr w:rsidR="007D4F2E" w:rsidRPr="004A6868" w14:paraId="56F6F44B" w14:textId="77777777" w:rsidTr="00E95A35">
              <w:trPr>
                <w:tblCellSpacing w:w="0" w:type="dxa"/>
              </w:trPr>
              <w:tc>
                <w:tcPr>
                  <w:tcW w:w="11" w:type="dxa"/>
                  <w:hideMark/>
                </w:tcPr>
                <w:p w14:paraId="420420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48" w:type="dxa"/>
                  <w:hideMark/>
                </w:tcPr>
                <w:p w14:paraId="336C25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sodium nitrate</w:t>
                  </w:r>
                </w:p>
              </w:tc>
            </w:tr>
          </w:tbl>
          <w:p w14:paraId="5B06D83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639"/>
            </w:tblGrid>
            <w:tr w:rsidR="007D4F2E" w:rsidRPr="004A6868" w14:paraId="1D8FF1E9" w14:textId="77777777" w:rsidTr="00E95A35">
              <w:trPr>
                <w:tblCellSpacing w:w="0" w:type="dxa"/>
              </w:trPr>
              <w:tc>
                <w:tcPr>
                  <w:tcW w:w="8" w:type="dxa"/>
                  <w:hideMark/>
                </w:tcPr>
                <w:p w14:paraId="30A23A5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51" w:type="dxa"/>
                  <w:hideMark/>
                </w:tcPr>
                <w:p w14:paraId="5AA5969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calcium cyanamide</w:t>
                  </w:r>
                </w:p>
              </w:tc>
            </w:tr>
          </w:tbl>
          <w:p w14:paraId="3640283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639"/>
            </w:tblGrid>
            <w:tr w:rsidR="007D4F2E" w:rsidRPr="004A6868" w14:paraId="050B134D" w14:textId="77777777" w:rsidTr="00E95A35">
              <w:trPr>
                <w:tblCellSpacing w:w="0" w:type="dxa"/>
              </w:trPr>
              <w:tc>
                <w:tcPr>
                  <w:tcW w:w="8" w:type="dxa"/>
                  <w:hideMark/>
                </w:tcPr>
                <w:p w14:paraId="5652FAF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51" w:type="dxa"/>
                  <w:hideMark/>
                </w:tcPr>
                <w:p w14:paraId="487329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potassium sulphate</w:t>
                  </w:r>
                </w:p>
              </w:tc>
            </w:tr>
          </w:tbl>
          <w:p w14:paraId="14F02C9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2639"/>
            </w:tblGrid>
            <w:tr w:rsidR="007D4F2E" w:rsidRPr="004A6868" w14:paraId="319EEFF3" w14:textId="77777777" w:rsidTr="00E95A35">
              <w:trPr>
                <w:tblCellSpacing w:w="0" w:type="dxa"/>
              </w:trPr>
              <w:tc>
                <w:tcPr>
                  <w:tcW w:w="6" w:type="dxa"/>
                  <w:hideMark/>
                </w:tcPr>
                <w:p w14:paraId="5CEC735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53" w:type="dxa"/>
                  <w:hideMark/>
                </w:tcPr>
                <w:p w14:paraId="7612283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magnesium potassium sulphate</w:t>
                  </w:r>
                </w:p>
              </w:tc>
            </w:tr>
          </w:tbl>
          <w:p w14:paraId="396808E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3608" w:type="dxa"/>
            <w:tcBorders>
              <w:top w:val="single" w:sz="6" w:space="0" w:color="000000"/>
              <w:left w:val="single" w:sz="6" w:space="0" w:color="000000"/>
              <w:bottom w:val="single" w:sz="6" w:space="0" w:color="000000"/>
              <w:right w:val="single" w:sz="6" w:space="0" w:color="000000"/>
            </w:tcBorders>
            <w:hideMark/>
          </w:tcPr>
          <w:p w14:paraId="6729842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6FC6815" w14:textId="77777777" w:rsidTr="00E95A35">
              <w:trPr>
                <w:tblCellSpacing w:w="0" w:type="dxa"/>
              </w:trPr>
              <w:tc>
                <w:tcPr>
                  <w:tcW w:w="230" w:type="dxa"/>
                  <w:hideMark/>
                </w:tcPr>
                <w:p w14:paraId="3EBF423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A5B98A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However, materials of the same heading as the product may be used, provided that their total value does not exceed 20 % of the ex-works price of the product, and</w:t>
                  </w:r>
                </w:p>
              </w:tc>
            </w:tr>
          </w:tbl>
          <w:p w14:paraId="0C31BB8F"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27E10DA" w14:textId="77777777" w:rsidTr="00E95A35">
              <w:trPr>
                <w:tblCellSpacing w:w="0" w:type="dxa"/>
              </w:trPr>
              <w:tc>
                <w:tcPr>
                  <w:tcW w:w="230" w:type="dxa"/>
                  <w:hideMark/>
                </w:tcPr>
                <w:p w14:paraId="6AF50C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5F9FD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69596BB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68704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52BBFA0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5A5ADF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32</w:t>
            </w:r>
          </w:p>
        </w:tc>
        <w:tc>
          <w:tcPr>
            <w:tcW w:w="2689" w:type="dxa"/>
            <w:tcBorders>
              <w:top w:val="single" w:sz="6" w:space="0" w:color="000000"/>
              <w:left w:val="single" w:sz="6" w:space="0" w:color="000000"/>
              <w:bottom w:val="single" w:sz="6" w:space="0" w:color="000000"/>
              <w:right w:val="single" w:sz="6" w:space="0" w:color="000000"/>
            </w:tcBorders>
            <w:hideMark/>
          </w:tcPr>
          <w:p w14:paraId="7010E34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Tanning or dyeing extracts; tannins and their derivatives; dyes, pigments and other colouring matter; paints and varnishes; putty and other mastics; inks;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2EB29B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2AC9AD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340CC93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073979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ex3201</w:t>
            </w:r>
          </w:p>
        </w:tc>
        <w:tc>
          <w:tcPr>
            <w:tcW w:w="2689" w:type="dxa"/>
            <w:tcBorders>
              <w:top w:val="single" w:sz="6" w:space="0" w:color="000000"/>
              <w:left w:val="single" w:sz="6" w:space="0" w:color="000000"/>
              <w:bottom w:val="single" w:sz="6" w:space="0" w:color="000000"/>
              <w:right w:val="single" w:sz="6" w:space="0" w:color="000000"/>
            </w:tcBorders>
            <w:hideMark/>
          </w:tcPr>
          <w:p w14:paraId="3D8A51E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Tannins and their salts, ethers, esters and other derivatives</w:t>
            </w:r>
          </w:p>
        </w:tc>
        <w:tc>
          <w:tcPr>
            <w:tcW w:w="3608" w:type="dxa"/>
            <w:tcBorders>
              <w:top w:val="single" w:sz="6" w:space="0" w:color="000000"/>
              <w:left w:val="single" w:sz="6" w:space="0" w:color="000000"/>
              <w:bottom w:val="single" w:sz="6" w:space="0" w:color="000000"/>
              <w:right w:val="single" w:sz="6" w:space="0" w:color="000000"/>
            </w:tcBorders>
            <w:hideMark/>
          </w:tcPr>
          <w:p w14:paraId="7E757FB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tanning extracts of vegetable origin</w:t>
            </w:r>
          </w:p>
        </w:tc>
        <w:tc>
          <w:tcPr>
            <w:tcW w:w="1389" w:type="dxa"/>
            <w:tcBorders>
              <w:top w:val="single" w:sz="6" w:space="0" w:color="000000"/>
              <w:left w:val="single" w:sz="6" w:space="0" w:color="000000"/>
              <w:bottom w:val="single" w:sz="6" w:space="0" w:color="000000"/>
              <w:right w:val="single" w:sz="6" w:space="0" w:color="000000"/>
            </w:tcBorders>
            <w:hideMark/>
          </w:tcPr>
          <w:p w14:paraId="7CB12CB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in which the value of all </w:t>
            </w:r>
            <w:r w:rsidRPr="004A6868">
              <w:rPr>
                <w:rFonts w:ascii="Times New Roman" w:eastAsia="Times New Roman" w:hAnsi="Times New Roman" w:cs="Times New Roman"/>
                <w:sz w:val="23"/>
                <w:szCs w:val="23"/>
                <w:lang w:eastAsia="en-GB"/>
              </w:rPr>
              <w:lastRenderedPageBreak/>
              <w:t>the materials used does not exceed 40 % of the ex-works price of the product</w:t>
            </w:r>
          </w:p>
        </w:tc>
      </w:tr>
      <w:tr w:rsidR="007D4F2E" w:rsidRPr="00632B36" w14:paraId="312FF15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990E68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3205</w:t>
            </w:r>
          </w:p>
        </w:tc>
        <w:tc>
          <w:tcPr>
            <w:tcW w:w="2689" w:type="dxa"/>
            <w:tcBorders>
              <w:top w:val="single" w:sz="6" w:space="0" w:color="000000"/>
              <w:left w:val="single" w:sz="6" w:space="0" w:color="000000"/>
              <w:bottom w:val="single" w:sz="6" w:space="0" w:color="000000"/>
              <w:right w:val="single" w:sz="6" w:space="0" w:color="000000"/>
            </w:tcBorders>
            <w:hideMark/>
          </w:tcPr>
          <w:p w14:paraId="76E899D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Colour lakes; preparations as specified in note 3 to this chapter based on colour lakes (</w:t>
            </w:r>
            <w:r w:rsidRPr="004A6868">
              <w:rPr>
                <w:rFonts w:ascii="Times New Roman" w:eastAsia="Times New Roman" w:hAnsi="Times New Roman" w:cs="Times New Roman"/>
                <w:sz w:val="23"/>
                <w:szCs w:val="23"/>
                <w:vertAlign w:val="superscript"/>
                <w:lang w:eastAsia="en-GB"/>
              </w:rPr>
              <w:t>3</w:t>
            </w:r>
            <w:r w:rsidRPr="004A6868">
              <w:rPr>
                <w:rFonts w:ascii="Times New Roman" w:eastAsia="Times New Roman" w:hAnsi="Times New Roman" w:cs="Times New Roman"/>
                <w:sz w:val="23"/>
                <w:szCs w:val="23"/>
                <w:lang w:eastAsia="en-GB"/>
              </w:rPr>
              <w:t>)</w:t>
            </w:r>
          </w:p>
        </w:tc>
        <w:tc>
          <w:tcPr>
            <w:tcW w:w="3608" w:type="dxa"/>
            <w:tcBorders>
              <w:top w:val="single" w:sz="6" w:space="0" w:color="000000"/>
              <w:left w:val="single" w:sz="6" w:space="0" w:color="000000"/>
              <w:bottom w:val="single" w:sz="6" w:space="0" w:color="000000"/>
              <w:right w:val="single" w:sz="6" w:space="0" w:color="000000"/>
            </w:tcBorders>
            <w:hideMark/>
          </w:tcPr>
          <w:p w14:paraId="5461B96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headings 3203, 3204 and 3205. However, materials of heading 3205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4133DA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7586072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74AD57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33</w:t>
            </w:r>
          </w:p>
        </w:tc>
        <w:tc>
          <w:tcPr>
            <w:tcW w:w="2689" w:type="dxa"/>
            <w:tcBorders>
              <w:top w:val="single" w:sz="6" w:space="0" w:color="000000"/>
              <w:left w:val="single" w:sz="6" w:space="0" w:color="000000"/>
              <w:bottom w:val="single" w:sz="6" w:space="0" w:color="000000"/>
              <w:right w:val="single" w:sz="6" w:space="0" w:color="000000"/>
            </w:tcBorders>
            <w:hideMark/>
          </w:tcPr>
          <w:p w14:paraId="2CEB68C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Essential oils and resinoids; perfumery, cosmetic or toilet preparations;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E1E94F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646CF2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249A3DA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1CE146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3301</w:t>
            </w:r>
          </w:p>
        </w:tc>
        <w:tc>
          <w:tcPr>
            <w:tcW w:w="2689" w:type="dxa"/>
            <w:tcBorders>
              <w:top w:val="single" w:sz="6" w:space="0" w:color="000000"/>
              <w:left w:val="single" w:sz="6" w:space="0" w:color="000000"/>
              <w:bottom w:val="single" w:sz="6" w:space="0" w:color="000000"/>
              <w:right w:val="single" w:sz="6" w:space="0" w:color="000000"/>
            </w:tcBorders>
            <w:hideMark/>
          </w:tcPr>
          <w:p w14:paraId="49F273B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Essential oils (</w:t>
            </w:r>
            <w:proofErr w:type="spellStart"/>
            <w:r w:rsidRPr="004A6868">
              <w:rPr>
                <w:rFonts w:ascii="Times New Roman" w:eastAsia="Times New Roman" w:hAnsi="Times New Roman" w:cs="Times New Roman"/>
                <w:sz w:val="23"/>
                <w:szCs w:val="23"/>
                <w:lang w:eastAsia="en-GB"/>
              </w:rPr>
              <w:t>terpeneless</w:t>
            </w:r>
            <w:proofErr w:type="spellEnd"/>
            <w:r w:rsidRPr="004A6868">
              <w:rPr>
                <w:rFonts w:ascii="Times New Roman" w:eastAsia="Times New Roman" w:hAnsi="Times New Roman" w:cs="Times New Roman"/>
                <w:sz w:val="23"/>
                <w:szCs w:val="23"/>
                <w:lang w:eastAsia="en-GB"/>
              </w:rPr>
              <w:t xml:space="preserve"> or not), including concretes and absolutes; resinoids; extracted oleoresins; concentrates of essential oils in fats, in fixed oils, in waxes or the like, obtained by </w:t>
            </w:r>
            <w:proofErr w:type="spellStart"/>
            <w:r w:rsidRPr="004A6868">
              <w:rPr>
                <w:rFonts w:ascii="Times New Roman" w:eastAsia="Times New Roman" w:hAnsi="Times New Roman" w:cs="Times New Roman"/>
                <w:sz w:val="23"/>
                <w:szCs w:val="23"/>
                <w:lang w:eastAsia="en-GB"/>
              </w:rPr>
              <w:t>enfleurage</w:t>
            </w:r>
            <w:proofErr w:type="spellEnd"/>
            <w:r w:rsidRPr="004A6868">
              <w:rPr>
                <w:rFonts w:ascii="Times New Roman" w:eastAsia="Times New Roman" w:hAnsi="Times New Roman" w:cs="Times New Roman"/>
                <w:sz w:val="23"/>
                <w:szCs w:val="23"/>
                <w:lang w:eastAsia="en-GB"/>
              </w:rPr>
              <w:t xml:space="preserve"> or maceration; </w:t>
            </w:r>
            <w:proofErr w:type="spellStart"/>
            <w:r w:rsidRPr="004A6868">
              <w:rPr>
                <w:rFonts w:ascii="Times New Roman" w:eastAsia="Times New Roman" w:hAnsi="Times New Roman" w:cs="Times New Roman"/>
                <w:sz w:val="23"/>
                <w:szCs w:val="23"/>
                <w:lang w:eastAsia="en-GB"/>
              </w:rPr>
              <w:t>terpenic</w:t>
            </w:r>
            <w:proofErr w:type="spellEnd"/>
            <w:r w:rsidRPr="004A6868">
              <w:rPr>
                <w:rFonts w:ascii="Times New Roman" w:eastAsia="Times New Roman" w:hAnsi="Times New Roman" w:cs="Times New Roman"/>
                <w:sz w:val="23"/>
                <w:szCs w:val="23"/>
                <w:lang w:eastAsia="en-GB"/>
              </w:rPr>
              <w:t xml:space="preserve"> by-products of the </w:t>
            </w:r>
            <w:proofErr w:type="spellStart"/>
            <w:r w:rsidRPr="004A6868">
              <w:rPr>
                <w:rFonts w:ascii="Times New Roman" w:eastAsia="Times New Roman" w:hAnsi="Times New Roman" w:cs="Times New Roman"/>
                <w:sz w:val="23"/>
                <w:szCs w:val="23"/>
                <w:lang w:eastAsia="en-GB"/>
              </w:rPr>
              <w:t>deterpenation</w:t>
            </w:r>
            <w:proofErr w:type="spellEnd"/>
            <w:r w:rsidRPr="004A6868">
              <w:rPr>
                <w:rFonts w:ascii="Times New Roman" w:eastAsia="Times New Roman" w:hAnsi="Times New Roman" w:cs="Times New Roman"/>
                <w:sz w:val="23"/>
                <w:szCs w:val="23"/>
                <w:lang w:eastAsia="en-GB"/>
              </w:rPr>
              <w:t xml:space="preserve"> of essential oils; aqueous distillates and aqueous solutions of essential oils</w:t>
            </w:r>
          </w:p>
        </w:tc>
        <w:tc>
          <w:tcPr>
            <w:tcW w:w="3608" w:type="dxa"/>
            <w:tcBorders>
              <w:top w:val="single" w:sz="6" w:space="0" w:color="000000"/>
              <w:left w:val="single" w:sz="6" w:space="0" w:color="000000"/>
              <w:bottom w:val="single" w:sz="6" w:space="0" w:color="000000"/>
              <w:right w:val="single" w:sz="6" w:space="0" w:color="000000"/>
            </w:tcBorders>
            <w:hideMark/>
          </w:tcPr>
          <w:p w14:paraId="754EE0D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materials of a different ‘group’ (</w:t>
            </w:r>
            <w:r w:rsidRPr="004A6868">
              <w:rPr>
                <w:rFonts w:ascii="Times New Roman" w:eastAsia="Times New Roman" w:hAnsi="Times New Roman" w:cs="Times New Roman"/>
                <w:sz w:val="23"/>
                <w:szCs w:val="23"/>
                <w:vertAlign w:val="superscript"/>
                <w:lang w:eastAsia="en-GB"/>
              </w:rPr>
              <w:t>4</w:t>
            </w:r>
            <w:r w:rsidRPr="004A6868">
              <w:rPr>
                <w:rFonts w:ascii="Times New Roman" w:eastAsia="Times New Roman" w:hAnsi="Times New Roman" w:cs="Times New Roman"/>
                <w:sz w:val="23"/>
                <w:szCs w:val="23"/>
                <w:lang w:eastAsia="en-GB"/>
              </w:rPr>
              <w:t>) in this heading. However, materials of the same group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E1487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63568F7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C3CDA8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34</w:t>
            </w:r>
          </w:p>
        </w:tc>
        <w:tc>
          <w:tcPr>
            <w:tcW w:w="2689" w:type="dxa"/>
            <w:tcBorders>
              <w:top w:val="single" w:sz="6" w:space="0" w:color="000000"/>
              <w:left w:val="single" w:sz="6" w:space="0" w:color="000000"/>
              <w:bottom w:val="single" w:sz="6" w:space="0" w:color="000000"/>
              <w:right w:val="single" w:sz="6" w:space="0" w:color="000000"/>
            </w:tcBorders>
            <w:hideMark/>
          </w:tcPr>
          <w:p w14:paraId="5599691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608" w:type="dxa"/>
            <w:tcBorders>
              <w:top w:val="single" w:sz="6" w:space="0" w:color="000000"/>
              <w:left w:val="single" w:sz="6" w:space="0" w:color="000000"/>
              <w:bottom w:val="single" w:sz="6" w:space="0" w:color="000000"/>
              <w:right w:val="single" w:sz="6" w:space="0" w:color="000000"/>
            </w:tcBorders>
            <w:hideMark/>
          </w:tcPr>
          <w:p w14:paraId="796108E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A9F10D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4D85CE2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ACB271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ex3403</w:t>
            </w:r>
          </w:p>
        </w:tc>
        <w:tc>
          <w:tcPr>
            <w:tcW w:w="2689" w:type="dxa"/>
            <w:tcBorders>
              <w:top w:val="single" w:sz="6" w:space="0" w:color="000000"/>
              <w:left w:val="single" w:sz="6" w:space="0" w:color="000000"/>
              <w:bottom w:val="single" w:sz="6" w:space="0" w:color="000000"/>
              <w:right w:val="single" w:sz="6" w:space="0" w:color="000000"/>
            </w:tcBorders>
            <w:hideMark/>
          </w:tcPr>
          <w:p w14:paraId="2EA698A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Lubricating preparations containing less than 70 % by weight of petroleum oils or oils obtained from bituminous minerals</w:t>
            </w:r>
          </w:p>
        </w:tc>
        <w:tc>
          <w:tcPr>
            <w:tcW w:w="3608" w:type="dxa"/>
            <w:tcBorders>
              <w:top w:val="single" w:sz="6" w:space="0" w:color="000000"/>
              <w:left w:val="single" w:sz="6" w:space="0" w:color="000000"/>
              <w:bottom w:val="single" w:sz="6" w:space="0" w:color="000000"/>
              <w:right w:val="single" w:sz="6" w:space="0" w:color="000000"/>
            </w:tcBorders>
            <w:hideMark/>
          </w:tcPr>
          <w:p w14:paraId="483B4AE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Operations of refining and/or one or more specific process(es) (</w:t>
            </w:r>
            <w:r w:rsidRPr="004A6868">
              <w:rPr>
                <w:rFonts w:ascii="Times New Roman" w:eastAsia="Times New Roman" w:hAnsi="Times New Roman" w:cs="Times New Roman"/>
                <w:sz w:val="23"/>
                <w:szCs w:val="23"/>
                <w:vertAlign w:val="superscript"/>
                <w:lang w:eastAsia="en-GB"/>
              </w:rPr>
              <w:t>1</w:t>
            </w:r>
            <w:r w:rsidRPr="004A6868">
              <w:rPr>
                <w:rFonts w:ascii="Times New Roman" w:eastAsia="Times New Roman" w:hAnsi="Times New Roman" w:cs="Times New Roman"/>
                <w:sz w:val="23"/>
                <w:szCs w:val="23"/>
                <w:lang w:eastAsia="en-GB"/>
              </w:rPr>
              <w:t>)</w:t>
            </w:r>
          </w:p>
          <w:p w14:paraId="25B68DD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676D255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Other operations in which all the materials used are classified within a </w:t>
            </w:r>
            <w:r w:rsidRPr="004A6868">
              <w:rPr>
                <w:rFonts w:ascii="Times New Roman" w:eastAsia="Times New Roman" w:hAnsi="Times New Roman" w:cs="Times New Roman"/>
                <w:sz w:val="23"/>
                <w:szCs w:val="23"/>
                <w:lang w:eastAsia="en-GB"/>
              </w:rPr>
              <w:lastRenderedPageBreak/>
              <w:t>heading other than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13F1E9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2F71081B"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143016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3404</w:t>
            </w:r>
          </w:p>
        </w:tc>
        <w:tc>
          <w:tcPr>
            <w:tcW w:w="2689" w:type="dxa"/>
            <w:tcBorders>
              <w:top w:val="single" w:sz="6" w:space="0" w:color="000000"/>
              <w:left w:val="single" w:sz="6" w:space="0" w:color="000000"/>
              <w:bottom w:val="single" w:sz="6" w:space="0" w:color="000000"/>
              <w:right w:val="single" w:sz="6" w:space="0" w:color="000000"/>
            </w:tcBorders>
            <w:hideMark/>
          </w:tcPr>
          <w:p w14:paraId="229934E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Artificial waxes and prepared waxes:</w:t>
            </w:r>
          </w:p>
        </w:tc>
        <w:tc>
          <w:tcPr>
            <w:tcW w:w="3608" w:type="dxa"/>
            <w:tcBorders>
              <w:top w:val="single" w:sz="6" w:space="0" w:color="000000"/>
              <w:left w:val="single" w:sz="6" w:space="0" w:color="000000"/>
              <w:bottom w:val="single" w:sz="6" w:space="0" w:color="000000"/>
              <w:right w:val="single" w:sz="6" w:space="0" w:color="000000"/>
            </w:tcBorders>
            <w:hideMark/>
          </w:tcPr>
          <w:p w14:paraId="6A8EE7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74CFC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2DBDFE5"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E50BB4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A2DEAA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With a basis of paraffin, petroleum waxes, waxes obtained from bituminous minerals, slack wax or scale wax</w:t>
            </w:r>
          </w:p>
        </w:tc>
        <w:tc>
          <w:tcPr>
            <w:tcW w:w="3608" w:type="dxa"/>
            <w:tcBorders>
              <w:top w:val="single" w:sz="6" w:space="0" w:color="000000"/>
              <w:left w:val="single" w:sz="6" w:space="0" w:color="000000"/>
              <w:bottom w:val="single" w:sz="6" w:space="0" w:color="000000"/>
              <w:right w:val="single" w:sz="6" w:space="0" w:color="000000"/>
            </w:tcBorders>
            <w:hideMark/>
          </w:tcPr>
          <w:p w14:paraId="6E903AF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E342E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699CCF4"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82917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B76818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C53181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A7CC7B9" w14:textId="77777777" w:rsidTr="00E95A35">
              <w:trPr>
                <w:tblCellSpacing w:w="0" w:type="dxa"/>
              </w:trPr>
              <w:tc>
                <w:tcPr>
                  <w:tcW w:w="230" w:type="dxa"/>
                  <w:hideMark/>
                </w:tcPr>
                <w:p w14:paraId="7ACF14B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55AE12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hydrogenated oils having the character of waxes of heading 1516,</w:t>
                  </w:r>
                </w:p>
              </w:tc>
            </w:tr>
          </w:tbl>
          <w:p w14:paraId="6006D85A"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D05226D" w14:textId="77777777" w:rsidTr="00E95A35">
              <w:trPr>
                <w:tblCellSpacing w:w="0" w:type="dxa"/>
              </w:trPr>
              <w:tc>
                <w:tcPr>
                  <w:tcW w:w="230" w:type="dxa"/>
                  <w:hideMark/>
                </w:tcPr>
                <w:p w14:paraId="01A6CDD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734509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fatty acids not chemically defined or industrial fatty alcohols having the character of waxes of heading 3823, and</w:t>
                  </w:r>
                </w:p>
              </w:tc>
            </w:tr>
          </w:tbl>
          <w:p w14:paraId="390685F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13"/>
              <w:gridCol w:w="3265"/>
            </w:tblGrid>
            <w:tr w:rsidR="007D4F2E" w:rsidRPr="004A6868" w14:paraId="7E470175" w14:textId="77777777" w:rsidTr="00E95A35">
              <w:trPr>
                <w:tblCellSpacing w:w="0" w:type="dxa"/>
              </w:trPr>
              <w:tc>
                <w:tcPr>
                  <w:tcW w:w="313" w:type="dxa"/>
                  <w:hideMark/>
                </w:tcPr>
                <w:p w14:paraId="4A4F254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65" w:type="dxa"/>
                  <w:hideMark/>
                </w:tcPr>
                <w:p w14:paraId="59571ED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materials of heading 3404</w:t>
                  </w:r>
                </w:p>
              </w:tc>
            </w:tr>
          </w:tbl>
          <w:p w14:paraId="050FE0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However, these materials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D176C1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4C2DA41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5585B0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35</w:t>
            </w:r>
          </w:p>
        </w:tc>
        <w:tc>
          <w:tcPr>
            <w:tcW w:w="2689" w:type="dxa"/>
            <w:tcBorders>
              <w:top w:val="single" w:sz="6" w:space="0" w:color="000000"/>
              <w:left w:val="single" w:sz="6" w:space="0" w:color="000000"/>
              <w:bottom w:val="single" w:sz="6" w:space="0" w:color="000000"/>
              <w:right w:val="single" w:sz="6" w:space="0" w:color="000000"/>
            </w:tcBorders>
            <w:hideMark/>
          </w:tcPr>
          <w:p w14:paraId="49A8B95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Albuminoidal substances; modified starches; glues; enzymes;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8DC09D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C733E6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42BEC2FF"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0DFD332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3505</w:t>
            </w:r>
          </w:p>
        </w:tc>
        <w:tc>
          <w:tcPr>
            <w:tcW w:w="2689" w:type="dxa"/>
            <w:tcBorders>
              <w:top w:val="single" w:sz="6" w:space="0" w:color="000000"/>
              <w:left w:val="single" w:sz="6" w:space="0" w:color="000000"/>
              <w:bottom w:val="single" w:sz="6" w:space="0" w:color="000000"/>
              <w:right w:val="single" w:sz="6" w:space="0" w:color="000000"/>
            </w:tcBorders>
            <w:hideMark/>
          </w:tcPr>
          <w:p w14:paraId="459FC0A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roofErr w:type="spellStart"/>
            <w:r w:rsidRPr="004A6868">
              <w:rPr>
                <w:rFonts w:ascii="Times New Roman" w:eastAsia="Times New Roman" w:hAnsi="Times New Roman" w:cs="Times New Roman"/>
                <w:sz w:val="23"/>
                <w:szCs w:val="23"/>
                <w:lang w:eastAsia="en-GB"/>
              </w:rPr>
              <w:t>Dextrins</w:t>
            </w:r>
            <w:proofErr w:type="spellEnd"/>
            <w:r w:rsidRPr="004A6868">
              <w:rPr>
                <w:rFonts w:ascii="Times New Roman" w:eastAsia="Times New Roman" w:hAnsi="Times New Roman" w:cs="Times New Roman"/>
                <w:sz w:val="23"/>
                <w:szCs w:val="23"/>
                <w:lang w:eastAsia="en-GB"/>
              </w:rPr>
              <w:t xml:space="preserve"> and other modified starches (for example, </w:t>
            </w:r>
            <w:proofErr w:type="spellStart"/>
            <w:r w:rsidRPr="004A6868">
              <w:rPr>
                <w:rFonts w:ascii="Times New Roman" w:eastAsia="Times New Roman" w:hAnsi="Times New Roman" w:cs="Times New Roman"/>
                <w:sz w:val="23"/>
                <w:szCs w:val="23"/>
                <w:lang w:eastAsia="en-GB"/>
              </w:rPr>
              <w:t>pregelatinised</w:t>
            </w:r>
            <w:proofErr w:type="spellEnd"/>
            <w:r w:rsidRPr="004A6868">
              <w:rPr>
                <w:rFonts w:ascii="Times New Roman" w:eastAsia="Times New Roman" w:hAnsi="Times New Roman" w:cs="Times New Roman"/>
                <w:sz w:val="23"/>
                <w:szCs w:val="23"/>
                <w:lang w:eastAsia="en-GB"/>
              </w:rPr>
              <w:t xml:space="preserve"> or esterified starches); glues based on starches, or on </w:t>
            </w:r>
            <w:proofErr w:type="spellStart"/>
            <w:r w:rsidRPr="004A6868">
              <w:rPr>
                <w:rFonts w:ascii="Times New Roman" w:eastAsia="Times New Roman" w:hAnsi="Times New Roman" w:cs="Times New Roman"/>
                <w:sz w:val="23"/>
                <w:szCs w:val="23"/>
                <w:lang w:eastAsia="en-GB"/>
              </w:rPr>
              <w:t>dextrins</w:t>
            </w:r>
            <w:proofErr w:type="spellEnd"/>
            <w:r w:rsidRPr="004A6868">
              <w:rPr>
                <w:rFonts w:ascii="Times New Roman" w:eastAsia="Times New Roman" w:hAnsi="Times New Roman" w:cs="Times New Roman"/>
                <w:sz w:val="23"/>
                <w:szCs w:val="23"/>
                <w:lang w:eastAsia="en-GB"/>
              </w:rPr>
              <w:t xml:space="preserve"> or other modified starches:</w:t>
            </w:r>
          </w:p>
        </w:tc>
        <w:tc>
          <w:tcPr>
            <w:tcW w:w="3608" w:type="dxa"/>
            <w:tcBorders>
              <w:top w:val="single" w:sz="6" w:space="0" w:color="000000"/>
              <w:left w:val="single" w:sz="6" w:space="0" w:color="000000"/>
              <w:bottom w:val="single" w:sz="6" w:space="0" w:color="000000"/>
              <w:right w:val="single" w:sz="6" w:space="0" w:color="000000"/>
            </w:tcBorders>
            <w:hideMark/>
          </w:tcPr>
          <w:p w14:paraId="1CAF631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F797D0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0D0AF5F"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B4B8CB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C62781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Starch ethers and esters</w:t>
            </w:r>
          </w:p>
        </w:tc>
        <w:tc>
          <w:tcPr>
            <w:tcW w:w="3608" w:type="dxa"/>
            <w:tcBorders>
              <w:top w:val="single" w:sz="6" w:space="0" w:color="000000"/>
              <w:left w:val="single" w:sz="6" w:space="0" w:color="000000"/>
              <w:bottom w:val="single" w:sz="6" w:space="0" w:color="000000"/>
              <w:right w:val="single" w:sz="6" w:space="0" w:color="000000"/>
            </w:tcBorders>
            <w:hideMark/>
          </w:tcPr>
          <w:p w14:paraId="38A6C16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other materials of heading 3505</w:t>
            </w:r>
          </w:p>
        </w:tc>
        <w:tc>
          <w:tcPr>
            <w:tcW w:w="1389" w:type="dxa"/>
            <w:tcBorders>
              <w:top w:val="single" w:sz="6" w:space="0" w:color="000000"/>
              <w:left w:val="single" w:sz="6" w:space="0" w:color="000000"/>
              <w:bottom w:val="single" w:sz="6" w:space="0" w:color="000000"/>
              <w:right w:val="single" w:sz="6" w:space="0" w:color="000000"/>
            </w:tcBorders>
            <w:hideMark/>
          </w:tcPr>
          <w:p w14:paraId="7055A61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6111FC17"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0E4973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C8A12A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7FADD0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heading 1108</w:t>
            </w:r>
          </w:p>
        </w:tc>
        <w:tc>
          <w:tcPr>
            <w:tcW w:w="1389" w:type="dxa"/>
            <w:tcBorders>
              <w:top w:val="single" w:sz="6" w:space="0" w:color="000000"/>
              <w:left w:val="single" w:sz="6" w:space="0" w:color="000000"/>
              <w:bottom w:val="single" w:sz="6" w:space="0" w:color="000000"/>
              <w:right w:val="single" w:sz="6" w:space="0" w:color="000000"/>
            </w:tcBorders>
            <w:hideMark/>
          </w:tcPr>
          <w:p w14:paraId="2DFD14C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6050023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A00DF3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ex3507</w:t>
            </w:r>
          </w:p>
        </w:tc>
        <w:tc>
          <w:tcPr>
            <w:tcW w:w="2689" w:type="dxa"/>
            <w:tcBorders>
              <w:top w:val="single" w:sz="6" w:space="0" w:color="000000"/>
              <w:left w:val="single" w:sz="6" w:space="0" w:color="000000"/>
              <w:bottom w:val="single" w:sz="6" w:space="0" w:color="000000"/>
              <w:right w:val="single" w:sz="6" w:space="0" w:color="000000"/>
            </w:tcBorders>
            <w:hideMark/>
          </w:tcPr>
          <w:p w14:paraId="5E80FBA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Prepared enzymes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154417D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053F7A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3E1812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87164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36</w:t>
            </w:r>
          </w:p>
        </w:tc>
        <w:tc>
          <w:tcPr>
            <w:tcW w:w="2689" w:type="dxa"/>
            <w:tcBorders>
              <w:top w:val="single" w:sz="6" w:space="0" w:color="000000"/>
              <w:left w:val="single" w:sz="6" w:space="0" w:color="000000"/>
              <w:bottom w:val="single" w:sz="6" w:space="0" w:color="000000"/>
              <w:right w:val="single" w:sz="6" w:space="0" w:color="000000"/>
            </w:tcBorders>
            <w:hideMark/>
          </w:tcPr>
          <w:p w14:paraId="312C338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Explosives; pyrotechnic products; matches; pyrophoric alloys; certain combustible preparations</w:t>
            </w:r>
          </w:p>
        </w:tc>
        <w:tc>
          <w:tcPr>
            <w:tcW w:w="3608" w:type="dxa"/>
            <w:tcBorders>
              <w:top w:val="single" w:sz="6" w:space="0" w:color="000000"/>
              <w:left w:val="single" w:sz="6" w:space="0" w:color="000000"/>
              <w:bottom w:val="single" w:sz="6" w:space="0" w:color="000000"/>
              <w:right w:val="single" w:sz="6" w:space="0" w:color="000000"/>
            </w:tcBorders>
            <w:hideMark/>
          </w:tcPr>
          <w:p w14:paraId="07C1402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BC79D1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7BF9EB1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D245ED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37</w:t>
            </w:r>
          </w:p>
        </w:tc>
        <w:tc>
          <w:tcPr>
            <w:tcW w:w="2689" w:type="dxa"/>
            <w:tcBorders>
              <w:top w:val="single" w:sz="6" w:space="0" w:color="000000"/>
              <w:left w:val="single" w:sz="6" w:space="0" w:color="000000"/>
              <w:bottom w:val="single" w:sz="6" w:space="0" w:color="000000"/>
              <w:right w:val="single" w:sz="6" w:space="0" w:color="000000"/>
            </w:tcBorders>
            <w:hideMark/>
          </w:tcPr>
          <w:p w14:paraId="4756C48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Photographic or cinematographic goods;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6BF57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596244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18B1132C"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3DBBC50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3701</w:t>
            </w:r>
          </w:p>
        </w:tc>
        <w:tc>
          <w:tcPr>
            <w:tcW w:w="2689" w:type="dxa"/>
            <w:tcBorders>
              <w:top w:val="single" w:sz="6" w:space="0" w:color="000000"/>
              <w:left w:val="single" w:sz="6" w:space="0" w:color="000000"/>
              <w:bottom w:val="single" w:sz="6" w:space="0" w:color="000000"/>
              <w:right w:val="single" w:sz="6" w:space="0" w:color="000000"/>
            </w:tcBorders>
            <w:hideMark/>
          </w:tcPr>
          <w:p w14:paraId="6781FC3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Photographic plates and film in the flat, sensitised, unexposed, of any material other than paper, paperboard or textiles; instant print film in the flat, sensitised, unexposed, whether or not in packs:</w:t>
            </w:r>
          </w:p>
        </w:tc>
        <w:tc>
          <w:tcPr>
            <w:tcW w:w="3608" w:type="dxa"/>
            <w:tcBorders>
              <w:top w:val="single" w:sz="6" w:space="0" w:color="000000"/>
              <w:left w:val="single" w:sz="6" w:space="0" w:color="000000"/>
              <w:bottom w:val="single" w:sz="6" w:space="0" w:color="000000"/>
              <w:right w:val="single" w:sz="6" w:space="0" w:color="000000"/>
            </w:tcBorders>
            <w:hideMark/>
          </w:tcPr>
          <w:p w14:paraId="00B510E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D559E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C7184E1"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C392C8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86E94C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Instant print film for colour photography, in packs</w:t>
            </w:r>
          </w:p>
        </w:tc>
        <w:tc>
          <w:tcPr>
            <w:tcW w:w="3608" w:type="dxa"/>
            <w:tcBorders>
              <w:top w:val="single" w:sz="6" w:space="0" w:color="000000"/>
              <w:left w:val="single" w:sz="6" w:space="0" w:color="000000"/>
              <w:bottom w:val="single" w:sz="6" w:space="0" w:color="000000"/>
              <w:right w:val="single" w:sz="6" w:space="0" w:color="000000"/>
            </w:tcBorders>
            <w:hideMark/>
          </w:tcPr>
          <w:p w14:paraId="654D9C2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headings 3701 and 3702. However, materials of heading 3702 may be used, provided that their total value does not exceed 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D6CA7E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680C3EF0"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A03AEA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A4F89A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8603E0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from materials of any heading, except those of headings 3701 and 3702. However, materials of headings 3701 and 3702 may be used, provided that their total value </w:t>
            </w:r>
            <w:r w:rsidRPr="004A6868">
              <w:rPr>
                <w:rFonts w:ascii="Times New Roman" w:eastAsia="Times New Roman" w:hAnsi="Times New Roman" w:cs="Times New Roman"/>
                <w:sz w:val="23"/>
                <w:szCs w:val="23"/>
                <w:lang w:eastAsia="en-GB"/>
              </w:rPr>
              <w:lastRenderedPageBreak/>
              <w:t>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F38907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xml:space="preserve">Manufacture in which the value of all the materials used does not </w:t>
            </w:r>
            <w:r w:rsidRPr="004A6868">
              <w:rPr>
                <w:rFonts w:ascii="Times New Roman" w:eastAsia="Times New Roman" w:hAnsi="Times New Roman" w:cs="Times New Roman"/>
                <w:sz w:val="23"/>
                <w:szCs w:val="23"/>
                <w:lang w:eastAsia="en-GB"/>
              </w:rPr>
              <w:lastRenderedPageBreak/>
              <w:t>exceed 40 % of the ex-works price of the product</w:t>
            </w:r>
          </w:p>
        </w:tc>
      </w:tr>
      <w:tr w:rsidR="007D4F2E" w:rsidRPr="00632B36" w14:paraId="0461084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8D75F1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3702</w:t>
            </w:r>
          </w:p>
        </w:tc>
        <w:tc>
          <w:tcPr>
            <w:tcW w:w="2689" w:type="dxa"/>
            <w:tcBorders>
              <w:top w:val="single" w:sz="6" w:space="0" w:color="000000"/>
              <w:left w:val="single" w:sz="6" w:space="0" w:color="000000"/>
              <w:bottom w:val="single" w:sz="6" w:space="0" w:color="000000"/>
              <w:right w:val="single" w:sz="6" w:space="0" w:color="000000"/>
            </w:tcBorders>
            <w:hideMark/>
          </w:tcPr>
          <w:p w14:paraId="3968EB4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Photographic film in rolls, sensitised, unexposed, of any material other than paper, paperboard or textiles; instant print film in rolls, sensitised, unexposed</w:t>
            </w:r>
          </w:p>
        </w:tc>
        <w:tc>
          <w:tcPr>
            <w:tcW w:w="3608" w:type="dxa"/>
            <w:tcBorders>
              <w:top w:val="single" w:sz="6" w:space="0" w:color="000000"/>
              <w:left w:val="single" w:sz="6" w:space="0" w:color="000000"/>
              <w:bottom w:val="single" w:sz="6" w:space="0" w:color="000000"/>
              <w:right w:val="single" w:sz="6" w:space="0" w:color="000000"/>
            </w:tcBorders>
            <w:hideMark/>
          </w:tcPr>
          <w:p w14:paraId="0915B89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headings 3701 and 3702</w:t>
            </w:r>
          </w:p>
        </w:tc>
        <w:tc>
          <w:tcPr>
            <w:tcW w:w="1389" w:type="dxa"/>
            <w:tcBorders>
              <w:top w:val="single" w:sz="6" w:space="0" w:color="000000"/>
              <w:left w:val="single" w:sz="6" w:space="0" w:color="000000"/>
              <w:bottom w:val="single" w:sz="6" w:space="0" w:color="000000"/>
              <w:right w:val="single" w:sz="6" w:space="0" w:color="000000"/>
            </w:tcBorders>
            <w:hideMark/>
          </w:tcPr>
          <w:p w14:paraId="21563C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7D373E6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986E46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3704</w:t>
            </w:r>
          </w:p>
        </w:tc>
        <w:tc>
          <w:tcPr>
            <w:tcW w:w="2689" w:type="dxa"/>
            <w:tcBorders>
              <w:top w:val="single" w:sz="6" w:space="0" w:color="000000"/>
              <w:left w:val="single" w:sz="6" w:space="0" w:color="000000"/>
              <w:bottom w:val="single" w:sz="6" w:space="0" w:color="000000"/>
              <w:right w:val="single" w:sz="6" w:space="0" w:color="000000"/>
            </w:tcBorders>
            <w:hideMark/>
          </w:tcPr>
          <w:p w14:paraId="66F4489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Photographic plates, film paper, paperboard and textiles, exposed but not developed</w:t>
            </w:r>
          </w:p>
        </w:tc>
        <w:tc>
          <w:tcPr>
            <w:tcW w:w="3608" w:type="dxa"/>
            <w:tcBorders>
              <w:top w:val="single" w:sz="6" w:space="0" w:color="000000"/>
              <w:left w:val="single" w:sz="6" w:space="0" w:color="000000"/>
              <w:bottom w:val="single" w:sz="6" w:space="0" w:color="000000"/>
              <w:right w:val="single" w:sz="6" w:space="0" w:color="000000"/>
            </w:tcBorders>
            <w:hideMark/>
          </w:tcPr>
          <w:p w14:paraId="44926DA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headings 3701 to 3704</w:t>
            </w:r>
          </w:p>
        </w:tc>
        <w:tc>
          <w:tcPr>
            <w:tcW w:w="1389" w:type="dxa"/>
            <w:tcBorders>
              <w:top w:val="single" w:sz="6" w:space="0" w:color="000000"/>
              <w:left w:val="single" w:sz="6" w:space="0" w:color="000000"/>
              <w:bottom w:val="single" w:sz="6" w:space="0" w:color="000000"/>
              <w:right w:val="single" w:sz="6" w:space="0" w:color="000000"/>
            </w:tcBorders>
            <w:hideMark/>
          </w:tcPr>
          <w:p w14:paraId="408659F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1644A4E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B632E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38</w:t>
            </w:r>
          </w:p>
        </w:tc>
        <w:tc>
          <w:tcPr>
            <w:tcW w:w="2689" w:type="dxa"/>
            <w:tcBorders>
              <w:top w:val="single" w:sz="6" w:space="0" w:color="000000"/>
              <w:left w:val="single" w:sz="6" w:space="0" w:color="000000"/>
              <w:bottom w:val="single" w:sz="6" w:space="0" w:color="000000"/>
              <w:right w:val="single" w:sz="6" w:space="0" w:color="000000"/>
            </w:tcBorders>
            <w:hideMark/>
          </w:tcPr>
          <w:p w14:paraId="36F6CAB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Miscellaneous chemical products;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4CB2D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19257F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223D2837"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6276D83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ex3801</w:t>
            </w:r>
          </w:p>
        </w:tc>
        <w:tc>
          <w:tcPr>
            <w:tcW w:w="2689" w:type="dxa"/>
            <w:tcBorders>
              <w:top w:val="single" w:sz="6" w:space="0" w:color="000000"/>
              <w:left w:val="single" w:sz="6" w:space="0" w:color="000000"/>
              <w:bottom w:val="single" w:sz="6" w:space="0" w:color="000000"/>
              <w:right w:val="single" w:sz="6" w:space="0" w:color="000000"/>
            </w:tcBorders>
            <w:hideMark/>
          </w:tcPr>
          <w:p w14:paraId="04513C2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Colloidal graphite in suspension in oil and semi-colloidal graphite; carbonaceous pastes for electrodes</w:t>
            </w:r>
          </w:p>
        </w:tc>
        <w:tc>
          <w:tcPr>
            <w:tcW w:w="3608" w:type="dxa"/>
            <w:tcBorders>
              <w:top w:val="single" w:sz="6" w:space="0" w:color="000000"/>
              <w:left w:val="single" w:sz="6" w:space="0" w:color="000000"/>
              <w:bottom w:val="single" w:sz="6" w:space="0" w:color="000000"/>
              <w:right w:val="single" w:sz="6" w:space="0" w:color="000000"/>
            </w:tcBorders>
            <w:hideMark/>
          </w:tcPr>
          <w:p w14:paraId="3B7C6D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F7E7AE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75ABB53"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F3C7FF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F0663E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Graphite in paste form, being a mixture of more than 30 % by weight of graphite with mineral oils</w:t>
            </w:r>
          </w:p>
        </w:tc>
        <w:tc>
          <w:tcPr>
            <w:tcW w:w="3608" w:type="dxa"/>
            <w:tcBorders>
              <w:top w:val="single" w:sz="6" w:space="0" w:color="000000"/>
              <w:left w:val="single" w:sz="6" w:space="0" w:color="000000"/>
              <w:bottom w:val="single" w:sz="6" w:space="0" w:color="000000"/>
              <w:right w:val="single" w:sz="6" w:space="0" w:color="000000"/>
            </w:tcBorders>
            <w:hideMark/>
          </w:tcPr>
          <w:p w14:paraId="6334473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heading 3403 used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79D448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633C982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ED10F2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ex3803</w:t>
            </w:r>
          </w:p>
        </w:tc>
        <w:tc>
          <w:tcPr>
            <w:tcW w:w="2689" w:type="dxa"/>
            <w:tcBorders>
              <w:top w:val="single" w:sz="6" w:space="0" w:color="000000"/>
              <w:left w:val="single" w:sz="6" w:space="0" w:color="000000"/>
              <w:bottom w:val="single" w:sz="6" w:space="0" w:color="000000"/>
              <w:right w:val="single" w:sz="6" w:space="0" w:color="000000"/>
            </w:tcBorders>
            <w:hideMark/>
          </w:tcPr>
          <w:p w14:paraId="0540421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Refined tall oil</w:t>
            </w:r>
          </w:p>
        </w:tc>
        <w:tc>
          <w:tcPr>
            <w:tcW w:w="3608" w:type="dxa"/>
            <w:tcBorders>
              <w:top w:val="single" w:sz="6" w:space="0" w:color="000000"/>
              <w:left w:val="single" w:sz="6" w:space="0" w:color="000000"/>
              <w:bottom w:val="single" w:sz="6" w:space="0" w:color="000000"/>
              <w:right w:val="single" w:sz="6" w:space="0" w:color="000000"/>
            </w:tcBorders>
            <w:hideMark/>
          </w:tcPr>
          <w:p w14:paraId="0D3503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Refining of crude tall oil</w:t>
            </w:r>
          </w:p>
        </w:tc>
        <w:tc>
          <w:tcPr>
            <w:tcW w:w="1389" w:type="dxa"/>
            <w:tcBorders>
              <w:top w:val="single" w:sz="6" w:space="0" w:color="000000"/>
              <w:left w:val="single" w:sz="6" w:space="0" w:color="000000"/>
              <w:bottom w:val="single" w:sz="6" w:space="0" w:color="000000"/>
              <w:right w:val="single" w:sz="6" w:space="0" w:color="000000"/>
            </w:tcBorders>
            <w:hideMark/>
          </w:tcPr>
          <w:p w14:paraId="45CCF7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t>
            </w:r>
            <w:r w:rsidRPr="004A6868">
              <w:rPr>
                <w:rFonts w:ascii="Times New Roman" w:eastAsia="Times New Roman" w:hAnsi="Times New Roman" w:cs="Times New Roman"/>
                <w:sz w:val="23"/>
                <w:szCs w:val="23"/>
                <w:lang w:eastAsia="en-GB"/>
              </w:rPr>
              <w:lastRenderedPageBreak/>
              <w:t>works price of the product</w:t>
            </w:r>
          </w:p>
        </w:tc>
      </w:tr>
      <w:tr w:rsidR="007D4F2E" w:rsidRPr="00632B36" w14:paraId="3A70476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6A66A5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ex3805</w:t>
            </w:r>
          </w:p>
        </w:tc>
        <w:tc>
          <w:tcPr>
            <w:tcW w:w="2689" w:type="dxa"/>
            <w:tcBorders>
              <w:top w:val="single" w:sz="6" w:space="0" w:color="000000"/>
              <w:left w:val="single" w:sz="6" w:space="0" w:color="000000"/>
              <w:bottom w:val="single" w:sz="6" w:space="0" w:color="000000"/>
              <w:right w:val="single" w:sz="6" w:space="0" w:color="000000"/>
            </w:tcBorders>
            <w:hideMark/>
          </w:tcPr>
          <w:p w14:paraId="594B22D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Spirits of sulphate turpentine, purified</w:t>
            </w:r>
          </w:p>
        </w:tc>
        <w:tc>
          <w:tcPr>
            <w:tcW w:w="3608" w:type="dxa"/>
            <w:tcBorders>
              <w:top w:val="single" w:sz="6" w:space="0" w:color="000000"/>
              <w:left w:val="single" w:sz="6" w:space="0" w:color="000000"/>
              <w:bottom w:val="single" w:sz="6" w:space="0" w:color="000000"/>
              <w:right w:val="single" w:sz="6" w:space="0" w:color="000000"/>
            </w:tcBorders>
            <w:hideMark/>
          </w:tcPr>
          <w:p w14:paraId="3285512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Purification by distillation or refining of raw spirits of sulphate turpentine</w:t>
            </w:r>
          </w:p>
        </w:tc>
        <w:tc>
          <w:tcPr>
            <w:tcW w:w="1389" w:type="dxa"/>
            <w:tcBorders>
              <w:top w:val="single" w:sz="6" w:space="0" w:color="000000"/>
              <w:left w:val="single" w:sz="6" w:space="0" w:color="000000"/>
              <w:bottom w:val="single" w:sz="6" w:space="0" w:color="000000"/>
              <w:right w:val="single" w:sz="6" w:space="0" w:color="000000"/>
            </w:tcBorders>
            <w:hideMark/>
          </w:tcPr>
          <w:p w14:paraId="3F8708F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0525273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070C39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ex3806</w:t>
            </w:r>
          </w:p>
        </w:tc>
        <w:tc>
          <w:tcPr>
            <w:tcW w:w="2689" w:type="dxa"/>
            <w:tcBorders>
              <w:top w:val="single" w:sz="6" w:space="0" w:color="000000"/>
              <w:left w:val="single" w:sz="6" w:space="0" w:color="000000"/>
              <w:bottom w:val="single" w:sz="6" w:space="0" w:color="000000"/>
              <w:right w:val="single" w:sz="6" w:space="0" w:color="000000"/>
            </w:tcBorders>
            <w:hideMark/>
          </w:tcPr>
          <w:p w14:paraId="010C4B0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Ester gums</w:t>
            </w:r>
          </w:p>
        </w:tc>
        <w:tc>
          <w:tcPr>
            <w:tcW w:w="3608" w:type="dxa"/>
            <w:tcBorders>
              <w:top w:val="single" w:sz="6" w:space="0" w:color="000000"/>
              <w:left w:val="single" w:sz="6" w:space="0" w:color="000000"/>
              <w:bottom w:val="single" w:sz="6" w:space="0" w:color="000000"/>
              <w:right w:val="single" w:sz="6" w:space="0" w:color="000000"/>
            </w:tcBorders>
            <w:hideMark/>
          </w:tcPr>
          <w:p w14:paraId="4FA716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resin acids</w:t>
            </w:r>
          </w:p>
        </w:tc>
        <w:tc>
          <w:tcPr>
            <w:tcW w:w="1389" w:type="dxa"/>
            <w:tcBorders>
              <w:top w:val="single" w:sz="6" w:space="0" w:color="000000"/>
              <w:left w:val="single" w:sz="6" w:space="0" w:color="000000"/>
              <w:bottom w:val="single" w:sz="6" w:space="0" w:color="000000"/>
              <w:right w:val="single" w:sz="6" w:space="0" w:color="000000"/>
            </w:tcBorders>
            <w:hideMark/>
          </w:tcPr>
          <w:p w14:paraId="582456D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735D620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D5E350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ex3807</w:t>
            </w:r>
          </w:p>
        </w:tc>
        <w:tc>
          <w:tcPr>
            <w:tcW w:w="2689" w:type="dxa"/>
            <w:tcBorders>
              <w:top w:val="single" w:sz="6" w:space="0" w:color="000000"/>
              <w:left w:val="single" w:sz="6" w:space="0" w:color="000000"/>
              <w:bottom w:val="single" w:sz="6" w:space="0" w:color="000000"/>
              <w:right w:val="single" w:sz="6" w:space="0" w:color="000000"/>
            </w:tcBorders>
            <w:hideMark/>
          </w:tcPr>
          <w:p w14:paraId="22255BC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Wood pitch (wood tar pitch)</w:t>
            </w:r>
          </w:p>
        </w:tc>
        <w:tc>
          <w:tcPr>
            <w:tcW w:w="3608" w:type="dxa"/>
            <w:tcBorders>
              <w:top w:val="single" w:sz="6" w:space="0" w:color="000000"/>
              <w:left w:val="single" w:sz="6" w:space="0" w:color="000000"/>
              <w:bottom w:val="single" w:sz="6" w:space="0" w:color="000000"/>
              <w:right w:val="single" w:sz="6" w:space="0" w:color="000000"/>
            </w:tcBorders>
            <w:hideMark/>
          </w:tcPr>
          <w:p w14:paraId="0E3DF20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Distillation of wood tar</w:t>
            </w:r>
          </w:p>
        </w:tc>
        <w:tc>
          <w:tcPr>
            <w:tcW w:w="1389" w:type="dxa"/>
            <w:tcBorders>
              <w:top w:val="single" w:sz="6" w:space="0" w:color="000000"/>
              <w:left w:val="single" w:sz="6" w:space="0" w:color="000000"/>
              <w:bottom w:val="single" w:sz="6" w:space="0" w:color="000000"/>
              <w:right w:val="single" w:sz="6" w:space="0" w:color="000000"/>
            </w:tcBorders>
            <w:hideMark/>
          </w:tcPr>
          <w:p w14:paraId="797AB42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75692F2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086931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3808</w:t>
            </w:r>
          </w:p>
        </w:tc>
        <w:tc>
          <w:tcPr>
            <w:tcW w:w="2689" w:type="dxa"/>
            <w:tcBorders>
              <w:top w:val="single" w:sz="6" w:space="0" w:color="000000"/>
              <w:left w:val="single" w:sz="6" w:space="0" w:color="000000"/>
              <w:bottom w:val="single" w:sz="6" w:space="0" w:color="000000"/>
              <w:right w:val="single" w:sz="6" w:space="0" w:color="000000"/>
            </w:tcBorders>
            <w:hideMark/>
          </w:tcPr>
          <w:p w14:paraId="25C6A10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608" w:type="dxa"/>
            <w:tcBorders>
              <w:top w:val="single" w:sz="6" w:space="0" w:color="000000"/>
              <w:left w:val="single" w:sz="6" w:space="0" w:color="000000"/>
              <w:bottom w:val="single" w:sz="6" w:space="0" w:color="000000"/>
              <w:right w:val="single" w:sz="6" w:space="0" w:color="000000"/>
            </w:tcBorders>
            <w:hideMark/>
          </w:tcPr>
          <w:p w14:paraId="501BFC5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products</w:t>
            </w:r>
          </w:p>
        </w:tc>
        <w:tc>
          <w:tcPr>
            <w:tcW w:w="1389" w:type="dxa"/>
            <w:tcBorders>
              <w:top w:val="single" w:sz="6" w:space="0" w:color="000000"/>
              <w:left w:val="single" w:sz="6" w:space="0" w:color="000000"/>
              <w:bottom w:val="single" w:sz="6" w:space="0" w:color="000000"/>
              <w:right w:val="single" w:sz="6" w:space="0" w:color="000000"/>
            </w:tcBorders>
            <w:hideMark/>
          </w:tcPr>
          <w:p w14:paraId="5CAD0A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C0A197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F42F5B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3809</w:t>
            </w:r>
          </w:p>
        </w:tc>
        <w:tc>
          <w:tcPr>
            <w:tcW w:w="2689" w:type="dxa"/>
            <w:tcBorders>
              <w:top w:val="single" w:sz="6" w:space="0" w:color="000000"/>
              <w:left w:val="single" w:sz="6" w:space="0" w:color="000000"/>
              <w:bottom w:val="single" w:sz="6" w:space="0" w:color="000000"/>
              <w:right w:val="single" w:sz="6" w:space="0" w:color="000000"/>
            </w:tcBorders>
            <w:hideMark/>
          </w:tcPr>
          <w:p w14:paraId="26D91B6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71FD723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products</w:t>
            </w:r>
          </w:p>
        </w:tc>
        <w:tc>
          <w:tcPr>
            <w:tcW w:w="1389" w:type="dxa"/>
            <w:tcBorders>
              <w:top w:val="single" w:sz="6" w:space="0" w:color="000000"/>
              <w:left w:val="single" w:sz="6" w:space="0" w:color="000000"/>
              <w:bottom w:val="single" w:sz="6" w:space="0" w:color="000000"/>
              <w:right w:val="single" w:sz="6" w:space="0" w:color="000000"/>
            </w:tcBorders>
            <w:hideMark/>
          </w:tcPr>
          <w:p w14:paraId="2314B25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4B8ACC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A7F684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3810</w:t>
            </w:r>
          </w:p>
        </w:tc>
        <w:tc>
          <w:tcPr>
            <w:tcW w:w="2689" w:type="dxa"/>
            <w:tcBorders>
              <w:top w:val="single" w:sz="6" w:space="0" w:color="000000"/>
              <w:left w:val="single" w:sz="6" w:space="0" w:color="000000"/>
              <w:bottom w:val="single" w:sz="6" w:space="0" w:color="000000"/>
              <w:right w:val="single" w:sz="6" w:space="0" w:color="000000"/>
            </w:tcBorders>
            <w:hideMark/>
          </w:tcPr>
          <w:p w14:paraId="64D076C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Pickling preparations for metal surfaces; fluxes and other auxiliary preparations </w:t>
            </w:r>
            <w:r w:rsidRPr="004A6868">
              <w:rPr>
                <w:rFonts w:ascii="Times New Roman" w:eastAsia="Times New Roman" w:hAnsi="Times New Roman" w:cs="Times New Roman"/>
                <w:sz w:val="23"/>
                <w:szCs w:val="23"/>
                <w:lang w:eastAsia="en-GB"/>
              </w:rPr>
              <w:lastRenderedPageBreak/>
              <w:t>for soldering, brazing or welding; soldering, brazing or welding powders and pastes consisting of metal and other materials; preparations of a kind used as cores or coatings for welding electrodes or rods</w:t>
            </w:r>
          </w:p>
        </w:tc>
        <w:tc>
          <w:tcPr>
            <w:tcW w:w="3608" w:type="dxa"/>
            <w:tcBorders>
              <w:top w:val="single" w:sz="6" w:space="0" w:color="000000"/>
              <w:left w:val="single" w:sz="6" w:space="0" w:color="000000"/>
              <w:bottom w:val="single" w:sz="6" w:space="0" w:color="000000"/>
              <w:right w:val="single" w:sz="6" w:space="0" w:color="000000"/>
            </w:tcBorders>
            <w:hideMark/>
          </w:tcPr>
          <w:p w14:paraId="2C69D4B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xml:space="preserve">Manufacture in which the value of all the materials used does not exceed </w:t>
            </w:r>
            <w:r w:rsidRPr="004A6868">
              <w:rPr>
                <w:rFonts w:ascii="Times New Roman" w:eastAsia="Times New Roman" w:hAnsi="Times New Roman" w:cs="Times New Roman"/>
                <w:sz w:val="23"/>
                <w:szCs w:val="23"/>
                <w:lang w:eastAsia="en-GB"/>
              </w:rPr>
              <w:lastRenderedPageBreak/>
              <w:t>50 % of the ex-works price of the products</w:t>
            </w:r>
          </w:p>
        </w:tc>
        <w:tc>
          <w:tcPr>
            <w:tcW w:w="1389" w:type="dxa"/>
            <w:tcBorders>
              <w:top w:val="single" w:sz="6" w:space="0" w:color="000000"/>
              <w:left w:val="single" w:sz="6" w:space="0" w:color="000000"/>
              <w:bottom w:val="single" w:sz="6" w:space="0" w:color="000000"/>
              <w:right w:val="single" w:sz="6" w:space="0" w:color="000000"/>
            </w:tcBorders>
            <w:hideMark/>
          </w:tcPr>
          <w:p w14:paraId="73112B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42B8D4C7"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6BC9380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3811</w:t>
            </w:r>
          </w:p>
        </w:tc>
        <w:tc>
          <w:tcPr>
            <w:tcW w:w="2689" w:type="dxa"/>
            <w:tcBorders>
              <w:top w:val="single" w:sz="6" w:space="0" w:color="000000"/>
              <w:left w:val="single" w:sz="6" w:space="0" w:color="000000"/>
              <w:bottom w:val="single" w:sz="6" w:space="0" w:color="000000"/>
              <w:right w:val="single" w:sz="6" w:space="0" w:color="000000"/>
            </w:tcBorders>
            <w:hideMark/>
          </w:tcPr>
          <w:p w14:paraId="2176D6A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Anti-knock preparations, oxidation inhibitors, gum inhibitors, viscosity improvers, anti-corrosive preparations and other prepared additives, for mineral oils (including gasoline) or for other liquids used for the same purposes as mineral oils:</w:t>
            </w:r>
          </w:p>
        </w:tc>
        <w:tc>
          <w:tcPr>
            <w:tcW w:w="3608" w:type="dxa"/>
            <w:tcBorders>
              <w:top w:val="single" w:sz="6" w:space="0" w:color="000000"/>
              <w:left w:val="single" w:sz="6" w:space="0" w:color="000000"/>
              <w:bottom w:val="single" w:sz="6" w:space="0" w:color="000000"/>
              <w:right w:val="single" w:sz="6" w:space="0" w:color="000000"/>
            </w:tcBorders>
            <w:hideMark/>
          </w:tcPr>
          <w:p w14:paraId="6716BA5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DF7490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033DC28"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7C7A44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0F6AE7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Prepared additives for lubricating oil, containing petroleum oils or oils obtained from bituminous minerals</w:t>
            </w:r>
          </w:p>
        </w:tc>
        <w:tc>
          <w:tcPr>
            <w:tcW w:w="3608" w:type="dxa"/>
            <w:tcBorders>
              <w:top w:val="single" w:sz="6" w:space="0" w:color="000000"/>
              <w:left w:val="single" w:sz="6" w:space="0" w:color="000000"/>
              <w:bottom w:val="single" w:sz="6" w:space="0" w:color="000000"/>
              <w:right w:val="single" w:sz="6" w:space="0" w:color="000000"/>
            </w:tcBorders>
            <w:hideMark/>
          </w:tcPr>
          <w:p w14:paraId="228F96D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heading 3811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99ABC3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D2229AE"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091B1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04D230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7A45CE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305B5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388E49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2A5E27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3812</w:t>
            </w:r>
          </w:p>
        </w:tc>
        <w:tc>
          <w:tcPr>
            <w:tcW w:w="2689" w:type="dxa"/>
            <w:tcBorders>
              <w:top w:val="single" w:sz="6" w:space="0" w:color="000000"/>
              <w:left w:val="single" w:sz="6" w:space="0" w:color="000000"/>
              <w:bottom w:val="single" w:sz="6" w:space="0" w:color="000000"/>
              <w:right w:val="single" w:sz="6" w:space="0" w:color="000000"/>
            </w:tcBorders>
            <w:hideMark/>
          </w:tcPr>
          <w:p w14:paraId="40ED923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Prepared rubber accelerators; compound plasticisers for rubber or plastics, not elsewhere specified or included; anti-oxidizing preparations and other compound stabilizers for rubber or plastics</w:t>
            </w:r>
          </w:p>
        </w:tc>
        <w:tc>
          <w:tcPr>
            <w:tcW w:w="3608" w:type="dxa"/>
            <w:tcBorders>
              <w:top w:val="single" w:sz="6" w:space="0" w:color="000000"/>
              <w:left w:val="single" w:sz="6" w:space="0" w:color="000000"/>
              <w:bottom w:val="single" w:sz="6" w:space="0" w:color="000000"/>
              <w:right w:val="single" w:sz="6" w:space="0" w:color="000000"/>
            </w:tcBorders>
            <w:hideMark/>
          </w:tcPr>
          <w:p w14:paraId="750F67E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B10EE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FE56F0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5B6C23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3813</w:t>
            </w:r>
          </w:p>
        </w:tc>
        <w:tc>
          <w:tcPr>
            <w:tcW w:w="2689" w:type="dxa"/>
            <w:tcBorders>
              <w:top w:val="single" w:sz="6" w:space="0" w:color="000000"/>
              <w:left w:val="single" w:sz="6" w:space="0" w:color="000000"/>
              <w:bottom w:val="single" w:sz="6" w:space="0" w:color="000000"/>
              <w:right w:val="single" w:sz="6" w:space="0" w:color="000000"/>
            </w:tcBorders>
            <w:hideMark/>
          </w:tcPr>
          <w:p w14:paraId="3F464CE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Preparations and charges for fire-extinguishers; charged fire-extinguishing grenades</w:t>
            </w:r>
          </w:p>
        </w:tc>
        <w:tc>
          <w:tcPr>
            <w:tcW w:w="3608" w:type="dxa"/>
            <w:tcBorders>
              <w:top w:val="single" w:sz="6" w:space="0" w:color="000000"/>
              <w:left w:val="single" w:sz="6" w:space="0" w:color="000000"/>
              <w:bottom w:val="single" w:sz="6" w:space="0" w:color="000000"/>
              <w:right w:val="single" w:sz="6" w:space="0" w:color="000000"/>
            </w:tcBorders>
            <w:hideMark/>
          </w:tcPr>
          <w:p w14:paraId="070194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298EDB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DF416C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FE0898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3814</w:t>
            </w:r>
          </w:p>
        </w:tc>
        <w:tc>
          <w:tcPr>
            <w:tcW w:w="2689" w:type="dxa"/>
            <w:tcBorders>
              <w:top w:val="single" w:sz="6" w:space="0" w:color="000000"/>
              <w:left w:val="single" w:sz="6" w:space="0" w:color="000000"/>
              <w:bottom w:val="single" w:sz="6" w:space="0" w:color="000000"/>
              <w:right w:val="single" w:sz="6" w:space="0" w:color="000000"/>
            </w:tcBorders>
            <w:hideMark/>
          </w:tcPr>
          <w:p w14:paraId="2408C5C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Organic composite solvents and thinners, not elsewhere specified or included; prepared paint or varnish removers</w:t>
            </w:r>
          </w:p>
        </w:tc>
        <w:tc>
          <w:tcPr>
            <w:tcW w:w="3608" w:type="dxa"/>
            <w:tcBorders>
              <w:top w:val="single" w:sz="6" w:space="0" w:color="000000"/>
              <w:left w:val="single" w:sz="6" w:space="0" w:color="000000"/>
              <w:bottom w:val="single" w:sz="6" w:space="0" w:color="000000"/>
              <w:right w:val="single" w:sz="6" w:space="0" w:color="000000"/>
            </w:tcBorders>
            <w:hideMark/>
          </w:tcPr>
          <w:p w14:paraId="7F99276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18A9E9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42A2CA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819873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3818</w:t>
            </w:r>
          </w:p>
        </w:tc>
        <w:tc>
          <w:tcPr>
            <w:tcW w:w="2689" w:type="dxa"/>
            <w:tcBorders>
              <w:top w:val="single" w:sz="6" w:space="0" w:color="000000"/>
              <w:left w:val="single" w:sz="6" w:space="0" w:color="000000"/>
              <w:bottom w:val="single" w:sz="6" w:space="0" w:color="000000"/>
              <w:right w:val="single" w:sz="6" w:space="0" w:color="000000"/>
            </w:tcBorders>
            <w:hideMark/>
          </w:tcPr>
          <w:p w14:paraId="5664023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elements doped for use in electronics, in the form of discs, wafers or similar forms; chemical compounds doped for use in electronics</w:t>
            </w:r>
          </w:p>
        </w:tc>
        <w:tc>
          <w:tcPr>
            <w:tcW w:w="3608" w:type="dxa"/>
            <w:tcBorders>
              <w:top w:val="single" w:sz="6" w:space="0" w:color="000000"/>
              <w:left w:val="single" w:sz="6" w:space="0" w:color="000000"/>
              <w:bottom w:val="single" w:sz="6" w:space="0" w:color="000000"/>
              <w:right w:val="single" w:sz="6" w:space="0" w:color="000000"/>
            </w:tcBorders>
            <w:hideMark/>
          </w:tcPr>
          <w:p w14:paraId="55B516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F1E9AE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F836D7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0FF98C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3819</w:t>
            </w:r>
          </w:p>
        </w:tc>
        <w:tc>
          <w:tcPr>
            <w:tcW w:w="2689" w:type="dxa"/>
            <w:tcBorders>
              <w:top w:val="single" w:sz="6" w:space="0" w:color="000000"/>
              <w:left w:val="single" w:sz="6" w:space="0" w:color="000000"/>
              <w:bottom w:val="single" w:sz="6" w:space="0" w:color="000000"/>
              <w:right w:val="single" w:sz="6" w:space="0" w:color="000000"/>
            </w:tcBorders>
            <w:hideMark/>
          </w:tcPr>
          <w:p w14:paraId="3894ADE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Hydraulic brake fluids and other prepared liquids for hydraulic transmission, not </w:t>
            </w:r>
            <w:r w:rsidRPr="004A6868">
              <w:rPr>
                <w:rFonts w:ascii="Times New Roman" w:eastAsia="Times New Roman" w:hAnsi="Times New Roman" w:cs="Times New Roman"/>
                <w:sz w:val="23"/>
                <w:szCs w:val="23"/>
                <w:lang w:eastAsia="en-GB"/>
              </w:rPr>
              <w:lastRenderedPageBreak/>
              <w:t>containing or containing less than 70 % by weight of petroleum oils or oils obtained from bituminous minerals</w:t>
            </w:r>
          </w:p>
        </w:tc>
        <w:tc>
          <w:tcPr>
            <w:tcW w:w="3608" w:type="dxa"/>
            <w:tcBorders>
              <w:top w:val="single" w:sz="6" w:space="0" w:color="000000"/>
              <w:left w:val="single" w:sz="6" w:space="0" w:color="000000"/>
              <w:bottom w:val="single" w:sz="6" w:space="0" w:color="000000"/>
              <w:right w:val="single" w:sz="6" w:space="0" w:color="000000"/>
            </w:tcBorders>
            <w:hideMark/>
          </w:tcPr>
          <w:p w14:paraId="3ADF9B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xml:space="preserve">Manufacture in which the value of all the materials used does not exceed </w:t>
            </w:r>
            <w:r w:rsidRPr="004A6868">
              <w:rPr>
                <w:rFonts w:ascii="Times New Roman" w:eastAsia="Times New Roman" w:hAnsi="Times New Roman" w:cs="Times New Roman"/>
                <w:sz w:val="23"/>
                <w:szCs w:val="23"/>
                <w:lang w:eastAsia="en-GB"/>
              </w:rPr>
              <w:lastRenderedPageBreak/>
              <w:t>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F634CB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2B43082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00B254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3820</w:t>
            </w:r>
          </w:p>
        </w:tc>
        <w:tc>
          <w:tcPr>
            <w:tcW w:w="2689" w:type="dxa"/>
            <w:tcBorders>
              <w:top w:val="single" w:sz="6" w:space="0" w:color="000000"/>
              <w:left w:val="single" w:sz="6" w:space="0" w:color="000000"/>
              <w:bottom w:val="single" w:sz="6" w:space="0" w:color="000000"/>
              <w:right w:val="single" w:sz="6" w:space="0" w:color="000000"/>
            </w:tcBorders>
            <w:hideMark/>
          </w:tcPr>
          <w:p w14:paraId="06A2E83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Anti-freezing preparations and prepared de-icing fluids</w:t>
            </w:r>
          </w:p>
        </w:tc>
        <w:tc>
          <w:tcPr>
            <w:tcW w:w="3608" w:type="dxa"/>
            <w:tcBorders>
              <w:top w:val="single" w:sz="6" w:space="0" w:color="000000"/>
              <w:left w:val="single" w:sz="6" w:space="0" w:color="000000"/>
              <w:bottom w:val="single" w:sz="6" w:space="0" w:color="000000"/>
              <w:right w:val="single" w:sz="6" w:space="0" w:color="000000"/>
            </w:tcBorders>
            <w:hideMark/>
          </w:tcPr>
          <w:p w14:paraId="32B37F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B3855D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ACABD9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24E7D3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3822</w:t>
            </w:r>
          </w:p>
        </w:tc>
        <w:tc>
          <w:tcPr>
            <w:tcW w:w="2689" w:type="dxa"/>
            <w:tcBorders>
              <w:top w:val="single" w:sz="6" w:space="0" w:color="000000"/>
              <w:left w:val="single" w:sz="6" w:space="0" w:color="000000"/>
              <w:bottom w:val="single" w:sz="6" w:space="0" w:color="000000"/>
              <w:right w:val="single" w:sz="6" w:space="0" w:color="000000"/>
            </w:tcBorders>
            <w:hideMark/>
          </w:tcPr>
          <w:p w14:paraId="48277AA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Diagnostic or laboratory reagents on a backing, prepared diagnostic or laboratory </w:t>
            </w:r>
            <w:proofErr w:type="gramStart"/>
            <w:r w:rsidRPr="004A6868">
              <w:rPr>
                <w:rFonts w:ascii="Times New Roman" w:eastAsia="Times New Roman" w:hAnsi="Times New Roman" w:cs="Times New Roman"/>
                <w:sz w:val="23"/>
                <w:szCs w:val="23"/>
                <w:lang w:eastAsia="en-GB"/>
              </w:rPr>
              <w:t>reagents</w:t>
            </w:r>
            <w:proofErr w:type="gramEnd"/>
            <w:r w:rsidRPr="004A6868">
              <w:rPr>
                <w:rFonts w:ascii="Times New Roman" w:eastAsia="Times New Roman" w:hAnsi="Times New Roman" w:cs="Times New Roman"/>
                <w:sz w:val="23"/>
                <w:szCs w:val="23"/>
                <w:lang w:eastAsia="en-GB"/>
              </w:rPr>
              <w:t xml:space="preserve"> whether or not on a backing, other than those of heading 3002 or 3006; certified reference materials</w:t>
            </w:r>
          </w:p>
        </w:tc>
        <w:tc>
          <w:tcPr>
            <w:tcW w:w="3608" w:type="dxa"/>
            <w:tcBorders>
              <w:top w:val="single" w:sz="6" w:space="0" w:color="000000"/>
              <w:left w:val="single" w:sz="6" w:space="0" w:color="000000"/>
              <w:bottom w:val="single" w:sz="6" w:space="0" w:color="000000"/>
              <w:right w:val="single" w:sz="6" w:space="0" w:color="000000"/>
            </w:tcBorders>
            <w:hideMark/>
          </w:tcPr>
          <w:p w14:paraId="2D985AD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8E2AB1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6DD6775"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0ED9209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3823</w:t>
            </w:r>
          </w:p>
        </w:tc>
        <w:tc>
          <w:tcPr>
            <w:tcW w:w="2689" w:type="dxa"/>
            <w:tcBorders>
              <w:top w:val="single" w:sz="6" w:space="0" w:color="000000"/>
              <w:left w:val="single" w:sz="6" w:space="0" w:color="000000"/>
              <w:bottom w:val="single" w:sz="6" w:space="0" w:color="000000"/>
              <w:right w:val="single" w:sz="6" w:space="0" w:color="000000"/>
            </w:tcBorders>
            <w:hideMark/>
          </w:tcPr>
          <w:p w14:paraId="3AC3A0D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Industrial monocarboxylic fatty acids; acid oils from refining; industrial fatty alcohols:</w:t>
            </w:r>
          </w:p>
        </w:tc>
        <w:tc>
          <w:tcPr>
            <w:tcW w:w="3608" w:type="dxa"/>
            <w:tcBorders>
              <w:top w:val="single" w:sz="6" w:space="0" w:color="000000"/>
              <w:left w:val="single" w:sz="6" w:space="0" w:color="000000"/>
              <w:bottom w:val="single" w:sz="6" w:space="0" w:color="000000"/>
              <w:right w:val="single" w:sz="6" w:space="0" w:color="000000"/>
            </w:tcBorders>
            <w:hideMark/>
          </w:tcPr>
          <w:p w14:paraId="7DFF029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B145A6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A226E0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6D6A9E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440D7D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Industrial monocarboxylic fatty acids, acid oils from refining</w:t>
            </w:r>
          </w:p>
        </w:tc>
        <w:tc>
          <w:tcPr>
            <w:tcW w:w="3608" w:type="dxa"/>
            <w:tcBorders>
              <w:top w:val="single" w:sz="6" w:space="0" w:color="000000"/>
              <w:left w:val="single" w:sz="6" w:space="0" w:color="000000"/>
              <w:bottom w:val="single" w:sz="6" w:space="0" w:color="000000"/>
              <w:right w:val="single" w:sz="6" w:space="0" w:color="000000"/>
            </w:tcBorders>
            <w:hideMark/>
          </w:tcPr>
          <w:p w14:paraId="36A418A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053CE6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A9822C4"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5E310B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3058CC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Industrial fatty alcohols</w:t>
            </w:r>
          </w:p>
        </w:tc>
        <w:tc>
          <w:tcPr>
            <w:tcW w:w="3608" w:type="dxa"/>
            <w:tcBorders>
              <w:top w:val="single" w:sz="6" w:space="0" w:color="000000"/>
              <w:left w:val="single" w:sz="6" w:space="0" w:color="000000"/>
              <w:bottom w:val="single" w:sz="6" w:space="0" w:color="000000"/>
              <w:right w:val="single" w:sz="6" w:space="0" w:color="000000"/>
            </w:tcBorders>
            <w:hideMark/>
          </w:tcPr>
          <w:p w14:paraId="06F6AD0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other materials of heading 3823</w:t>
            </w:r>
          </w:p>
        </w:tc>
        <w:tc>
          <w:tcPr>
            <w:tcW w:w="1389" w:type="dxa"/>
            <w:tcBorders>
              <w:top w:val="single" w:sz="6" w:space="0" w:color="000000"/>
              <w:left w:val="single" w:sz="6" w:space="0" w:color="000000"/>
              <w:bottom w:val="single" w:sz="6" w:space="0" w:color="000000"/>
              <w:right w:val="single" w:sz="6" w:space="0" w:color="000000"/>
            </w:tcBorders>
            <w:hideMark/>
          </w:tcPr>
          <w:p w14:paraId="4057926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FB19FB7"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397AB45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3824</w:t>
            </w:r>
          </w:p>
        </w:tc>
        <w:tc>
          <w:tcPr>
            <w:tcW w:w="2689" w:type="dxa"/>
            <w:tcBorders>
              <w:top w:val="single" w:sz="6" w:space="0" w:color="000000"/>
              <w:left w:val="single" w:sz="6" w:space="0" w:color="000000"/>
              <w:bottom w:val="single" w:sz="6" w:space="0" w:color="000000"/>
              <w:right w:val="single" w:sz="6" w:space="0" w:color="000000"/>
            </w:tcBorders>
            <w:hideMark/>
          </w:tcPr>
          <w:p w14:paraId="3364255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Prepared binders for foundry moulds or cores; chemical products and preparations of the chemical or allied industries (including those consisting of mixtures of natural products),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23F8A6D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52536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92005B6"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C490C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95EDBC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The following of this heading:</w:t>
            </w:r>
          </w:p>
        </w:tc>
        <w:tc>
          <w:tcPr>
            <w:tcW w:w="3608" w:type="dxa"/>
            <w:tcBorders>
              <w:top w:val="single" w:sz="6" w:space="0" w:color="000000"/>
              <w:left w:val="single" w:sz="6" w:space="0" w:color="000000"/>
              <w:bottom w:val="single" w:sz="6" w:space="0" w:color="000000"/>
              <w:right w:val="single" w:sz="6" w:space="0" w:color="000000"/>
            </w:tcBorders>
            <w:hideMark/>
          </w:tcPr>
          <w:p w14:paraId="57234C7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039813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2B9AD39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C87D6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24E53F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Prepared binders for foundry moulds or cores based on natural resinous products</w:t>
            </w:r>
          </w:p>
        </w:tc>
        <w:tc>
          <w:tcPr>
            <w:tcW w:w="3608" w:type="dxa"/>
            <w:tcBorders>
              <w:top w:val="single" w:sz="6" w:space="0" w:color="000000"/>
              <w:left w:val="single" w:sz="6" w:space="0" w:color="000000"/>
              <w:bottom w:val="single" w:sz="6" w:space="0" w:color="000000"/>
              <w:right w:val="single" w:sz="6" w:space="0" w:color="000000"/>
            </w:tcBorders>
            <w:hideMark/>
          </w:tcPr>
          <w:p w14:paraId="31F6FD5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B620D0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A227873"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DB4CA2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BBB589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Naphthenic acids, their water-insoluble salts and their esters</w:t>
            </w:r>
          </w:p>
        </w:tc>
        <w:tc>
          <w:tcPr>
            <w:tcW w:w="3608" w:type="dxa"/>
            <w:tcBorders>
              <w:top w:val="single" w:sz="6" w:space="0" w:color="000000"/>
              <w:left w:val="single" w:sz="6" w:space="0" w:color="000000"/>
              <w:bottom w:val="single" w:sz="6" w:space="0" w:color="000000"/>
              <w:right w:val="single" w:sz="6" w:space="0" w:color="000000"/>
            </w:tcBorders>
            <w:hideMark/>
          </w:tcPr>
          <w:p w14:paraId="6D4345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8E0FB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CDA8561"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773C49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F4AD08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Sorbitol other than that of heading 2905</w:t>
            </w:r>
          </w:p>
        </w:tc>
        <w:tc>
          <w:tcPr>
            <w:tcW w:w="3608" w:type="dxa"/>
            <w:tcBorders>
              <w:top w:val="single" w:sz="6" w:space="0" w:color="000000"/>
              <w:left w:val="single" w:sz="6" w:space="0" w:color="000000"/>
              <w:bottom w:val="single" w:sz="6" w:space="0" w:color="000000"/>
              <w:right w:val="single" w:sz="6" w:space="0" w:color="000000"/>
            </w:tcBorders>
            <w:hideMark/>
          </w:tcPr>
          <w:p w14:paraId="042E401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D5E11B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C49EC5F"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63BA34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8F451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 – Petroleum </w:t>
            </w:r>
            <w:proofErr w:type="spellStart"/>
            <w:r w:rsidRPr="004A6868">
              <w:rPr>
                <w:rFonts w:ascii="Times New Roman" w:eastAsia="Times New Roman" w:hAnsi="Times New Roman" w:cs="Times New Roman"/>
                <w:sz w:val="23"/>
                <w:szCs w:val="23"/>
                <w:lang w:eastAsia="en-GB"/>
              </w:rPr>
              <w:t>sulphonates</w:t>
            </w:r>
            <w:proofErr w:type="spellEnd"/>
            <w:r w:rsidRPr="004A6868">
              <w:rPr>
                <w:rFonts w:ascii="Times New Roman" w:eastAsia="Times New Roman" w:hAnsi="Times New Roman" w:cs="Times New Roman"/>
                <w:sz w:val="23"/>
                <w:szCs w:val="23"/>
                <w:lang w:eastAsia="en-GB"/>
              </w:rPr>
              <w:t xml:space="preserve">, excluding petroleum </w:t>
            </w:r>
            <w:proofErr w:type="spellStart"/>
            <w:r w:rsidRPr="004A6868">
              <w:rPr>
                <w:rFonts w:ascii="Times New Roman" w:eastAsia="Times New Roman" w:hAnsi="Times New Roman" w:cs="Times New Roman"/>
                <w:sz w:val="23"/>
                <w:szCs w:val="23"/>
                <w:lang w:eastAsia="en-GB"/>
              </w:rPr>
              <w:t>sulphonates</w:t>
            </w:r>
            <w:proofErr w:type="spellEnd"/>
            <w:r w:rsidRPr="004A6868">
              <w:rPr>
                <w:rFonts w:ascii="Times New Roman" w:eastAsia="Times New Roman" w:hAnsi="Times New Roman" w:cs="Times New Roman"/>
                <w:sz w:val="23"/>
                <w:szCs w:val="23"/>
                <w:lang w:eastAsia="en-GB"/>
              </w:rPr>
              <w:t xml:space="preserve"> of alkali metals, of ammonium or of </w:t>
            </w:r>
            <w:proofErr w:type="spellStart"/>
            <w:r w:rsidRPr="004A6868">
              <w:rPr>
                <w:rFonts w:ascii="Times New Roman" w:eastAsia="Times New Roman" w:hAnsi="Times New Roman" w:cs="Times New Roman"/>
                <w:sz w:val="23"/>
                <w:szCs w:val="23"/>
                <w:lang w:eastAsia="en-GB"/>
              </w:rPr>
              <w:t>ethanolamines</w:t>
            </w:r>
            <w:proofErr w:type="spellEnd"/>
            <w:r w:rsidRPr="004A6868">
              <w:rPr>
                <w:rFonts w:ascii="Times New Roman" w:eastAsia="Times New Roman" w:hAnsi="Times New Roman" w:cs="Times New Roman"/>
                <w:sz w:val="23"/>
                <w:szCs w:val="23"/>
                <w:lang w:eastAsia="en-GB"/>
              </w:rPr>
              <w:t xml:space="preserve">; </w:t>
            </w:r>
            <w:proofErr w:type="spellStart"/>
            <w:r w:rsidRPr="004A6868">
              <w:rPr>
                <w:rFonts w:ascii="Times New Roman" w:eastAsia="Times New Roman" w:hAnsi="Times New Roman" w:cs="Times New Roman"/>
                <w:sz w:val="23"/>
                <w:szCs w:val="23"/>
                <w:lang w:eastAsia="en-GB"/>
              </w:rPr>
              <w:t>thiophenated</w:t>
            </w:r>
            <w:proofErr w:type="spellEnd"/>
            <w:r w:rsidRPr="004A6868">
              <w:rPr>
                <w:rFonts w:ascii="Times New Roman" w:eastAsia="Times New Roman" w:hAnsi="Times New Roman" w:cs="Times New Roman"/>
                <w:sz w:val="23"/>
                <w:szCs w:val="23"/>
                <w:lang w:eastAsia="en-GB"/>
              </w:rPr>
              <w:t xml:space="preserve"> </w:t>
            </w:r>
            <w:proofErr w:type="spellStart"/>
            <w:r w:rsidRPr="004A6868">
              <w:rPr>
                <w:rFonts w:ascii="Times New Roman" w:eastAsia="Times New Roman" w:hAnsi="Times New Roman" w:cs="Times New Roman"/>
                <w:sz w:val="23"/>
                <w:szCs w:val="23"/>
                <w:lang w:eastAsia="en-GB"/>
              </w:rPr>
              <w:t>sulphonic</w:t>
            </w:r>
            <w:proofErr w:type="spellEnd"/>
            <w:r w:rsidRPr="004A6868">
              <w:rPr>
                <w:rFonts w:ascii="Times New Roman" w:eastAsia="Times New Roman" w:hAnsi="Times New Roman" w:cs="Times New Roman"/>
                <w:sz w:val="23"/>
                <w:szCs w:val="23"/>
                <w:lang w:eastAsia="en-GB"/>
              </w:rPr>
              <w:t xml:space="preserve"> acids of oils obtained from bituminous minerals, and their salts</w:t>
            </w:r>
          </w:p>
        </w:tc>
        <w:tc>
          <w:tcPr>
            <w:tcW w:w="3608" w:type="dxa"/>
            <w:tcBorders>
              <w:top w:val="single" w:sz="6" w:space="0" w:color="000000"/>
              <w:left w:val="single" w:sz="6" w:space="0" w:color="000000"/>
              <w:bottom w:val="single" w:sz="6" w:space="0" w:color="000000"/>
              <w:right w:val="single" w:sz="6" w:space="0" w:color="000000"/>
            </w:tcBorders>
            <w:hideMark/>
          </w:tcPr>
          <w:p w14:paraId="0FF70D1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3BD329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BBA37F4"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AFDD07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633BB9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Ion exchangers</w:t>
            </w:r>
          </w:p>
        </w:tc>
        <w:tc>
          <w:tcPr>
            <w:tcW w:w="3608" w:type="dxa"/>
            <w:tcBorders>
              <w:top w:val="single" w:sz="6" w:space="0" w:color="000000"/>
              <w:left w:val="single" w:sz="6" w:space="0" w:color="000000"/>
              <w:bottom w:val="single" w:sz="6" w:space="0" w:color="000000"/>
              <w:right w:val="single" w:sz="6" w:space="0" w:color="000000"/>
            </w:tcBorders>
            <w:hideMark/>
          </w:tcPr>
          <w:p w14:paraId="59B0D04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F32D24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88E4DC9"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20141D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546AEE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Getters for vacuum tubes</w:t>
            </w:r>
          </w:p>
        </w:tc>
        <w:tc>
          <w:tcPr>
            <w:tcW w:w="3608" w:type="dxa"/>
            <w:tcBorders>
              <w:top w:val="single" w:sz="6" w:space="0" w:color="000000"/>
              <w:left w:val="single" w:sz="6" w:space="0" w:color="000000"/>
              <w:bottom w:val="single" w:sz="6" w:space="0" w:color="000000"/>
              <w:right w:val="single" w:sz="6" w:space="0" w:color="000000"/>
            </w:tcBorders>
            <w:hideMark/>
          </w:tcPr>
          <w:p w14:paraId="03B1258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DF8457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73AA9D5"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64B039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6D697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Alkaline iron oxide for the purification of gas</w:t>
            </w:r>
          </w:p>
        </w:tc>
        <w:tc>
          <w:tcPr>
            <w:tcW w:w="3608" w:type="dxa"/>
            <w:tcBorders>
              <w:top w:val="single" w:sz="6" w:space="0" w:color="000000"/>
              <w:left w:val="single" w:sz="6" w:space="0" w:color="000000"/>
              <w:bottom w:val="single" w:sz="6" w:space="0" w:color="000000"/>
              <w:right w:val="single" w:sz="6" w:space="0" w:color="000000"/>
            </w:tcBorders>
            <w:hideMark/>
          </w:tcPr>
          <w:p w14:paraId="718FE6B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89214F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260AAD3"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0923E6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56FB5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Ammoniacal gas liquors and spent oxide produced in coal gas purification</w:t>
            </w:r>
          </w:p>
        </w:tc>
        <w:tc>
          <w:tcPr>
            <w:tcW w:w="3608" w:type="dxa"/>
            <w:tcBorders>
              <w:top w:val="single" w:sz="6" w:space="0" w:color="000000"/>
              <w:left w:val="single" w:sz="6" w:space="0" w:color="000000"/>
              <w:bottom w:val="single" w:sz="6" w:space="0" w:color="000000"/>
              <w:right w:val="single" w:sz="6" w:space="0" w:color="000000"/>
            </w:tcBorders>
            <w:hideMark/>
          </w:tcPr>
          <w:p w14:paraId="29884F6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D5C20B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85A352D"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18606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DAE1F7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w:t>
            </w:r>
            <w:proofErr w:type="spellStart"/>
            <w:r w:rsidRPr="004A6868">
              <w:rPr>
                <w:rFonts w:ascii="Times New Roman" w:eastAsia="Times New Roman" w:hAnsi="Times New Roman" w:cs="Times New Roman"/>
                <w:sz w:val="23"/>
                <w:szCs w:val="23"/>
                <w:lang w:eastAsia="en-GB"/>
              </w:rPr>
              <w:t>Sulphonaphthenic</w:t>
            </w:r>
            <w:proofErr w:type="spellEnd"/>
            <w:r w:rsidRPr="004A6868">
              <w:rPr>
                <w:rFonts w:ascii="Times New Roman" w:eastAsia="Times New Roman" w:hAnsi="Times New Roman" w:cs="Times New Roman"/>
                <w:sz w:val="23"/>
                <w:szCs w:val="23"/>
                <w:lang w:eastAsia="en-GB"/>
              </w:rPr>
              <w:t xml:space="preserve"> acids, their water-insoluble salts and their esters</w:t>
            </w:r>
          </w:p>
        </w:tc>
        <w:tc>
          <w:tcPr>
            <w:tcW w:w="3608" w:type="dxa"/>
            <w:tcBorders>
              <w:top w:val="single" w:sz="6" w:space="0" w:color="000000"/>
              <w:left w:val="single" w:sz="6" w:space="0" w:color="000000"/>
              <w:bottom w:val="single" w:sz="6" w:space="0" w:color="000000"/>
              <w:right w:val="single" w:sz="6" w:space="0" w:color="000000"/>
            </w:tcBorders>
            <w:hideMark/>
          </w:tcPr>
          <w:p w14:paraId="3BF9B2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5513B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2C7D77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7B6EB2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F68B91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w:t>
            </w:r>
            <w:proofErr w:type="spellStart"/>
            <w:r w:rsidRPr="004A6868">
              <w:rPr>
                <w:rFonts w:ascii="Times New Roman" w:eastAsia="Times New Roman" w:hAnsi="Times New Roman" w:cs="Times New Roman"/>
                <w:sz w:val="23"/>
                <w:szCs w:val="23"/>
                <w:lang w:eastAsia="en-GB"/>
              </w:rPr>
              <w:t>Fusel</w:t>
            </w:r>
            <w:proofErr w:type="spellEnd"/>
            <w:r w:rsidRPr="004A6868">
              <w:rPr>
                <w:rFonts w:ascii="Times New Roman" w:eastAsia="Times New Roman" w:hAnsi="Times New Roman" w:cs="Times New Roman"/>
                <w:sz w:val="23"/>
                <w:szCs w:val="23"/>
                <w:lang w:eastAsia="en-GB"/>
              </w:rPr>
              <w:t xml:space="preserve"> oil and </w:t>
            </w:r>
            <w:proofErr w:type="spellStart"/>
            <w:r w:rsidRPr="004A6868">
              <w:rPr>
                <w:rFonts w:ascii="Times New Roman" w:eastAsia="Times New Roman" w:hAnsi="Times New Roman" w:cs="Times New Roman"/>
                <w:sz w:val="23"/>
                <w:szCs w:val="23"/>
                <w:lang w:eastAsia="en-GB"/>
              </w:rPr>
              <w:t>Dippel’s</w:t>
            </w:r>
            <w:proofErr w:type="spellEnd"/>
            <w:r w:rsidRPr="004A6868">
              <w:rPr>
                <w:rFonts w:ascii="Times New Roman" w:eastAsia="Times New Roman" w:hAnsi="Times New Roman" w:cs="Times New Roman"/>
                <w:sz w:val="23"/>
                <w:szCs w:val="23"/>
                <w:lang w:eastAsia="en-GB"/>
              </w:rPr>
              <w:t xml:space="preserve"> oil</w:t>
            </w:r>
          </w:p>
        </w:tc>
        <w:tc>
          <w:tcPr>
            <w:tcW w:w="3608" w:type="dxa"/>
            <w:tcBorders>
              <w:top w:val="single" w:sz="6" w:space="0" w:color="000000"/>
              <w:left w:val="single" w:sz="6" w:space="0" w:color="000000"/>
              <w:bottom w:val="single" w:sz="6" w:space="0" w:color="000000"/>
              <w:right w:val="single" w:sz="6" w:space="0" w:color="000000"/>
            </w:tcBorders>
            <w:hideMark/>
          </w:tcPr>
          <w:p w14:paraId="7F90C9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0882A3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11B6A95"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7A1001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68C42E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Mixtures of salts having different anions</w:t>
            </w:r>
          </w:p>
        </w:tc>
        <w:tc>
          <w:tcPr>
            <w:tcW w:w="3608" w:type="dxa"/>
            <w:tcBorders>
              <w:top w:val="single" w:sz="6" w:space="0" w:color="000000"/>
              <w:left w:val="single" w:sz="6" w:space="0" w:color="000000"/>
              <w:bottom w:val="single" w:sz="6" w:space="0" w:color="000000"/>
              <w:right w:val="single" w:sz="6" w:space="0" w:color="000000"/>
            </w:tcBorders>
            <w:hideMark/>
          </w:tcPr>
          <w:p w14:paraId="3DEE55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B5D9B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A3E252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3D4A3F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FA3A37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 – Copying pastes with a basis of </w:t>
            </w:r>
            <w:proofErr w:type="spellStart"/>
            <w:r w:rsidRPr="004A6868">
              <w:rPr>
                <w:rFonts w:ascii="Times New Roman" w:eastAsia="Times New Roman" w:hAnsi="Times New Roman" w:cs="Times New Roman"/>
                <w:sz w:val="23"/>
                <w:szCs w:val="23"/>
                <w:lang w:eastAsia="en-GB"/>
              </w:rPr>
              <w:t>gelatin</w:t>
            </w:r>
            <w:proofErr w:type="spellEnd"/>
            <w:r w:rsidRPr="004A6868">
              <w:rPr>
                <w:rFonts w:ascii="Times New Roman" w:eastAsia="Times New Roman" w:hAnsi="Times New Roman" w:cs="Times New Roman"/>
                <w:sz w:val="23"/>
                <w:szCs w:val="23"/>
                <w:lang w:eastAsia="en-GB"/>
              </w:rPr>
              <w:t>, whether or not on a paper or textile backing</w:t>
            </w:r>
          </w:p>
        </w:tc>
        <w:tc>
          <w:tcPr>
            <w:tcW w:w="3608" w:type="dxa"/>
            <w:tcBorders>
              <w:top w:val="single" w:sz="6" w:space="0" w:color="000000"/>
              <w:left w:val="single" w:sz="6" w:space="0" w:color="000000"/>
              <w:bottom w:val="single" w:sz="6" w:space="0" w:color="000000"/>
              <w:right w:val="single" w:sz="6" w:space="0" w:color="000000"/>
            </w:tcBorders>
            <w:hideMark/>
          </w:tcPr>
          <w:p w14:paraId="33C2A01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C844B0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DBBB4B4"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D232C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9719EC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6E4110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66F0F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F3C9508"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35103E9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3901 to 3915</w:t>
            </w:r>
          </w:p>
        </w:tc>
        <w:tc>
          <w:tcPr>
            <w:tcW w:w="2689" w:type="dxa"/>
            <w:tcBorders>
              <w:top w:val="single" w:sz="6" w:space="0" w:color="000000"/>
              <w:left w:val="single" w:sz="6" w:space="0" w:color="000000"/>
              <w:bottom w:val="single" w:sz="6" w:space="0" w:color="000000"/>
              <w:right w:val="single" w:sz="6" w:space="0" w:color="000000"/>
            </w:tcBorders>
            <w:hideMark/>
          </w:tcPr>
          <w:p w14:paraId="4B3D576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Plastics in primary forms, waste, parings and scrap, of plastic; except for headings ex ex3907 and 3912 for which the rules are set out below:</w:t>
            </w:r>
          </w:p>
        </w:tc>
        <w:tc>
          <w:tcPr>
            <w:tcW w:w="3608" w:type="dxa"/>
            <w:tcBorders>
              <w:top w:val="single" w:sz="6" w:space="0" w:color="000000"/>
              <w:left w:val="single" w:sz="6" w:space="0" w:color="000000"/>
              <w:bottom w:val="single" w:sz="6" w:space="0" w:color="000000"/>
              <w:right w:val="single" w:sz="6" w:space="0" w:color="000000"/>
            </w:tcBorders>
            <w:hideMark/>
          </w:tcPr>
          <w:p w14:paraId="0B50027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77C1BA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A4EB65E"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22E077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AE0EC2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 Addition </w:t>
            </w:r>
            <w:proofErr w:type="spellStart"/>
            <w:r w:rsidRPr="004A6868">
              <w:rPr>
                <w:rFonts w:ascii="Times New Roman" w:eastAsia="Times New Roman" w:hAnsi="Times New Roman" w:cs="Times New Roman"/>
                <w:sz w:val="23"/>
                <w:szCs w:val="23"/>
                <w:lang w:eastAsia="en-GB"/>
              </w:rPr>
              <w:t>homopolymerisation</w:t>
            </w:r>
            <w:proofErr w:type="spellEnd"/>
            <w:r w:rsidRPr="004A6868">
              <w:rPr>
                <w:rFonts w:ascii="Times New Roman" w:eastAsia="Times New Roman" w:hAnsi="Times New Roman" w:cs="Times New Roman"/>
                <w:sz w:val="23"/>
                <w:szCs w:val="23"/>
                <w:lang w:eastAsia="en-GB"/>
              </w:rPr>
              <w:t xml:space="preserve"> products in which a single monomer contributes more than 99 % by weight to the total polymer content</w:t>
            </w:r>
          </w:p>
        </w:tc>
        <w:tc>
          <w:tcPr>
            <w:tcW w:w="3608" w:type="dxa"/>
            <w:tcBorders>
              <w:top w:val="single" w:sz="6" w:space="0" w:color="000000"/>
              <w:left w:val="single" w:sz="6" w:space="0" w:color="000000"/>
              <w:bottom w:val="single" w:sz="6" w:space="0" w:color="000000"/>
              <w:right w:val="single" w:sz="6" w:space="0" w:color="000000"/>
            </w:tcBorders>
            <w:hideMark/>
          </w:tcPr>
          <w:p w14:paraId="01D01CB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E671CA3" w14:textId="77777777" w:rsidTr="00E95A35">
              <w:trPr>
                <w:tblCellSpacing w:w="0" w:type="dxa"/>
              </w:trPr>
              <w:tc>
                <w:tcPr>
                  <w:tcW w:w="230" w:type="dxa"/>
                  <w:hideMark/>
                </w:tcPr>
                <w:p w14:paraId="27EA40B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0C19B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50 % of the ex-works price of the product, and</w:t>
                  </w:r>
                </w:p>
              </w:tc>
            </w:tr>
          </w:tbl>
          <w:p w14:paraId="54C29944"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4B49C2C" w14:textId="77777777" w:rsidTr="00E95A35">
              <w:trPr>
                <w:tblCellSpacing w:w="0" w:type="dxa"/>
              </w:trPr>
              <w:tc>
                <w:tcPr>
                  <w:tcW w:w="230" w:type="dxa"/>
                  <w:hideMark/>
                </w:tcPr>
                <w:p w14:paraId="487EAFE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F2E0CF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Chapter 39 used does not exceed 20 % of the ex-works price of the product (</w:t>
                  </w:r>
                  <w:r w:rsidRPr="004A6868">
                    <w:rPr>
                      <w:rFonts w:ascii="Times New Roman" w:eastAsia="Times New Roman" w:hAnsi="Times New Roman" w:cs="Times New Roman"/>
                      <w:sz w:val="23"/>
                      <w:szCs w:val="23"/>
                      <w:vertAlign w:val="superscript"/>
                      <w:lang w:eastAsia="en-GB"/>
                    </w:rPr>
                    <w:t>5</w:t>
                  </w:r>
                  <w:r w:rsidRPr="004A6868">
                    <w:rPr>
                      <w:rFonts w:ascii="Times New Roman" w:eastAsia="Times New Roman" w:hAnsi="Times New Roman" w:cs="Times New Roman"/>
                      <w:sz w:val="23"/>
                      <w:szCs w:val="23"/>
                      <w:lang w:eastAsia="en-GB"/>
                    </w:rPr>
                    <w:t>)</w:t>
                  </w:r>
                </w:p>
              </w:tc>
            </w:tr>
          </w:tbl>
          <w:p w14:paraId="7FD83D8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5BCE29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0BABBA2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8B70E5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1AED3F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6B0562F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Chapter 39 used does not exceed 20 % of the ex-works price of the product (</w:t>
            </w:r>
            <w:r w:rsidRPr="004A6868">
              <w:rPr>
                <w:rFonts w:ascii="Times New Roman" w:eastAsia="Times New Roman" w:hAnsi="Times New Roman" w:cs="Times New Roman"/>
                <w:sz w:val="23"/>
                <w:szCs w:val="23"/>
                <w:vertAlign w:val="superscript"/>
                <w:lang w:eastAsia="en-GB"/>
              </w:rPr>
              <w:t>5</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48B2BA8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in which the value of all the materials used does not </w:t>
            </w:r>
            <w:r w:rsidRPr="004A6868">
              <w:rPr>
                <w:rFonts w:ascii="Times New Roman" w:eastAsia="Times New Roman" w:hAnsi="Times New Roman" w:cs="Times New Roman"/>
                <w:sz w:val="23"/>
                <w:szCs w:val="23"/>
                <w:lang w:eastAsia="en-GB"/>
              </w:rPr>
              <w:lastRenderedPageBreak/>
              <w:t>exceed 25 % of the ex-works price of the product</w:t>
            </w:r>
          </w:p>
        </w:tc>
      </w:tr>
      <w:tr w:rsidR="007D4F2E" w:rsidRPr="00632B36" w14:paraId="581EA27E"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611E2A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ex3907</w:t>
            </w:r>
          </w:p>
        </w:tc>
        <w:tc>
          <w:tcPr>
            <w:tcW w:w="2689" w:type="dxa"/>
            <w:tcBorders>
              <w:top w:val="single" w:sz="6" w:space="0" w:color="000000"/>
              <w:left w:val="single" w:sz="6" w:space="0" w:color="000000"/>
              <w:bottom w:val="single" w:sz="6" w:space="0" w:color="000000"/>
              <w:right w:val="single" w:sz="6" w:space="0" w:color="000000"/>
            </w:tcBorders>
            <w:hideMark/>
          </w:tcPr>
          <w:p w14:paraId="0730209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Copolymer, made from polycarbonate and acrylonitrile-butadiene-styrene copolymer (ABS)</w:t>
            </w:r>
          </w:p>
        </w:tc>
        <w:tc>
          <w:tcPr>
            <w:tcW w:w="3608" w:type="dxa"/>
            <w:tcBorders>
              <w:top w:val="single" w:sz="6" w:space="0" w:color="000000"/>
              <w:left w:val="single" w:sz="6" w:space="0" w:color="000000"/>
              <w:bottom w:val="single" w:sz="6" w:space="0" w:color="000000"/>
              <w:right w:val="single" w:sz="6" w:space="0" w:color="000000"/>
            </w:tcBorders>
            <w:hideMark/>
          </w:tcPr>
          <w:p w14:paraId="5C6016F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50 % of the ex-works price of the product (</w:t>
            </w:r>
            <w:r w:rsidRPr="004A6868">
              <w:rPr>
                <w:rFonts w:ascii="Times New Roman" w:eastAsia="Times New Roman" w:hAnsi="Times New Roman" w:cs="Times New Roman"/>
                <w:sz w:val="23"/>
                <w:szCs w:val="23"/>
                <w:vertAlign w:val="superscript"/>
                <w:lang w:eastAsia="en-GB"/>
              </w:rPr>
              <w:t>5</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6D5E5CE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D25A418"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A4CABC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A6753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Polyester</w:t>
            </w:r>
          </w:p>
        </w:tc>
        <w:tc>
          <w:tcPr>
            <w:tcW w:w="3608" w:type="dxa"/>
            <w:tcBorders>
              <w:top w:val="single" w:sz="6" w:space="0" w:color="000000"/>
              <w:left w:val="single" w:sz="6" w:space="0" w:color="000000"/>
              <w:bottom w:val="single" w:sz="6" w:space="0" w:color="000000"/>
              <w:right w:val="single" w:sz="6" w:space="0" w:color="000000"/>
            </w:tcBorders>
            <w:hideMark/>
          </w:tcPr>
          <w:p w14:paraId="48F85DC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in which the value of all the materials of Chapter 39 used does not exceed 20 % of the ex-works price of the product and/or manufacture from polycarbonate of </w:t>
            </w:r>
            <w:proofErr w:type="spellStart"/>
            <w:r w:rsidRPr="004A6868">
              <w:rPr>
                <w:rFonts w:ascii="Times New Roman" w:eastAsia="Times New Roman" w:hAnsi="Times New Roman" w:cs="Times New Roman"/>
                <w:sz w:val="23"/>
                <w:szCs w:val="23"/>
                <w:lang w:eastAsia="en-GB"/>
              </w:rPr>
              <w:t>tetrabromo</w:t>
            </w:r>
            <w:proofErr w:type="spellEnd"/>
            <w:proofErr w:type="gramStart"/>
            <w:r w:rsidRPr="004A6868">
              <w:rPr>
                <w:rFonts w:ascii="Times New Roman" w:eastAsia="Times New Roman" w:hAnsi="Times New Roman" w:cs="Times New Roman"/>
                <w:sz w:val="23"/>
                <w:szCs w:val="23"/>
                <w:lang w:eastAsia="en-GB"/>
              </w:rPr>
              <w:t>-(</w:t>
            </w:r>
            <w:proofErr w:type="gramEnd"/>
            <w:r w:rsidRPr="004A6868">
              <w:rPr>
                <w:rFonts w:ascii="Times New Roman" w:eastAsia="Times New Roman" w:hAnsi="Times New Roman" w:cs="Times New Roman"/>
                <w:sz w:val="23"/>
                <w:szCs w:val="23"/>
                <w:lang w:eastAsia="en-GB"/>
              </w:rPr>
              <w:t>bisphenol A)</w:t>
            </w:r>
          </w:p>
        </w:tc>
        <w:tc>
          <w:tcPr>
            <w:tcW w:w="1389" w:type="dxa"/>
            <w:tcBorders>
              <w:top w:val="single" w:sz="6" w:space="0" w:color="000000"/>
              <w:left w:val="single" w:sz="6" w:space="0" w:color="000000"/>
              <w:bottom w:val="single" w:sz="6" w:space="0" w:color="000000"/>
              <w:right w:val="single" w:sz="6" w:space="0" w:color="000000"/>
            </w:tcBorders>
            <w:hideMark/>
          </w:tcPr>
          <w:p w14:paraId="7B328BA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39CDE6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8151FB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3912</w:t>
            </w:r>
          </w:p>
        </w:tc>
        <w:tc>
          <w:tcPr>
            <w:tcW w:w="2689" w:type="dxa"/>
            <w:tcBorders>
              <w:top w:val="single" w:sz="6" w:space="0" w:color="000000"/>
              <w:left w:val="single" w:sz="6" w:space="0" w:color="000000"/>
              <w:bottom w:val="single" w:sz="6" w:space="0" w:color="000000"/>
              <w:right w:val="single" w:sz="6" w:space="0" w:color="000000"/>
            </w:tcBorders>
            <w:hideMark/>
          </w:tcPr>
          <w:p w14:paraId="2D6F422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Cellulose and its chemical derivatives, not elsewhere specified or included, in primary forms</w:t>
            </w:r>
          </w:p>
        </w:tc>
        <w:tc>
          <w:tcPr>
            <w:tcW w:w="3608" w:type="dxa"/>
            <w:tcBorders>
              <w:top w:val="single" w:sz="6" w:space="0" w:color="000000"/>
              <w:left w:val="single" w:sz="6" w:space="0" w:color="000000"/>
              <w:bottom w:val="single" w:sz="6" w:space="0" w:color="000000"/>
              <w:right w:val="single" w:sz="6" w:space="0" w:color="000000"/>
            </w:tcBorders>
            <w:hideMark/>
          </w:tcPr>
          <w:p w14:paraId="204A41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the same heading as the product used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BBC588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728D03D"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40DDBF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3916 to 3921</w:t>
            </w:r>
          </w:p>
        </w:tc>
        <w:tc>
          <w:tcPr>
            <w:tcW w:w="2689" w:type="dxa"/>
            <w:tcBorders>
              <w:top w:val="single" w:sz="6" w:space="0" w:color="000000"/>
              <w:left w:val="single" w:sz="6" w:space="0" w:color="000000"/>
              <w:bottom w:val="single" w:sz="6" w:space="0" w:color="000000"/>
              <w:right w:val="single" w:sz="6" w:space="0" w:color="000000"/>
            </w:tcBorders>
            <w:hideMark/>
          </w:tcPr>
          <w:p w14:paraId="72BC101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Semi-manufactures and articles of plastics; except for headings ex ex3916, ex ex3917, ex ex3920 and ex ex3921, for which the rules are set out below:</w:t>
            </w:r>
          </w:p>
        </w:tc>
        <w:tc>
          <w:tcPr>
            <w:tcW w:w="3608" w:type="dxa"/>
            <w:tcBorders>
              <w:top w:val="single" w:sz="6" w:space="0" w:color="000000"/>
              <w:left w:val="single" w:sz="6" w:space="0" w:color="000000"/>
              <w:bottom w:val="single" w:sz="6" w:space="0" w:color="000000"/>
              <w:right w:val="single" w:sz="6" w:space="0" w:color="000000"/>
            </w:tcBorders>
            <w:hideMark/>
          </w:tcPr>
          <w:p w14:paraId="33C2CE4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537128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F1C89E1"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3C98A8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5D52D9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Flat products, further worked than only surface-worked or cut into forms other than rectangular (including square); other products, further worked than only surface-worked</w:t>
            </w:r>
          </w:p>
        </w:tc>
        <w:tc>
          <w:tcPr>
            <w:tcW w:w="3608" w:type="dxa"/>
            <w:tcBorders>
              <w:top w:val="single" w:sz="6" w:space="0" w:color="000000"/>
              <w:left w:val="single" w:sz="6" w:space="0" w:color="000000"/>
              <w:bottom w:val="single" w:sz="6" w:space="0" w:color="000000"/>
              <w:right w:val="single" w:sz="6" w:space="0" w:color="000000"/>
            </w:tcBorders>
            <w:hideMark/>
          </w:tcPr>
          <w:p w14:paraId="6E4403E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Chapter 39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256984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5D26899F"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4E225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2B432E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612615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A2D767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505A624"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A7A832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906930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 – Addition </w:t>
            </w:r>
            <w:proofErr w:type="spellStart"/>
            <w:r w:rsidRPr="004A6868">
              <w:rPr>
                <w:rFonts w:ascii="Times New Roman" w:eastAsia="Times New Roman" w:hAnsi="Times New Roman" w:cs="Times New Roman"/>
                <w:sz w:val="23"/>
                <w:szCs w:val="23"/>
                <w:lang w:eastAsia="en-GB"/>
              </w:rPr>
              <w:t>homopolymerisation</w:t>
            </w:r>
            <w:proofErr w:type="spellEnd"/>
            <w:r w:rsidRPr="004A6868">
              <w:rPr>
                <w:rFonts w:ascii="Times New Roman" w:eastAsia="Times New Roman" w:hAnsi="Times New Roman" w:cs="Times New Roman"/>
                <w:sz w:val="23"/>
                <w:szCs w:val="23"/>
                <w:lang w:eastAsia="en-GB"/>
              </w:rPr>
              <w:t xml:space="preserve"> products in which a single monomer contributes more than 99 % by weight to the total polymer content</w:t>
            </w:r>
          </w:p>
        </w:tc>
        <w:tc>
          <w:tcPr>
            <w:tcW w:w="3608" w:type="dxa"/>
            <w:tcBorders>
              <w:top w:val="single" w:sz="6" w:space="0" w:color="000000"/>
              <w:left w:val="single" w:sz="6" w:space="0" w:color="000000"/>
              <w:bottom w:val="single" w:sz="6" w:space="0" w:color="000000"/>
              <w:right w:val="single" w:sz="6" w:space="0" w:color="000000"/>
            </w:tcBorders>
            <w:hideMark/>
          </w:tcPr>
          <w:p w14:paraId="4C43A3A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BD4E7E7" w14:textId="77777777" w:rsidTr="00E95A35">
              <w:trPr>
                <w:tblCellSpacing w:w="0" w:type="dxa"/>
              </w:trPr>
              <w:tc>
                <w:tcPr>
                  <w:tcW w:w="230" w:type="dxa"/>
                  <w:hideMark/>
                </w:tcPr>
                <w:p w14:paraId="59E905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B81C0F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50 % of the ex-works price of the product, and</w:t>
                  </w:r>
                </w:p>
              </w:tc>
            </w:tr>
          </w:tbl>
          <w:p w14:paraId="51D13B6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ED13EF0" w14:textId="77777777" w:rsidTr="00E95A35">
              <w:trPr>
                <w:tblCellSpacing w:w="0" w:type="dxa"/>
              </w:trPr>
              <w:tc>
                <w:tcPr>
                  <w:tcW w:w="230" w:type="dxa"/>
                  <w:hideMark/>
                </w:tcPr>
                <w:p w14:paraId="62E1620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B7B289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Chapter 39 used does not exceed 20 % of the ex-works price of the product (</w:t>
                  </w:r>
                  <w:r w:rsidRPr="004A6868">
                    <w:rPr>
                      <w:rFonts w:ascii="Times New Roman" w:eastAsia="Times New Roman" w:hAnsi="Times New Roman" w:cs="Times New Roman"/>
                      <w:sz w:val="23"/>
                      <w:szCs w:val="23"/>
                      <w:vertAlign w:val="superscript"/>
                      <w:lang w:eastAsia="en-GB"/>
                    </w:rPr>
                    <w:t>5</w:t>
                  </w:r>
                  <w:r w:rsidRPr="004A6868">
                    <w:rPr>
                      <w:rFonts w:ascii="Times New Roman" w:eastAsia="Times New Roman" w:hAnsi="Times New Roman" w:cs="Times New Roman"/>
                      <w:sz w:val="23"/>
                      <w:szCs w:val="23"/>
                      <w:lang w:eastAsia="en-GB"/>
                    </w:rPr>
                    <w:t>)</w:t>
                  </w:r>
                </w:p>
              </w:tc>
            </w:tr>
          </w:tbl>
          <w:p w14:paraId="7C68506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8E2849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27438E90"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4C394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E29F7B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Other</w:t>
            </w:r>
          </w:p>
        </w:tc>
        <w:tc>
          <w:tcPr>
            <w:tcW w:w="3608" w:type="dxa"/>
            <w:tcBorders>
              <w:top w:val="single" w:sz="6" w:space="0" w:color="000000"/>
              <w:left w:val="single" w:sz="6" w:space="0" w:color="000000"/>
              <w:bottom w:val="single" w:sz="6" w:space="0" w:color="000000"/>
              <w:right w:val="single" w:sz="6" w:space="0" w:color="000000"/>
            </w:tcBorders>
            <w:hideMark/>
          </w:tcPr>
          <w:p w14:paraId="3B114B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Chapter 39 used does not exceed 20 % of the ex-works price of the product (</w:t>
            </w:r>
            <w:r w:rsidRPr="004A6868">
              <w:rPr>
                <w:rFonts w:ascii="Times New Roman" w:eastAsia="Times New Roman" w:hAnsi="Times New Roman" w:cs="Times New Roman"/>
                <w:sz w:val="23"/>
                <w:szCs w:val="23"/>
                <w:vertAlign w:val="superscript"/>
                <w:lang w:eastAsia="en-GB"/>
              </w:rPr>
              <w:t>5</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217BD91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in which the value of all the materials used does not exceed 25 % </w:t>
            </w:r>
            <w:r w:rsidRPr="004A6868">
              <w:rPr>
                <w:rFonts w:ascii="Times New Roman" w:eastAsia="Times New Roman" w:hAnsi="Times New Roman" w:cs="Times New Roman"/>
                <w:sz w:val="23"/>
                <w:szCs w:val="23"/>
                <w:lang w:eastAsia="en-GB"/>
              </w:rPr>
              <w:lastRenderedPageBreak/>
              <w:t>of the ex-works price of the product</w:t>
            </w:r>
          </w:p>
        </w:tc>
      </w:tr>
      <w:tr w:rsidR="007D4F2E" w:rsidRPr="00632B36" w14:paraId="6CAE3FD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5C0E9E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ex3916 and ex ex3917</w:t>
            </w:r>
          </w:p>
        </w:tc>
        <w:tc>
          <w:tcPr>
            <w:tcW w:w="2689" w:type="dxa"/>
            <w:tcBorders>
              <w:top w:val="single" w:sz="6" w:space="0" w:color="000000"/>
              <w:left w:val="single" w:sz="6" w:space="0" w:color="000000"/>
              <w:bottom w:val="single" w:sz="6" w:space="0" w:color="000000"/>
              <w:right w:val="single" w:sz="6" w:space="0" w:color="000000"/>
            </w:tcBorders>
            <w:hideMark/>
          </w:tcPr>
          <w:p w14:paraId="34DB0B1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Profile shapes and tubes</w:t>
            </w:r>
          </w:p>
        </w:tc>
        <w:tc>
          <w:tcPr>
            <w:tcW w:w="3608" w:type="dxa"/>
            <w:tcBorders>
              <w:top w:val="single" w:sz="6" w:space="0" w:color="000000"/>
              <w:left w:val="single" w:sz="6" w:space="0" w:color="000000"/>
              <w:bottom w:val="single" w:sz="6" w:space="0" w:color="000000"/>
              <w:right w:val="single" w:sz="6" w:space="0" w:color="000000"/>
            </w:tcBorders>
            <w:hideMark/>
          </w:tcPr>
          <w:p w14:paraId="5245D4C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DCBF7DC" w14:textId="77777777" w:rsidTr="00E95A35">
              <w:trPr>
                <w:tblCellSpacing w:w="0" w:type="dxa"/>
              </w:trPr>
              <w:tc>
                <w:tcPr>
                  <w:tcW w:w="230" w:type="dxa"/>
                  <w:hideMark/>
                </w:tcPr>
                <w:p w14:paraId="5C00216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C0DF06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50 % of the ex-works price of the product, and</w:t>
                  </w:r>
                </w:p>
              </w:tc>
            </w:tr>
          </w:tbl>
          <w:p w14:paraId="64F069F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B3FF566" w14:textId="77777777" w:rsidTr="00E95A35">
              <w:trPr>
                <w:tblCellSpacing w:w="0" w:type="dxa"/>
              </w:trPr>
              <w:tc>
                <w:tcPr>
                  <w:tcW w:w="230" w:type="dxa"/>
                  <w:hideMark/>
                </w:tcPr>
                <w:p w14:paraId="761F228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37C1BB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the same heading as the product used does not exceed 20 % of the ex-works price of the product</w:t>
                  </w:r>
                </w:p>
              </w:tc>
            </w:tr>
          </w:tbl>
          <w:p w14:paraId="0FB6338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BE49ED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31D3B137"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3D3517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ex3920</w:t>
            </w:r>
          </w:p>
        </w:tc>
        <w:tc>
          <w:tcPr>
            <w:tcW w:w="2689" w:type="dxa"/>
            <w:tcBorders>
              <w:top w:val="single" w:sz="6" w:space="0" w:color="000000"/>
              <w:left w:val="single" w:sz="6" w:space="0" w:color="000000"/>
              <w:bottom w:val="single" w:sz="6" w:space="0" w:color="000000"/>
              <w:right w:val="single" w:sz="6" w:space="0" w:color="000000"/>
            </w:tcBorders>
            <w:hideMark/>
          </w:tcPr>
          <w:p w14:paraId="0CE893D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Ionomer sheet or film</w:t>
            </w:r>
          </w:p>
        </w:tc>
        <w:tc>
          <w:tcPr>
            <w:tcW w:w="3608" w:type="dxa"/>
            <w:tcBorders>
              <w:top w:val="single" w:sz="6" w:space="0" w:color="000000"/>
              <w:left w:val="single" w:sz="6" w:space="0" w:color="000000"/>
              <w:bottom w:val="single" w:sz="6" w:space="0" w:color="000000"/>
              <w:right w:val="single" w:sz="6" w:space="0" w:color="000000"/>
            </w:tcBorders>
            <w:hideMark/>
          </w:tcPr>
          <w:p w14:paraId="517CDB6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from a thermoplastic partial salt which is a copolymer of ethylene and </w:t>
            </w:r>
            <w:proofErr w:type="spellStart"/>
            <w:r w:rsidRPr="004A6868">
              <w:rPr>
                <w:rFonts w:ascii="Times New Roman" w:eastAsia="Times New Roman" w:hAnsi="Times New Roman" w:cs="Times New Roman"/>
                <w:sz w:val="23"/>
                <w:szCs w:val="23"/>
                <w:lang w:eastAsia="en-GB"/>
              </w:rPr>
              <w:t>metacrylic</w:t>
            </w:r>
            <w:proofErr w:type="spellEnd"/>
            <w:r w:rsidRPr="004A6868">
              <w:rPr>
                <w:rFonts w:ascii="Times New Roman" w:eastAsia="Times New Roman" w:hAnsi="Times New Roman" w:cs="Times New Roman"/>
                <w:sz w:val="23"/>
                <w:szCs w:val="23"/>
                <w:lang w:eastAsia="en-GB"/>
              </w:rPr>
              <w:t xml:space="preserve"> acid partly neutralised with metal ions, mainly zinc and sodium</w:t>
            </w:r>
          </w:p>
        </w:tc>
        <w:tc>
          <w:tcPr>
            <w:tcW w:w="1389" w:type="dxa"/>
            <w:tcBorders>
              <w:top w:val="single" w:sz="6" w:space="0" w:color="000000"/>
              <w:left w:val="single" w:sz="6" w:space="0" w:color="000000"/>
              <w:bottom w:val="single" w:sz="6" w:space="0" w:color="000000"/>
              <w:right w:val="single" w:sz="6" w:space="0" w:color="000000"/>
            </w:tcBorders>
            <w:hideMark/>
          </w:tcPr>
          <w:p w14:paraId="3DF9C3A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73EE5C4A"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14252C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86DDD2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Sheets of regenerated cellulose, polyamides or polyethylene</w:t>
            </w:r>
          </w:p>
        </w:tc>
        <w:tc>
          <w:tcPr>
            <w:tcW w:w="3608" w:type="dxa"/>
            <w:tcBorders>
              <w:top w:val="single" w:sz="6" w:space="0" w:color="000000"/>
              <w:left w:val="single" w:sz="6" w:space="0" w:color="000000"/>
              <w:bottom w:val="single" w:sz="6" w:space="0" w:color="000000"/>
              <w:right w:val="single" w:sz="6" w:space="0" w:color="000000"/>
            </w:tcBorders>
            <w:hideMark/>
          </w:tcPr>
          <w:p w14:paraId="79C9101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the same heading as the product used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17BC2D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8FFA40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A5766D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ex3921</w:t>
            </w:r>
          </w:p>
        </w:tc>
        <w:tc>
          <w:tcPr>
            <w:tcW w:w="2689" w:type="dxa"/>
            <w:tcBorders>
              <w:top w:val="single" w:sz="6" w:space="0" w:color="000000"/>
              <w:left w:val="single" w:sz="6" w:space="0" w:color="000000"/>
              <w:bottom w:val="single" w:sz="6" w:space="0" w:color="000000"/>
              <w:right w:val="single" w:sz="6" w:space="0" w:color="000000"/>
            </w:tcBorders>
            <w:hideMark/>
          </w:tcPr>
          <w:p w14:paraId="261105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Foils of plastic, metallised</w:t>
            </w:r>
          </w:p>
        </w:tc>
        <w:tc>
          <w:tcPr>
            <w:tcW w:w="3608" w:type="dxa"/>
            <w:tcBorders>
              <w:top w:val="single" w:sz="6" w:space="0" w:color="000000"/>
              <w:left w:val="single" w:sz="6" w:space="0" w:color="000000"/>
              <w:bottom w:val="single" w:sz="6" w:space="0" w:color="000000"/>
              <w:right w:val="single" w:sz="6" w:space="0" w:color="000000"/>
            </w:tcBorders>
            <w:hideMark/>
          </w:tcPr>
          <w:p w14:paraId="760F861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highly-transparent polyester-foils with a thickness of less than 23 micron (</w:t>
            </w:r>
            <w:r w:rsidRPr="004A6868">
              <w:rPr>
                <w:rFonts w:ascii="Times New Roman" w:eastAsia="Times New Roman" w:hAnsi="Times New Roman" w:cs="Times New Roman"/>
                <w:sz w:val="23"/>
                <w:szCs w:val="23"/>
                <w:vertAlign w:val="superscript"/>
                <w:lang w:eastAsia="en-GB"/>
              </w:rPr>
              <w:t>6</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4C98B25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039055B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2447F4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3922 to 3926</w:t>
            </w:r>
          </w:p>
        </w:tc>
        <w:tc>
          <w:tcPr>
            <w:tcW w:w="2689" w:type="dxa"/>
            <w:tcBorders>
              <w:top w:val="single" w:sz="6" w:space="0" w:color="000000"/>
              <w:left w:val="single" w:sz="6" w:space="0" w:color="000000"/>
              <w:bottom w:val="single" w:sz="6" w:space="0" w:color="000000"/>
              <w:right w:val="single" w:sz="6" w:space="0" w:color="000000"/>
            </w:tcBorders>
            <w:hideMark/>
          </w:tcPr>
          <w:p w14:paraId="38D2AAD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of plastics</w:t>
            </w:r>
          </w:p>
        </w:tc>
        <w:tc>
          <w:tcPr>
            <w:tcW w:w="3608" w:type="dxa"/>
            <w:tcBorders>
              <w:top w:val="single" w:sz="6" w:space="0" w:color="000000"/>
              <w:left w:val="single" w:sz="6" w:space="0" w:color="000000"/>
              <w:bottom w:val="single" w:sz="6" w:space="0" w:color="000000"/>
              <w:right w:val="single" w:sz="6" w:space="0" w:color="000000"/>
            </w:tcBorders>
            <w:hideMark/>
          </w:tcPr>
          <w:p w14:paraId="04F1E0B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E468CB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ABD316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33436A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40</w:t>
            </w:r>
          </w:p>
        </w:tc>
        <w:tc>
          <w:tcPr>
            <w:tcW w:w="2689" w:type="dxa"/>
            <w:tcBorders>
              <w:top w:val="single" w:sz="6" w:space="0" w:color="000000"/>
              <w:left w:val="single" w:sz="6" w:space="0" w:color="000000"/>
              <w:bottom w:val="single" w:sz="6" w:space="0" w:color="000000"/>
              <w:right w:val="single" w:sz="6" w:space="0" w:color="000000"/>
            </w:tcBorders>
            <w:hideMark/>
          </w:tcPr>
          <w:p w14:paraId="152165D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Rubber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D4D5D7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C06C4E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4A7B0B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71E1C6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ex4001</w:t>
            </w:r>
          </w:p>
        </w:tc>
        <w:tc>
          <w:tcPr>
            <w:tcW w:w="2689" w:type="dxa"/>
            <w:tcBorders>
              <w:top w:val="single" w:sz="6" w:space="0" w:color="000000"/>
              <w:left w:val="single" w:sz="6" w:space="0" w:color="000000"/>
              <w:bottom w:val="single" w:sz="6" w:space="0" w:color="000000"/>
              <w:right w:val="single" w:sz="6" w:space="0" w:color="000000"/>
            </w:tcBorders>
            <w:hideMark/>
          </w:tcPr>
          <w:p w14:paraId="79358F2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Laminated slabs of crepe rubber for shoes</w:t>
            </w:r>
          </w:p>
        </w:tc>
        <w:tc>
          <w:tcPr>
            <w:tcW w:w="3608" w:type="dxa"/>
            <w:tcBorders>
              <w:top w:val="single" w:sz="6" w:space="0" w:color="000000"/>
              <w:left w:val="single" w:sz="6" w:space="0" w:color="000000"/>
              <w:bottom w:val="single" w:sz="6" w:space="0" w:color="000000"/>
              <w:right w:val="single" w:sz="6" w:space="0" w:color="000000"/>
            </w:tcBorders>
            <w:hideMark/>
          </w:tcPr>
          <w:p w14:paraId="16C1102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Lamination of sheets of natural rubber</w:t>
            </w:r>
          </w:p>
        </w:tc>
        <w:tc>
          <w:tcPr>
            <w:tcW w:w="1389" w:type="dxa"/>
            <w:tcBorders>
              <w:top w:val="single" w:sz="6" w:space="0" w:color="000000"/>
              <w:left w:val="single" w:sz="6" w:space="0" w:color="000000"/>
              <w:bottom w:val="single" w:sz="6" w:space="0" w:color="000000"/>
              <w:right w:val="single" w:sz="6" w:space="0" w:color="000000"/>
            </w:tcBorders>
            <w:hideMark/>
          </w:tcPr>
          <w:p w14:paraId="079470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216063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03281B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4005</w:t>
            </w:r>
          </w:p>
        </w:tc>
        <w:tc>
          <w:tcPr>
            <w:tcW w:w="2689" w:type="dxa"/>
            <w:tcBorders>
              <w:top w:val="single" w:sz="6" w:space="0" w:color="000000"/>
              <w:left w:val="single" w:sz="6" w:space="0" w:color="000000"/>
              <w:bottom w:val="single" w:sz="6" w:space="0" w:color="000000"/>
              <w:right w:val="single" w:sz="6" w:space="0" w:color="000000"/>
            </w:tcBorders>
            <w:hideMark/>
          </w:tcPr>
          <w:p w14:paraId="7CA8312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Compounded rubber, unvulcanised, in primary forms or in plates, sheets or strip</w:t>
            </w:r>
          </w:p>
        </w:tc>
        <w:tc>
          <w:tcPr>
            <w:tcW w:w="3608" w:type="dxa"/>
            <w:tcBorders>
              <w:top w:val="single" w:sz="6" w:space="0" w:color="000000"/>
              <w:left w:val="single" w:sz="6" w:space="0" w:color="000000"/>
              <w:bottom w:val="single" w:sz="6" w:space="0" w:color="000000"/>
              <w:right w:val="single" w:sz="6" w:space="0" w:color="000000"/>
            </w:tcBorders>
            <w:hideMark/>
          </w:tcPr>
          <w:p w14:paraId="5B71E0C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except natural rubber,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AC8529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C485921"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1FA044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4012</w:t>
            </w:r>
          </w:p>
        </w:tc>
        <w:tc>
          <w:tcPr>
            <w:tcW w:w="2689" w:type="dxa"/>
            <w:tcBorders>
              <w:top w:val="single" w:sz="6" w:space="0" w:color="000000"/>
              <w:left w:val="single" w:sz="6" w:space="0" w:color="000000"/>
              <w:bottom w:val="single" w:sz="6" w:space="0" w:color="000000"/>
              <w:right w:val="single" w:sz="6" w:space="0" w:color="000000"/>
            </w:tcBorders>
            <w:hideMark/>
          </w:tcPr>
          <w:p w14:paraId="3F8352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roofErr w:type="spellStart"/>
            <w:r w:rsidRPr="004A6868">
              <w:rPr>
                <w:rFonts w:ascii="Times New Roman" w:eastAsia="Times New Roman" w:hAnsi="Times New Roman" w:cs="Times New Roman"/>
                <w:sz w:val="23"/>
                <w:szCs w:val="23"/>
                <w:lang w:eastAsia="en-GB"/>
              </w:rPr>
              <w:t>Retreaded</w:t>
            </w:r>
            <w:proofErr w:type="spellEnd"/>
            <w:r w:rsidRPr="004A6868">
              <w:rPr>
                <w:rFonts w:ascii="Times New Roman" w:eastAsia="Times New Roman" w:hAnsi="Times New Roman" w:cs="Times New Roman"/>
                <w:sz w:val="23"/>
                <w:szCs w:val="23"/>
                <w:lang w:eastAsia="en-GB"/>
              </w:rPr>
              <w:t xml:space="preserve"> or used pneumatic tyres of rubber; solid or cushion tyres, tyre treads and tyre flaps, of rubber:</w:t>
            </w:r>
          </w:p>
        </w:tc>
        <w:tc>
          <w:tcPr>
            <w:tcW w:w="3608" w:type="dxa"/>
            <w:tcBorders>
              <w:top w:val="single" w:sz="6" w:space="0" w:color="000000"/>
              <w:left w:val="single" w:sz="6" w:space="0" w:color="000000"/>
              <w:bottom w:val="single" w:sz="6" w:space="0" w:color="000000"/>
              <w:right w:val="single" w:sz="6" w:space="0" w:color="000000"/>
            </w:tcBorders>
            <w:hideMark/>
          </w:tcPr>
          <w:p w14:paraId="2BF5DE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2720C2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6587CB6"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E902C9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C0B826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roofErr w:type="spellStart"/>
            <w:r w:rsidRPr="004A6868">
              <w:rPr>
                <w:rFonts w:ascii="Times New Roman" w:eastAsia="Times New Roman" w:hAnsi="Times New Roman" w:cs="Times New Roman"/>
                <w:sz w:val="23"/>
                <w:szCs w:val="23"/>
                <w:lang w:eastAsia="en-GB"/>
              </w:rPr>
              <w:t>Retreaded</w:t>
            </w:r>
            <w:proofErr w:type="spellEnd"/>
            <w:r w:rsidRPr="004A6868">
              <w:rPr>
                <w:rFonts w:ascii="Times New Roman" w:eastAsia="Times New Roman" w:hAnsi="Times New Roman" w:cs="Times New Roman"/>
                <w:sz w:val="23"/>
                <w:szCs w:val="23"/>
                <w:lang w:eastAsia="en-GB"/>
              </w:rPr>
              <w:t xml:space="preserve"> pneumatic, solid or cushion tyres, of rubber</w:t>
            </w:r>
          </w:p>
        </w:tc>
        <w:tc>
          <w:tcPr>
            <w:tcW w:w="3608" w:type="dxa"/>
            <w:tcBorders>
              <w:top w:val="single" w:sz="6" w:space="0" w:color="000000"/>
              <w:left w:val="single" w:sz="6" w:space="0" w:color="000000"/>
              <w:bottom w:val="single" w:sz="6" w:space="0" w:color="000000"/>
              <w:right w:val="single" w:sz="6" w:space="0" w:color="000000"/>
            </w:tcBorders>
            <w:hideMark/>
          </w:tcPr>
          <w:p w14:paraId="2095C8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roofErr w:type="spellStart"/>
            <w:r w:rsidRPr="004A6868">
              <w:rPr>
                <w:rFonts w:ascii="Times New Roman" w:eastAsia="Times New Roman" w:hAnsi="Times New Roman" w:cs="Times New Roman"/>
                <w:sz w:val="23"/>
                <w:szCs w:val="23"/>
                <w:lang w:eastAsia="en-GB"/>
              </w:rPr>
              <w:t>Retreading</w:t>
            </w:r>
            <w:proofErr w:type="spellEnd"/>
            <w:r w:rsidRPr="004A6868">
              <w:rPr>
                <w:rFonts w:ascii="Times New Roman" w:eastAsia="Times New Roman" w:hAnsi="Times New Roman" w:cs="Times New Roman"/>
                <w:sz w:val="23"/>
                <w:szCs w:val="23"/>
                <w:lang w:eastAsia="en-GB"/>
              </w:rPr>
              <w:t xml:space="preserve"> of used tyres</w:t>
            </w:r>
          </w:p>
        </w:tc>
        <w:tc>
          <w:tcPr>
            <w:tcW w:w="1389" w:type="dxa"/>
            <w:tcBorders>
              <w:top w:val="single" w:sz="6" w:space="0" w:color="000000"/>
              <w:left w:val="single" w:sz="6" w:space="0" w:color="000000"/>
              <w:bottom w:val="single" w:sz="6" w:space="0" w:color="000000"/>
              <w:right w:val="single" w:sz="6" w:space="0" w:color="000000"/>
            </w:tcBorders>
            <w:hideMark/>
          </w:tcPr>
          <w:p w14:paraId="2D2CAF9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7E4A2D6"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BB5119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C70553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C8157B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headings 4011 and 4012</w:t>
            </w:r>
          </w:p>
        </w:tc>
        <w:tc>
          <w:tcPr>
            <w:tcW w:w="1389" w:type="dxa"/>
            <w:tcBorders>
              <w:top w:val="single" w:sz="6" w:space="0" w:color="000000"/>
              <w:left w:val="single" w:sz="6" w:space="0" w:color="000000"/>
              <w:bottom w:val="single" w:sz="6" w:space="0" w:color="000000"/>
              <w:right w:val="single" w:sz="6" w:space="0" w:color="000000"/>
            </w:tcBorders>
            <w:hideMark/>
          </w:tcPr>
          <w:p w14:paraId="690F380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1BC1BF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94793C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ex4017</w:t>
            </w:r>
          </w:p>
        </w:tc>
        <w:tc>
          <w:tcPr>
            <w:tcW w:w="2689" w:type="dxa"/>
            <w:tcBorders>
              <w:top w:val="single" w:sz="6" w:space="0" w:color="000000"/>
              <w:left w:val="single" w:sz="6" w:space="0" w:color="000000"/>
              <w:bottom w:val="single" w:sz="6" w:space="0" w:color="000000"/>
              <w:right w:val="single" w:sz="6" w:space="0" w:color="000000"/>
            </w:tcBorders>
            <w:hideMark/>
          </w:tcPr>
          <w:p w14:paraId="79FC2CC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of hard rubber</w:t>
            </w:r>
          </w:p>
        </w:tc>
        <w:tc>
          <w:tcPr>
            <w:tcW w:w="3608" w:type="dxa"/>
            <w:tcBorders>
              <w:top w:val="single" w:sz="6" w:space="0" w:color="000000"/>
              <w:left w:val="single" w:sz="6" w:space="0" w:color="000000"/>
              <w:bottom w:val="single" w:sz="6" w:space="0" w:color="000000"/>
              <w:right w:val="single" w:sz="6" w:space="0" w:color="000000"/>
            </w:tcBorders>
            <w:hideMark/>
          </w:tcPr>
          <w:p w14:paraId="5A4F9E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hard rubber</w:t>
            </w:r>
          </w:p>
        </w:tc>
        <w:tc>
          <w:tcPr>
            <w:tcW w:w="1389" w:type="dxa"/>
            <w:tcBorders>
              <w:top w:val="single" w:sz="6" w:space="0" w:color="000000"/>
              <w:left w:val="single" w:sz="6" w:space="0" w:color="000000"/>
              <w:bottom w:val="single" w:sz="6" w:space="0" w:color="000000"/>
              <w:right w:val="single" w:sz="6" w:space="0" w:color="000000"/>
            </w:tcBorders>
            <w:hideMark/>
          </w:tcPr>
          <w:p w14:paraId="3B8328A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7ADFE2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8897F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41</w:t>
            </w:r>
          </w:p>
        </w:tc>
        <w:tc>
          <w:tcPr>
            <w:tcW w:w="2689" w:type="dxa"/>
            <w:tcBorders>
              <w:top w:val="single" w:sz="6" w:space="0" w:color="000000"/>
              <w:left w:val="single" w:sz="6" w:space="0" w:color="000000"/>
              <w:bottom w:val="single" w:sz="6" w:space="0" w:color="000000"/>
              <w:right w:val="single" w:sz="6" w:space="0" w:color="000000"/>
            </w:tcBorders>
            <w:hideMark/>
          </w:tcPr>
          <w:p w14:paraId="6DE03D1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Raw hides and skins (other than </w:t>
            </w:r>
            <w:proofErr w:type="spellStart"/>
            <w:r w:rsidRPr="004A6868">
              <w:rPr>
                <w:rFonts w:ascii="Times New Roman" w:eastAsia="Times New Roman" w:hAnsi="Times New Roman" w:cs="Times New Roman"/>
                <w:sz w:val="23"/>
                <w:szCs w:val="23"/>
                <w:lang w:eastAsia="en-GB"/>
              </w:rPr>
              <w:t>furskins</w:t>
            </w:r>
            <w:proofErr w:type="spellEnd"/>
            <w:r w:rsidRPr="004A6868">
              <w:rPr>
                <w:rFonts w:ascii="Times New Roman" w:eastAsia="Times New Roman" w:hAnsi="Times New Roman" w:cs="Times New Roman"/>
                <w:sz w:val="23"/>
                <w:szCs w:val="23"/>
                <w:lang w:eastAsia="en-GB"/>
              </w:rPr>
              <w:t>) and leather;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E942BC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55FCFA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A5B000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8FBF8C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ex4102</w:t>
            </w:r>
          </w:p>
        </w:tc>
        <w:tc>
          <w:tcPr>
            <w:tcW w:w="2689" w:type="dxa"/>
            <w:tcBorders>
              <w:top w:val="single" w:sz="6" w:space="0" w:color="000000"/>
              <w:left w:val="single" w:sz="6" w:space="0" w:color="000000"/>
              <w:bottom w:val="single" w:sz="6" w:space="0" w:color="000000"/>
              <w:right w:val="single" w:sz="6" w:space="0" w:color="000000"/>
            </w:tcBorders>
            <w:hideMark/>
          </w:tcPr>
          <w:p w14:paraId="1582F51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Raw skins of sheep or lambs, without wool on</w:t>
            </w:r>
          </w:p>
        </w:tc>
        <w:tc>
          <w:tcPr>
            <w:tcW w:w="3608" w:type="dxa"/>
            <w:tcBorders>
              <w:top w:val="single" w:sz="6" w:space="0" w:color="000000"/>
              <w:left w:val="single" w:sz="6" w:space="0" w:color="000000"/>
              <w:bottom w:val="single" w:sz="6" w:space="0" w:color="000000"/>
              <w:right w:val="single" w:sz="6" w:space="0" w:color="000000"/>
            </w:tcBorders>
            <w:hideMark/>
          </w:tcPr>
          <w:p w14:paraId="5C01E35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Removal of wool from sheep or lamb skins, with wool on</w:t>
            </w:r>
          </w:p>
        </w:tc>
        <w:tc>
          <w:tcPr>
            <w:tcW w:w="1389" w:type="dxa"/>
            <w:tcBorders>
              <w:top w:val="single" w:sz="6" w:space="0" w:color="000000"/>
              <w:left w:val="single" w:sz="6" w:space="0" w:color="000000"/>
              <w:bottom w:val="single" w:sz="6" w:space="0" w:color="000000"/>
              <w:right w:val="single" w:sz="6" w:space="0" w:color="000000"/>
            </w:tcBorders>
            <w:hideMark/>
          </w:tcPr>
          <w:p w14:paraId="4F7BC5A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47A362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01CA3E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4104 to 4106</w:t>
            </w:r>
          </w:p>
        </w:tc>
        <w:tc>
          <w:tcPr>
            <w:tcW w:w="2689" w:type="dxa"/>
            <w:tcBorders>
              <w:top w:val="single" w:sz="6" w:space="0" w:color="000000"/>
              <w:left w:val="single" w:sz="6" w:space="0" w:color="000000"/>
              <w:bottom w:val="single" w:sz="6" w:space="0" w:color="000000"/>
              <w:right w:val="single" w:sz="6" w:space="0" w:color="000000"/>
            </w:tcBorders>
            <w:hideMark/>
          </w:tcPr>
          <w:p w14:paraId="15C961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Tanned or crust hides and skins, without wool or hair on, whether or not split, but not further prepared</w:t>
            </w:r>
          </w:p>
        </w:tc>
        <w:tc>
          <w:tcPr>
            <w:tcW w:w="3608" w:type="dxa"/>
            <w:tcBorders>
              <w:top w:val="single" w:sz="6" w:space="0" w:color="000000"/>
              <w:left w:val="single" w:sz="6" w:space="0" w:color="000000"/>
              <w:bottom w:val="single" w:sz="6" w:space="0" w:color="000000"/>
              <w:right w:val="single" w:sz="6" w:space="0" w:color="000000"/>
            </w:tcBorders>
            <w:hideMark/>
          </w:tcPr>
          <w:p w14:paraId="69C0E4E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roofErr w:type="spellStart"/>
            <w:r w:rsidRPr="004A6868">
              <w:rPr>
                <w:rFonts w:ascii="Times New Roman" w:eastAsia="Times New Roman" w:hAnsi="Times New Roman" w:cs="Times New Roman"/>
                <w:sz w:val="23"/>
                <w:szCs w:val="23"/>
                <w:lang w:eastAsia="en-GB"/>
              </w:rPr>
              <w:t>Retanning</w:t>
            </w:r>
            <w:proofErr w:type="spellEnd"/>
            <w:r w:rsidRPr="004A6868">
              <w:rPr>
                <w:rFonts w:ascii="Times New Roman" w:eastAsia="Times New Roman" w:hAnsi="Times New Roman" w:cs="Times New Roman"/>
                <w:sz w:val="23"/>
                <w:szCs w:val="23"/>
                <w:lang w:eastAsia="en-GB"/>
              </w:rPr>
              <w:t xml:space="preserve"> of tanned leather</w:t>
            </w:r>
          </w:p>
          <w:p w14:paraId="2819478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6CDA044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2E3B3E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E79100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F7D6D9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4107, 4112 and 4113</w:t>
            </w:r>
          </w:p>
        </w:tc>
        <w:tc>
          <w:tcPr>
            <w:tcW w:w="2689" w:type="dxa"/>
            <w:tcBorders>
              <w:top w:val="single" w:sz="6" w:space="0" w:color="000000"/>
              <w:left w:val="single" w:sz="6" w:space="0" w:color="000000"/>
              <w:bottom w:val="single" w:sz="6" w:space="0" w:color="000000"/>
              <w:right w:val="single" w:sz="6" w:space="0" w:color="000000"/>
            </w:tcBorders>
            <w:hideMark/>
          </w:tcPr>
          <w:p w14:paraId="59E0F89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Leather further prepared after tanning or crusting, including parchment-dressed leather, without wool or hair on, whether or not split, other than leather of heading 4114</w:t>
            </w:r>
          </w:p>
        </w:tc>
        <w:tc>
          <w:tcPr>
            <w:tcW w:w="3608" w:type="dxa"/>
            <w:tcBorders>
              <w:top w:val="single" w:sz="6" w:space="0" w:color="000000"/>
              <w:left w:val="single" w:sz="6" w:space="0" w:color="000000"/>
              <w:bottom w:val="single" w:sz="6" w:space="0" w:color="000000"/>
              <w:right w:val="single" w:sz="6" w:space="0" w:color="000000"/>
            </w:tcBorders>
            <w:hideMark/>
          </w:tcPr>
          <w:p w14:paraId="26AE8DE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headings 4104 to 4113</w:t>
            </w:r>
          </w:p>
        </w:tc>
        <w:tc>
          <w:tcPr>
            <w:tcW w:w="1389" w:type="dxa"/>
            <w:tcBorders>
              <w:top w:val="single" w:sz="6" w:space="0" w:color="000000"/>
              <w:left w:val="single" w:sz="6" w:space="0" w:color="000000"/>
              <w:bottom w:val="single" w:sz="6" w:space="0" w:color="000000"/>
              <w:right w:val="single" w:sz="6" w:space="0" w:color="000000"/>
            </w:tcBorders>
            <w:hideMark/>
          </w:tcPr>
          <w:p w14:paraId="1187B6B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1C2072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568A0F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ex4114</w:t>
            </w:r>
          </w:p>
        </w:tc>
        <w:tc>
          <w:tcPr>
            <w:tcW w:w="2689" w:type="dxa"/>
            <w:tcBorders>
              <w:top w:val="single" w:sz="6" w:space="0" w:color="000000"/>
              <w:left w:val="single" w:sz="6" w:space="0" w:color="000000"/>
              <w:bottom w:val="single" w:sz="6" w:space="0" w:color="000000"/>
              <w:right w:val="single" w:sz="6" w:space="0" w:color="000000"/>
            </w:tcBorders>
            <w:hideMark/>
          </w:tcPr>
          <w:p w14:paraId="39F3844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Patent leather and patent laminated leather; metallised leather</w:t>
            </w:r>
          </w:p>
        </w:tc>
        <w:tc>
          <w:tcPr>
            <w:tcW w:w="3608" w:type="dxa"/>
            <w:tcBorders>
              <w:top w:val="single" w:sz="6" w:space="0" w:color="000000"/>
              <w:left w:val="single" w:sz="6" w:space="0" w:color="000000"/>
              <w:bottom w:val="single" w:sz="6" w:space="0" w:color="000000"/>
              <w:right w:val="single" w:sz="6" w:space="0" w:color="000000"/>
            </w:tcBorders>
            <w:hideMark/>
          </w:tcPr>
          <w:p w14:paraId="4E25CD1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headings 4104 to 4106, 4107, 4112 or 4113, provided that their total value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B39C18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0B1229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B9A067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42</w:t>
            </w:r>
          </w:p>
        </w:tc>
        <w:tc>
          <w:tcPr>
            <w:tcW w:w="2689" w:type="dxa"/>
            <w:tcBorders>
              <w:top w:val="single" w:sz="6" w:space="0" w:color="000000"/>
              <w:left w:val="single" w:sz="6" w:space="0" w:color="000000"/>
              <w:bottom w:val="single" w:sz="6" w:space="0" w:color="000000"/>
              <w:right w:val="single" w:sz="6" w:space="0" w:color="000000"/>
            </w:tcBorders>
            <w:hideMark/>
          </w:tcPr>
          <w:p w14:paraId="3EF7CBA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of leather; saddlery and harness; travel goods, handbags and similar containers; articles of animal gut (other than silk worm gut)</w:t>
            </w:r>
          </w:p>
        </w:tc>
        <w:tc>
          <w:tcPr>
            <w:tcW w:w="3608" w:type="dxa"/>
            <w:tcBorders>
              <w:top w:val="single" w:sz="6" w:space="0" w:color="000000"/>
              <w:left w:val="single" w:sz="6" w:space="0" w:color="000000"/>
              <w:bottom w:val="single" w:sz="6" w:space="0" w:color="000000"/>
              <w:right w:val="single" w:sz="6" w:space="0" w:color="000000"/>
            </w:tcBorders>
            <w:hideMark/>
          </w:tcPr>
          <w:p w14:paraId="434C317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D116DE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DB9072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687AF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43</w:t>
            </w:r>
          </w:p>
        </w:tc>
        <w:tc>
          <w:tcPr>
            <w:tcW w:w="2689" w:type="dxa"/>
            <w:tcBorders>
              <w:top w:val="single" w:sz="6" w:space="0" w:color="000000"/>
              <w:left w:val="single" w:sz="6" w:space="0" w:color="000000"/>
              <w:bottom w:val="single" w:sz="6" w:space="0" w:color="000000"/>
              <w:right w:val="single" w:sz="6" w:space="0" w:color="000000"/>
            </w:tcBorders>
            <w:hideMark/>
          </w:tcPr>
          <w:p w14:paraId="3E5BFC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roofErr w:type="spellStart"/>
            <w:r w:rsidRPr="004A6868">
              <w:rPr>
                <w:rFonts w:ascii="Times New Roman" w:eastAsia="Times New Roman" w:hAnsi="Times New Roman" w:cs="Times New Roman"/>
                <w:sz w:val="23"/>
                <w:szCs w:val="23"/>
                <w:lang w:eastAsia="en-GB"/>
              </w:rPr>
              <w:t>Furskins</w:t>
            </w:r>
            <w:proofErr w:type="spellEnd"/>
            <w:r w:rsidRPr="004A6868">
              <w:rPr>
                <w:rFonts w:ascii="Times New Roman" w:eastAsia="Times New Roman" w:hAnsi="Times New Roman" w:cs="Times New Roman"/>
                <w:sz w:val="23"/>
                <w:szCs w:val="23"/>
                <w:lang w:eastAsia="en-GB"/>
              </w:rPr>
              <w:t xml:space="preserve"> and artificial fur; manufactures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9FD364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218D5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830F9CF"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3E556C3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ex4302</w:t>
            </w:r>
          </w:p>
        </w:tc>
        <w:tc>
          <w:tcPr>
            <w:tcW w:w="2689" w:type="dxa"/>
            <w:tcBorders>
              <w:top w:val="single" w:sz="6" w:space="0" w:color="000000"/>
              <w:left w:val="single" w:sz="6" w:space="0" w:color="000000"/>
              <w:bottom w:val="single" w:sz="6" w:space="0" w:color="000000"/>
              <w:right w:val="single" w:sz="6" w:space="0" w:color="000000"/>
            </w:tcBorders>
            <w:hideMark/>
          </w:tcPr>
          <w:p w14:paraId="6E265C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Tanned or dressed </w:t>
            </w:r>
            <w:proofErr w:type="spellStart"/>
            <w:r w:rsidRPr="004A6868">
              <w:rPr>
                <w:rFonts w:ascii="Times New Roman" w:eastAsia="Times New Roman" w:hAnsi="Times New Roman" w:cs="Times New Roman"/>
                <w:sz w:val="23"/>
                <w:szCs w:val="23"/>
                <w:lang w:eastAsia="en-GB"/>
              </w:rPr>
              <w:t>furskins</w:t>
            </w:r>
            <w:proofErr w:type="spellEnd"/>
            <w:r w:rsidRPr="004A6868">
              <w:rPr>
                <w:rFonts w:ascii="Times New Roman" w:eastAsia="Times New Roman" w:hAnsi="Times New Roman" w:cs="Times New Roman"/>
                <w:sz w:val="23"/>
                <w:szCs w:val="23"/>
                <w:lang w:eastAsia="en-GB"/>
              </w:rPr>
              <w:t>, assembled:</w:t>
            </w:r>
          </w:p>
        </w:tc>
        <w:tc>
          <w:tcPr>
            <w:tcW w:w="3608" w:type="dxa"/>
            <w:tcBorders>
              <w:top w:val="single" w:sz="6" w:space="0" w:color="000000"/>
              <w:left w:val="single" w:sz="6" w:space="0" w:color="000000"/>
              <w:bottom w:val="single" w:sz="6" w:space="0" w:color="000000"/>
              <w:right w:val="single" w:sz="6" w:space="0" w:color="000000"/>
            </w:tcBorders>
            <w:hideMark/>
          </w:tcPr>
          <w:p w14:paraId="50AAA8B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E16B52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AA8128A"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9EC1C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21774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Plates, crosses and similar forms</w:t>
            </w:r>
          </w:p>
        </w:tc>
        <w:tc>
          <w:tcPr>
            <w:tcW w:w="3608" w:type="dxa"/>
            <w:tcBorders>
              <w:top w:val="single" w:sz="6" w:space="0" w:color="000000"/>
              <w:left w:val="single" w:sz="6" w:space="0" w:color="000000"/>
              <w:bottom w:val="single" w:sz="6" w:space="0" w:color="000000"/>
              <w:right w:val="single" w:sz="6" w:space="0" w:color="000000"/>
            </w:tcBorders>
            <w:hideMark/>
          </w:tcPr>
          <w:p w14:paraId="68E6A76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Bleaching or dyeing, in addition to cutting and assembly of non-assembled tanned or dressed </w:t>
            </w:r>
            <w:proofErr w:type="spellStart"/>
            <w:r w:rsidRPr="004A6868">
              <w:rPr>
                <w:rFonts w:ascii="Times New Roman" w:eastAsia="Times New Roman" w:hAnsi="Times New Roman" w:cs="Times New Roman"/>
                <w:sz w:val="23"/>
                <w:szCs w:val="23"/>
                <w:lang w:eastAsia="en-GB"/>
              </w:rPr>
              <w:t>furskins</w:t>
            </w:r>
            <w:proofErr w:type="spellEnd"/>
          </w:p>
        </w:tc>
        <w:tc>
          <w:tcPr>
            <w:tcW w:w="1389" w:type="dxa"/>
            <w:tcBorders>
              <w:top w:val="single" w:sz="6" w:space="0" w:color="000000"/>
              <w:left w:val="single" w:sz="6" w:space="0" w:color="000000"/>
              <w:bottom w:val="single" w:sz="6" w:space="0" w:color="000000"/>
              <w:right w:val="single" w:sz="6" w:space="0" w:color="000000"/>
            </w:tcBorders>
            <w:hideMark/>
          </w:tcPr>
          <w:p w14:paraId="73B17A2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0A0FE46"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CDC396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7924B2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25AF0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from non-assembled, tanned or dressed </w:t>
            </w:r>
            <w:proofErr w:type="spellStart"/>
            <w:r w:rsidRPr="004A6868">
              <w:rPr>
                <w:rFonts w:ascii="Times New Roman" w:eastAsia="Times New Roman" w:hAnsi="Times New Roman" w:cs="Times New Roman"/>
                <w:sz w:val="23"/>
                <w:szCs w:val="23"/>
                <w:lang w:eastAsia="en-GB"/>
              </w:rPr>
              <w:t>furskins</w:t>
            </w:r>
            <w:proofErr w:type="spellEnd"/>
          </w:p>
        </w:tc>
        <w:tc>
          <w:tcPr>
            <w:tcW w:w="1389" w:type="dxa"/>
            <w:tcBorders>
              <w:top w:val="single" w:sz="6" w:space="0" w:color="000000"/>
              <w:left w:val="single" w:sz="6" w:space="0" w:color="000000"/>
              <w:bottom w:val="single" w:sz="6" w:space="0" w:color="000000"/>
              <w:right w:val="single" w:sz="6" w:space="0" w:color="000000"/>
            </w:tcBorders>
            <w:hideMark/>
          </w:tcPr>
          <w:p w14:paraId="05D2520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93FB53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B47C4A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4303</w:t>
            </w:r>
          </w:p>
        </w:tc>
        <w:tc>
          <w:tcPr>
            <w:tcW w:w="2689" w:type="dxa"/>
            <w:tcBorders>
              <w:top w:val="single" w:sz="6" w:space="0" w:color="000000"/>
              <w:left w:val="single" w:sz="6" w:space="0" w:color="000000"/>
              <w:bottom w:val="single" w:sz="6" w:space="0" w:color="000000"/>
              <w:right w:val="single" w:sz="6" w:space="0" w:color="000000"/>
            </w:tcBorders>
            <w:hideMark/>
          </w:tcPr>
          <w:p w14:paraId="3B512DC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Articles of apparel, clothing accessories and other articles of </w:t>
            </w:r>
            <w:proofErr w:type="spellStart"/>
            <w:r w:rsidRPr="004A6868">
              <w:rPr>
                <w:rFonts w:ascii="Times New Roman" w:eastAsia="Times New Roman" w:hAnsi="Times New Roman" w:cs="Times New Roman"/>
                <w:sz w:val="23"/>
                <w:szCs w:val="23"/>
                <w:lang w:eastAsia="en-GB"/>
              </w:rPr>
              <w:t>furskin</w:t>
            </w:r>
            <w:proofErr w:type="spellEnd"/>
          </w:p>
        </w:tc>
        <w:tc>
          <w:tcPr>
            <w:tcW w:w="3608" w:type="dxa"/>
            <w:tcBorders>
              <w:top w:val="single" w:sz="6" w:space="0" w:color="000000"/>
              <w:left w:val="single" w:sz="6" w:space="0" w:color="000000"/>
              <w:bottom w:val="single" w:sz="6" w:space="0" w:color="000000"/>
              <w:right w:val="single" w:sz="6" w:space="0" w:color="000000"/>
            </w:tcBorders>
            <w:hideMark/>
          </w:tcPr>
          <w:p w14:paraId="34566B7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from non-assembled tanned or dressed </w:t>
            </w:r>
            <w:proofErr w:type="spellStart"/>
            <w:r w:rsidRPr="004A6868">
              <w:rPr>
                <w:rFonts w:ascii="Times New Roman" w:eastAsia="Times New Roman" w:hAnsi="Times New Roman" w:cs="Times New Roman"/>
                <w:sz w:val="23"/>
                <w:szCs w:val="23"/>
                <w:lang w:eastAsia="en-GB"/>
              </w:rPr>
              <w:t>furskins</w:t>
            </w:r>
            <w:proofErr w:type="spellEnd"/>
            <w:r w:rsidRPr="004A6868">
              <w:rPr>
                <w:rFonts w:ascii="Times New Roman" w:eastAsia="Times New Roman" w:hAnsi="Times New Roman" w:cs="Times New Roman"/>
                <w:sz w:val="23"/>
                <w:szCs w:val="23"/>
                <w:lang w:eastAsia="en-GB"/>
              </w:rPr>
              <w:t xml:space="preserve"> of heading 4302</w:t>
            </w:r>
          </w:p>
        </w:tc>
        <w:tc>
          <w:tcPr>
            <w:tcW w:w="1389" w:type="dxa"/>
            <w:tcBorders>
              <w:top w:val="single" w:sz="6" w:space="0" w:color="000000"/>
              <w:left w:val="single" w:sz="6" w:space="0" w:color="000000"/>
              <w:bottom w:val="single" w:sz="6" w:space="0" w:color="000000"/>
              <w:right w:val="single" w:sz="6" w:space="0" w:color="000000"/>
            </w:tcBorders>
            <w:hideMark/>
          </w:tcPr>
          <w:p w14:paraId="72664A5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C66774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C17DA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44</w:t>
            </w:r>
          </w:p>
        </w:tc>
        <w:tc>
          <w:tcPr>
            <w:tcW w:w="2689" w:type="dxa"/>
            <w:tcBorders>
              <w:top w:val="single" w:sz="6" w:space="0" w:color="000000"/>
              <w:left w:val="single" w:sz="6" w:space="0" w:color="000000"/>
              <w:bottom w:val="single" w:sz="6" w:space="0" w:color="000000"/>
              <w:right w:val="single" w:sz="6" w:space="0" w:color="000000"/>
            </w:tcBorders>
            <w:hideMark/>
          </w:tcPr>
          <w:p w14:paraId="3A1F3F6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Wood and articles of wood; wood charcoal;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BCF19B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31A8B8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251369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1FBC1F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ex4403</w:t>
            </w:r>
          </w:p>
        </w:tc>
        <w:tc>
          <w:tcPr>
            <w:tcW w:w="2689" w:type="dxa"/>
            <w:tcBorders>
              <w:top w:val="single" w:sz="6" w:space="0" w:color="000000"/>
              <w:left w:val="single" w:sz="6" w:space="0" w:color="000000"/>
              <w:bottom w:val="single" w:sz="6" w:space="0" w:color="000000"/>
              <w:right w:val="single" w:sz="6" w:space="0" w:color="000000"/>
            </w:tcBorders>
            <w:hideMark/>
          </w:tcPr>
          <w:p w14:paraId="524C869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Wood roughly squared</w:t>
            </w:r>
          </w:p>
        </w:tc>
        <w:tc>
          <w:tcPr>
            <w:tcW w:w="3608" w:type="dxa"/>
            <w:tcBorders>
              <w:top w:val="single" w:sz="6" w:space="0" w:color="000000"/>
              <w:left w:val="single" w:sz="6" w:space="0" w:color="000000"/>
              <w:bottom w:val="single" w:sz="6" w:space="0" w:color="000000"/>
              <w:right w:val="single" w:sz="6" w:space="0" w:color="000000"/>
            </w:tcBorders>
            <w:hideMark/>
          </w:tcPr>
          <w:p w14:paraId="5CD3CC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wood in the rough, whether or not stripped of its bark or merely roughed down</w:t>
            </w:r>
          </w:p>
        </w:tc>
        <w:tc>
          <w:tcPr>
            <w:tcW w:w="1389" w:type="dxa"/>
            <w:tcBorders>
              <w:top w:val="single" w:sz="6" w:space="0" w:color="000000"/>
              <w:left w:val="single" w:sz="6" w:space="0" w:color="000000"/>
              <w:bottom w:val="single" w:sz="6" w:space="0" w:color="000000"/>
              <w:right w:val="single" w:sz="6" w:space="0" w:color="000000"/>
            </w:tcBorders>
            <w:hideMark/>
          </w:tcPr>
          <w:p w14:paraId="4468C4C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2B6CAE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0A74EB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ex4407</w:t>
            </w:r>
          </w:p>
        </w:tc>
        <w:tc>
          <w:tcPr>
            <w:tcW w:w="2689" w:type="dxa"/>
            <w:tcBorders>
              <w:top w:val="single" w:sz="6" w:space="0" w:color="000000"/>
              <w:left w:val="single" w:sz="6" w:space="0" w:color="000000"/>
              <w:bottom w:val="single" w:sz="6" w:space="0" w:color="000000"/>
              <w:right w:val="single" w:sz="6" w:space="0" w:color="000000"/>
            </w:tcBorders>
            <w:hideMark/>
          </w:tcPr>
          <w:p w14:paraId="2D82930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Wood sawn or chipped lengthwise, sliced or peeled, of a thickness exceeding 6 mm, planed, sanded or end-jointed</w:t>
            </w:r>
          </w:p>
        </w:tc>
        <w:tc>
          <w:tcPr>
            <w:tcW w:w="3608" w:type="dxa"/>
            <w:tcBorders>
              <w:top w:val="single" w:sz="6" w:space="0" w:color="000000"/>
              <w:left w:val="single" w:sz="6" w:space="0" w:color="000000"/>
              <w:bottom w:val="single" w:sz="6" w:space="0" w:color="000000"/>
              <w:right w:val="single" w:sz="6" w:space="0" w:color="000000"/>
            </w:tcBorders>
            <w:hideMark/>
          </w:tcPr>
          <w:p w14:paraId="054E486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roofErr w:type="spellStart"/>
            <w:r w:rsidRPr="004A6868">
              <w:rPr>
                <w:rFonts w:ascii="Times New Roman" w:eastAsia="Times New Roman" w:hAnsi="Times New Roman" w:cs="Times New Roman"/>
                <w:sz w:val="23"/>
                <w:szCs w:val="23"/>
                <w:lang w:eastAsia="en-GB"/>
              </w:rPr>
              <w:t>Planing</w:t>
            </w:r>
            <w:proofErr w:type="spellEnd"/>
            <w:r w:rsidRPr="004A6868">
              <w:rPr>
                <w:rFonts w:ascii="Times New Roman" w:eastAsia="Times New Roman" w:hAnsi="Times New Roman" w:cs="Times New Roman"/>
                <w:sz w:val="23"/>
                <w:szCs w:val="23"/>
                <w:lang w:eastAsia="en-GB"/>
              </w:rPr>
              <w:t>, sanding or end-jointing</w:t>
            </w:r>
          </w:p>
        </w:tc>
        <w:tc>
          <w:tcPr>
            <w:tcW w:w="1389" w:type="dxa"/>
            <w:tcBorders>
              <w:top w:val="single" w:sz="6" w:space="0" w:color="000000"/>
              <w:left w:val="single" w:sz="6" w:space="0" w:color="000000"/>
              <w:bottom w:val="single" w:sz="6" w:space="0" w:color="000000"/>
              <w:right w:val="single" w:sz="6" w:space="0" w:color="000000"/>
            </w:tcBorders>
            <w:hideMark/>
          </w:tcPr>
          <w:p w14:paraId="273C633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4B0D2A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992A53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ex4408</w:t>
            </w:r>
          </w:p>
        </w:tc>
        <w:tc>
          <w:tcPr>
            <w:tcW w:w="2689" w:type="dxa"/>
            <w:tcBorders>
              <w:top w:val="single" w:sz="6" w:space="0" w:color="000000"/>
              <w:left w:val="single" w:sz="6" w:space="0" w:color="000000"/>
              <w:bottom w:val="single" w:sz="6" w:space="0" w:color="000000"/>
              <w:right w:val="single" w:sz="6" w:space="0" w:color="000000"/>
            </w:tcBorders>
            <w:hideMark/>
          </w:tcPr>
          <w:p w14:paraId="19D843D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3608" w:type="dxa"/>
            <w:tcBorders>
              <w:top w:val="single" w:sz="6" w:space="0" w:color="000000"/>
              <w:left w:val="single" w:sz="6" w:space="0" w:color="000000"/>
              <w:bottom w:val="single" w:sz="6" w:space="0" w:color="000000"/>
              <w:right w:val="single" w:sz="6" w:space="0" w:color="000000"/>
            </w:tcBorders>
            <w:hideMark/>
          </w:tcPr>
          <w:p w14:paraId="18AF25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Splicing, </w:t>
            </w:r>
            <w:proofErr w:type="spellStart"/>
            <w:r w:rsidRPr="004A6868">
              <w:rPr>
                <w:rFonts w:ascii="Times New Roman" w:eastAsia="Times New Roman" w:hAnsi="Times New Roman" w:cs="Times New Roman"/>
                <w:sz w:val="23"/>
                <w:szCs w:val="23"/>
                <w:lang w:eastAsia="en-GB"/>
              </w:rPr>
              <w:t>planing</w:t>
            </w:r>
            <w:proofErr w:type="spellEnd"/>
            <w:r w:rsidRPr="004A6868">
              <w:rPr>
                <w:rFonts w:ascii="Times New Roman" w:eastAsia="Times New Roman" w:hAnsi="Times New Roman" w:cs="Times New Roman"/>
                <w:sz w:val="23"/>
                <w:szCs w:val="23"/>
                <w:lang w:eastAsia="en-GB"/>
              </w:rPr>
              <w:t>, sanding or end-jointing</w:t>
            </w:r>
          </w:p>
        </w:tc>
        <w:tc>
          <w:tcPr>
            <w:tcW w:w="1389" w:type="dxa"/>
            <w:tcBorders>
              <w:top w:val="single" w:sz="6" w:space="0" w:color="000000"/>
              <w:left w:val="single" w:sz="6" w:space="0" w:color="000000"/>
              <w:bottom w:val="single" w:sz="6" w:space="0" w:color="000000"/>
              <w:right w:val="single" w:sz="6" w:space="0" w:color="000000"/>
            </w:tcBorders>
            <w:hideMark/>
          </w:tcPr>
          <w:p w14:paraId="1250113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BF89615"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E8D430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ex4409</w:t>
            </w:r>
          </w:p>
        </w:tc>
        <w:tc>
          <w:tcPr>
            <w:tcW w:w="2689" w:type="dxa"/>
            <w:tcBorders>
              <w:top w:val="single" w:sz="6" w:space="0" w:color="000000"/>
              <w:left w:val="single" w:sz="6" w:space="0" w:color="000000"/>
              <w:bottom w:val="single" w:sz="6" w:space="0" w:color="000000"/>
              <w:right w:val="single" w:sz="6" w:space="0" w:color="000000"/>
            </w:tcBorders>
            <w:hideMark/>
          </w:tcPr>
          <w:p w14:paraId="7C523E6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Wood continuously shaped along any of its edges, ends or faces, whether or not planed, sanded or end-jointed:</w:t>
            </w:r>
          </w:p>
        </w:tc>
        <w:tc>
          <w:tcPr>
            <w:tcW w:w="3608" w:type="dxa"/>
            <w:tcBorders>
              <w:top w:val="single" w:sz="6" w:space="0" w:color="000000"/>
              <w:left w:val="single" w:sz="6" w:space="0" w:color="000000"/>
              <w:bottom w:val="single" w:sz="6" w:space="0" w:color="000000"/>
              <w:right w:val="single" w:sz="6" w:space="0" w:color="000000"/>
            </w:tcBorders>
            <w:hideMark/>
          </w:tcPr>
          <w:p w14:paraId="7A302EA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57BDDC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3144085"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AA2553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0AC9BB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Sanded or end-jointed</w:t>
            </w:r>
          </w:p>
        </w:tc>
        <w:tc>
          <w:tcPr>
            <w:tcW w:w="3608" w:type="dxa"/>
            <w:tcBorders>
              <w:top w:val="single" w:sz="6" w:space="0" w:color="000000"/>
              <w:left w:val="single" w:sz="6" w:space="0" w:color="000000"/>
              <w:bottom w:val="single" w:sz="6" w:space="0" w:color="000000"/>
              <w:right w:val="single" w:sz="6" w:space="0" w:color="000000"/>
            </w:tcBorders>
            <w:hideMark/>
          </w:tcPr>
          <w:p w14:paraId="68DE88C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Sanding or end-jointing</w:t>
            </w:r>
          </w:p>
        </w:tc>
        <w:tc>
          <w:tcPr>
            <w:tcW w:w="1389" w:type="dxa"/>
            <w:tcBorders>
              <w:top w:val="single" w:sz="6" w:space="0" w:color="000000"/>
              <w:left w:val="single" w:sz="6" w:space="0" w:color="000000"/>
              <w:bottom w:val="single" w:sz="6" w:space="0" w:color="000000"/>
              <w:right w:val="single" w:sz="6" w:space="0" w:color="000000"/>
            </w:tcBorders>
            <w:hideMark/>
          </w:tcPr>
          <w:p w14:paraId="3C33320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80FCCEB"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AFBE45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C73B6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Beadings and mouldings</w:t>
            </w:r>
          </w:p>
        </w:tc>
        <w:tc>
          <w:tcPr>
            <w:tcW w:w="3608" w:type="dxa"/>
            <w:tcBorders>
              <w:top w:val="single" w:sz="6" w:space="0" w:color="000000"/>
              <w:left w:val="single" w:sz="6" w:space="0" w:color="000000"/>
              <w:bottom w:val="single" w:sz="6" w:space="0" w:color="000000"/>
              <w:right w:val="single" w:sz="6" w:space="0" w:color="000000"/>
            </w:tcBorders>
            <w:hideMark/>
          </w:tcPr>
          <w:p w14:paraId="7E1AC48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Beading or moulding</w:t>
            </w:r>
          </w:p>
        </w:tc>
        <w:tc>
          <w:tcPr>
            <w:tcW w:w="1389" w:type="dxa"/>
            <w:tcBorders>
              <w:top w:val="single" w:sz="6" w:space="0" w:color="000000"/>
              <w:left w:val="single" w:sz="6" w:space="0" w:color="000000"/>
              <w:bottom w:val="single" w:sz="6" w:space="0" w:color="000000"/>
              <w:right w:val="single" w:sz="6" w:space="0" w:color="000000"/>
            </w:tcBorders>
            <w:hideMark/>
          </w:tcPr>
          <w:p w14:paraId="63F2E38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569E86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1353E8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ex4410 to ex ex4413</w:t>
            </w:r>
          </w:p>
        </w:tc>
        <w:tc>
          <w:tcPr>
            <w:tcW w:w="2689" w:type="dxa"/>
            <w:tcBorders>
              <w:top w:val="single" w:sz="6" w:space="0" w:color="000000"/>
              <w:left w:val="single" w:sz="6" w:space="0" w:color="000000"/>
              <w:bottom w:val="single" w:sz="6" w:space="0" w:color="000000"/>
              <w:right w:val="single" w:sz="6" w:space="0" w:color="000000"/>
            </w:tcBorders>
            <w:hideMark/>
          </w:tcPr>
          <w:p w14:paraId="42AC449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Beadings and mouldings, including moulded skirting and other moulded boards</w:t>
            </w:r>
          </w:p>
        </w:tc>
        <w:tc>
          <w:tcPr>
            <w:tcW w:w="3608" w:type="dxa"/>
            <w:tcBorders>
              <w:top w:val="single" w:sz="6" w:space="0" w:color="000000"/>
              <w:left w:val="single" w:sz="6" w:space="0" w:color="000000"/>
              <w:bottom w:val="single" w:sz="6" w:space="0" w:color="000000"/>
              <w:right w:val="single" w:sz="6" w:space="0" w:color="000000"/>
            </w:tcBorders>
            <w:hideMark/>
          </w:tcPr>
          <w:p w14:paraId="65CF36C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Beading or moulding</w:t>
            </w:r>
          </w:p>
        </w:tc>
        <w:tc>
          <w:tcPr>
            <w:tcW w:w="1389" w:type="dxa"/>
            <w:tcBorders>
              <w:top w:val="single" w:sz="6" w:space="0" w:color="000000"/>
              <w:left w:val="single" w:sz="6" w:space="0" w:color="000000"/>
              <w:bottom w:val="single" w:sz="6" w:space="0" w:color="000000"/>
              <w:right w:val="single" w:sz="6" w:space="0" w:color="000000"/>
            </w:tcBorders>
            <w:hideMark/>
          </w:tcPr>
          <w:p w14:paraId="5974804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3CEC57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B06862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ex4415</w:t>
            </w:r>
          </w:p>
        </w:tc>
        <w:tc>
          <w:tcPr>
            <w:tcW w:w="2689" w:type="dxa"/>
            <w:tcBorders>
              <w:top w:val="single" w:sz="6" w:space="0" w:color="000000"/>
              <w:left w:val="single" w:sz="6" w:space="0" w:color="000000"/>
              <w:bottom w:val="single" w:sz="6" w:space="0" w:color="000000"/>
              <w:right w:val="single" w:sz="6" w:space="0" w:color="000000"/>
            </w:tcBorders>
            <w:hideMark/>
          </w:tcPr>
          <w:p w14:paraId="34543C0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Packing cases, boxes, crates, drums and similar packings, of wood</w:t>
            </w:r>
          </w:p>
        </w:tc>
        <w:tc>
          <w:tcPr>
            <w:tcW w:w="3608" w:type="dxa"/>
            <w:tcBorders>
              <w:top w:val="single" w:sz="6" w:space="0" w:color="000000"/>
              <w:left w:val="single" w:sz="6" w:space="0" w:color="000000"/>
              <w:bottom w:val="single" w:sz="6" w:space="0" w:color="000000"/>
              <w:right w:val="single" w:sz="6" w:space="0" w:color="000000"/>
            </w:tcBorders>
            <w:hideMark/>
          </w:tcPr>
          <w:p w14:paraId="1E8F166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boards not cut to size</w:t>
            </w:r>
          </w:p>
        </w:tc>
        <w:tc>
          <w:tcPr>
            <w:tcW w:w="1389" w:type="dxa"/>
            <w:tcBorders>
              <w:top w:val="single" w:sz="6" w:space="0" w:color="000000"/>
              <w:left w:val="single" w:sz="6" w:space="0" w:color="000000"/>
              <w:bottom w:val="single" w:sz="6" w:space="0" w:color="000000"/>
              <w:right w:val="single" w:sz="6" w:space="0" w:color="000000"/>
            </w:tcBorders>
            <w:hideMark/>
          </w:tcPr>
          <w:p w14:paraId="725A788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4775ED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E7A016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ex4416</w:t>
            </w:r>
          </w:p>
        </w:tc>
        <w:tc>
          <w:tcPr>
            <w:tcW w:w="2689" w:type="dxa"/>
            <w:tcBorders>
              <w:top w:val="single" w:sz="6" w:space="0" w:color="000000"/>
              <w:left w:val="single" w:sz="6" w:space="0" w:color="000000"/>
              <w:bottom w:val="single" w:sz="6" w:space="0" w:color="000000"/>
              <w:right w:val="single" w:sz="6" w:space="0" w:color="000000"/>
            </w:tcBorders>
            <w:hideMark/>
          </w:tcPr>
          <w:p w14:paraId="2995B05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Casks, barrels, vats, tubs and other coopers’ products and parts thereof, of wood</w:t>
            </w:r>
          </w:p>
        </w:tc>
        <w:tc>
          <w:tcPr>
            <w:tcW w:w="3608" w:type="dxa"/>
            <w:tcBorders>
              <w:top w:val="single" w:sz="6" w:space="0" w:color="000000"/>
              <w:left w:val="single" w:sz="6" w:space="0" w:color="000000"/>
              <w:bottom w:val="single" w:sz="6" w:space="0" w:color="000000"/>
              <w:right w:val="single" w:sz="6" w:space="0" w:color="000000"/>
            </w:tcBorders>
            <w:hideMark/>
          </w:tcPr>
          <w:p w14:paraId="6E9A588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riven staves, not further worked than sawn on the two principal surfaces</w:t>
            </w:r>
          </w:p>
        </w:tc>
        <w:tc>
          <w:tcPr>
            <w:tcW w:w="1389" w:type="dxa"/>
            <w:tcBorders>
              <w:top w:val="single" w:sz="6" w:space="0" w:color="000000"/>
              <w:left w:val="single" w:sz="6" w:space="0" w:color="000000"/>
              <w:bottom w:val="single" w:sz="6" w:space="0" w:color="000000"/>
              <w:right w:val="single" w:sz="6" w:space="0" w:color="000000"/>
            </w:tcBorders>
            <w:hideMark/>
          </w:tcPr>
          <w:p w14:paraId="3244622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18DB971"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27E600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ex4418</w:t>
            </w:r>
          </w:p>
        </w:tc>
        <w:tc>
          <w:tcPr>
            <w:tcW w:w="2689" w:type="dxa"/>
            <w:tcBorders>
              <w:top w:val="single" w:sz="6" w:space="0" w:color="000000"/>
              <w:left w:val="single" w:sz="6" w:space="0" w:color="000000"/>
              <w:bottom w:val="single" w:sz="6" w:space="0" w:color="000000"/>
              <w:right w:val="single" w:sz="6" w:space="0" w:color="000000"/>
            </w:tcBorders>
            <w:hideMark/>
          </w:tcPr>
          <w:p w14:paraId="7536EB6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Builders’ joinery and carpentry of wood</w:t>
            </w:r>
          </w:p>
        </w:tc>
        <w:tc>
          <w:tcPr>
            <w:tcW w:w="3608" w:type="dxa"/>
            <w:tcBorders>
              <w:top w:val="single" w:sz="6" w:space="0" w:color="000000"/>
              <w:left w:val="single" w:sz="6" w:space="0" w:color="000000"/>
              <w:bottom w:val="single" w:sz="6" w:space="0" w:color="000000"/>
              <w:right w:val="single" w:sz="6" w:space="0" w:color="000000"/>
            </w:tcBorders>
            <w:hideMark/>
          </w:tcPr>
          <w:p w14:paraId="56F16F7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cellular wood panels, shingles and shakes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074DDFC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C5A154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510051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29FD91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Beadings and mouldings</w:t>
            </w:r>
          </w:p>
        </w:tc>
        <w:tc>
          <w:tcPr>
            <w:tcW w:w="3608" w:type="dxa"/>
            <w:tcBorders>
              <w:top w:val="single" w:sz="6" w:space="0" w:color="000000"/>
              <w:left w:val="single" w:sz="6" w:space="0" w:color="000000"/>
              <w:bottom w:val="single" w:sz="6" w:space="0" w:color="000000"/>
              <w:right w:val="single" w:sz="6" w:space="0" w:color="000000"/>
            </w:tcBorders>
            <w:hideMark/>
          </w:tcPr>
          <w:p w14:paraId="1957EE6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Beading or moulding</w:t>
            </w:r>
          </w:p>
        </w:tc>
        <w:tc>
          <w:tcPr>
            <w:tcW w:w="1389" w:type="dxa"/>
            <w:tcBorders>
              <w:top w:val="single" w:sz="6" w:space="0" w:color="000000"/>
              <w:left w:val="single" w:sz="6" w:space="0" w:color="000000"/>
              <w:bottom w:val="single" w:sz="6" w:space="0" w:color="000000"/>
              <w:right w:val="single" w:sz="6" w:space="0" w:color="000000"/>
            </w:tcBorders>
            <w:hideMark/>
          </w:tcPr>
          <w:p w14:paraId="5D61648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67DFB0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6EE881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ex4421</w:t>
            </w:r>
          </w:p>
        </w:tc>
        <w:tc>
          <w:tcPr>
            <w:tcW w:w="2689" w:type="dxa"/>
            <w:tcBorders>
              <w:top w:val="single" w:sz="6" w:space="0" w:color="000000"/>
              <w:left w:val="single" w:sz="6" w:space="0" w:color="000000"/>
              <w:bottom w:val="single" w:sz="6" w:space="0" w:color="000000"/>
              <w:right w:val="single" w:sz="6" w:space="0" w:color="000000"/>
            </w:tcBorders>
            <w:hideMark/>
          </w:tcPr>
          <w:p w14:paraId="27E8227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Match splints; wooden pegs or pins for footwear</w:t>
            </w:r>
          </w:p>
        </w:tc>
        <w:tc>
          <w:tcPr>
            <w:tcW w:w="3608" w:type="dxa"/>
            <w:tcBorders>
              <w:top w:val="single" w:sz="6" w:space="0" w:color="000000"/>
              <w:left w:val="single" w:sz="6" w:space="0" w:color="000000"/>
              <w:bottom w:val="single" w:sz="6" w:space="0" w:color="000000"/>
              <w:right w:val="single" w:sz="6" w:space="0" w:color="000000"/>
            </w:tcBorders>
            <w:hideMark/>
          </w:tcPr>
          <w:p w14:paraId="0F7FF57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wood of any heading, except drawn wood of heading 4409</w:t>
            </w:r>
          </w:p>
        </w:tc>
        <w:tc>
          <w:tcPr>
            <w:tcW w:w="1389" w:type="dxa"/>
            <w:tcBorders>
              <w:top w:val="single" w:sz="6" w:space="0" w:color="000000"/>
              <w:left w:val="single" w:sz="6" w:space="0" w:color="000000"/>
              <w:bottom w:val="single" w:sz="6" w:space="0" w:color="000000"/>
              <w:right w:val="single" w:sz="6" w:space="0" w:color="000000"/>
            </w:tcBorders>
            <w:hideMark/>
          </w:tcPr>
          <w:p w14:paraId="3AF8D13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3AAAE3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A14E8A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45</w:t>
            </w:r>
          </w:p>
        </w:tc>
        <w:tc>
          <w:tcPr>
            <w:tcW w:w="2689" w:type="dxa"/>
            <w:tcBorders>
              <w:top w:val="single" w:sz="6" w:space="0" w:color="000000"/>
              <w:left w:val="single" w:sz="6" w:space="0" w:color="000000"/>
              <w:bottom w:val="single" w:sz="6" w:space="0" w:color="000000"/>
              <w:right w:val="single" w:sz="6" w:space="0" w:color="000000"/>
            </w:tcBorders>
            <w:hideMark/>
          </w:tcPr>
          <w:p w14:paraId="6F2F35A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Cork and articles of cork;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12A045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3F61C5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3347FB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5EA738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4503</w:t>
            </w:r>
          </w:p>
        </w:tc>
        <w:tc>
          <w:tcPr>
            <w:tcW w:w="2689" w:type="dxa"/>
            <w:tcBorders>
              <w:top w:val="single" w:sz="6" w:space="0" w:color="000000"/>
              <w:left w:val="single" w:sz="6" w:space="0" w:color="000000"/>
              <w:bottom w:val="single" w:sz="6" w:space="0" w:color="000000"/>
              <w:right w:val="single" w:sz="6" w:space="0" w:color="000000"/>
            </w:tcBorders>
            <w:hideMark/>
          </w:tcPr>
          <w:p w14:paraId="1E5E21E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of natural cork</w:t>
            </w:r>
          </w:p>
        </w:tc>
        <w:tc>
          <w:tcPr>
            <w:tcW w:w="3608" w:type="dxa"/>
            <w:tcBorders>
              <w:top w:val="single" w:sz="6" w:space="0" w:color="000000"/>
              <w:left w:val="single" w:sz="6" w:space="0" w:color="000000"/>
              <w:bottom w:val="single" w:sz="6" w:space="0" w:color="000000"/>
              <w:right w:val="single" w:sz="6" w:space="0" w:color="000000"/>
            </w:tcBorders>
            <w:hideMark/>
          </w:tcPr>
          <w:p w14:paraId="1C47BFC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cork of heading 4501</w:t>
            </w:r>
          </w:p>
        </w:tc>
        <w:tc>
          <w:tcPr>
            <w:tcW w:w="1389" w:type="dxa"/>
            <w:tcBorders>
              <w:top w:val="single" w:sz="6" w:space="0" w:color="000000"/>
              <w:left w:val="single" w:sz="6" w:space="0" w:color="000000"/>
              <w:bottom w:val="single" w:sz="6" w:space="0" w:color="000000"/>
              <w:right w:val="single" w:sz="6" w:space="0" w:color="000000"/>
            </w:tcBorders>
            <w:hideMark/>
          </w:tcPr>
          <w:p w14:paraId="079466B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C1FC75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015AE5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46</w:t>
            </w:r>
          </w:p>
        </w:tc>
        <w:tc>
          <w:tcPr>
            <w:tcW w:w="2689" w:type="dxa"/>
            <w:tcBorders>
              <w:top w:val="single" w:sz="6" w:space="0" w:color="000000"/>
              <w:left w:val="single" w:sz="6" w:space="0" w:color="000000"/>
              <w:bottom w:val="single" w:sz="6" w:space="0" w:color="000000"/>
              <w:right w:val="single" w:sz="6" w:space="0" w:color="000000"/>
            </w:tcBorders>
            <w:hideMark/>
          </w:tcPr>
          <w:p w14:paraId="0ACECF7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Manufactures of straw, of esparto or of other plaiting materials; </w:t>
            </w:r>
            <w:proofErr w:type="spellStart"/>
            <w:r w:rsidRPr="004A6868">
              <w:rPr>
                <w:rFonts w:ascii="Times New Roman" w:eastAsia="Times New Roman" w:hAnsi="Times New Roman" w:cs="Times New Roman"/>
                <w:sz w:val="23"/>
                <w:szCs w:val="23"/>
                <w:lang w:eastAsia="en-GB"/>
              </w:rPr>
              <w:t>basketware</w:t>
            </w:r>
            <w:proofErr w:type="spellEnd"/>
            <w:r w:rsidRPr="004A6868">
              <w:rPr>
                <w:rFonts w:ascii="Times New Roman" w:eastAsia="Times New Roman" w:hAnsi="Times New Roman" w:cs="Times New Roman"/>
                <w:sz w:val="23"/>
                <w:szCs w:val="23"/>
                <w:lang w:eastAsia="en-GB"/>
              </w:rPr>
              <w:t xml:space="preserve"> and wickerwork</w:t>
            </w:r>
          </w:p>
        </w:tc>
        <w:tc>
          <w:tcPr>
            <w:tcW w:w="3608" w:type="dxa"/>
            <w:tcBorders>
              <w:top w:val="single" w:sz="6" w:space="0" w:color="000000"/>
              <w:left w:val="single" w:sz="6" w:space="0" w:color="000000"/>
              <w:bottom w:val="single" w:sz="6" w:space="0" w:color="000000"/>
              <w:right w:val="single" w:sz="6" w:space="0" w:color="000000"/>
            </w:tcBorders>
            <w:hideMark/>
          </w:tcPr>
          <w:p w14:paraId="3AF921F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29869C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3B7864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A2F6E0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47</w:t>
            </w:r>
          </w:p>
        </w:tc>
        <w:tc>
          <w:tcPr>
            <w:tcW w:w="2689" w:type="dxa"/>
            <w:tcBorders>
              <w:top w:val="single" w:sz="6" w:space="0" w:color="000000"/>
              <w:left w:val="single" w:sz="6" w:space="0" w:color="000000"/>
              <w:bottom w:val="single" w:sz="6" w:space="0" w:color="000000"/>
              <w:right w:val="single" w:sz="6" w:space="0" w:color="000000"/>
            </w:tcBorders>
            <w:hideMark/>
          </w:tcPr>
          <w:p w14:paraId="689E26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Pulp of wood or of other fibrous cellulosic material; recovered (waste and scrap) paper or paperboard</w:t>
            </w:r>
          </w:p>
        </w:tc>
        <w:tc>
          <w:tcPr>
            <w:tcW w:w="3608" w:type="dxa"/>
            <w:tcBorders>
              <w:top w:val="single" w:sz="6" w:space="0" w:color="000000"/>
              <w:left w:val="single" w:sz="6" w:space="0" w:color="000000"/>
              <w:bottom w:val="single" w:sz="6" w:space="0" w:color="000000"/>
              <w:right w:val="single" w:sz="6" w:space="0" w:color="000000"/>
            </w:tcBorders>
            <w:hideMark/>
          </w:tcPr>
          <w:p w14:paraId="162FD3D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3DF2C6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47A65E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2A7D66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Chapter 48</w:t>
            </w:r>
          </w:p>
        </w:tc>
        <w:tc>
          <w:tcPr>
            <w:tcW w:w="2689" w:type="dxa"/>
            <w:tcBorders>
              <w:top w:val="single" w:sz="6" w:space="0" w:color="000000"/>
              <w:left w:val="single" w:sz="6" w:space="0" w:color="000000"/>
              <w:bottom w:val="single" w:sz="6" w:space="0" w:color="000000"/>
              <w:right w:val="single" w:sz="6" w:space="0" w:color="000000"/>
            </w:tcBorders>
            <w:hideMark/>
          </w:tcPr>
          <w:p w14:paraId="4BD8B0C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 and paperboard; articles of paper pulp, of paper or of paperboard;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30315E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86BA3D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0D6226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6A3F1C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ex4811</w:t>
            </w:r>
          </w:p>
        </w:tc>
        <w:tc>
          <w:tcPr>
            <w:tcW w:w="2689" w:type="dxa"/>
            <w:tcBorders>
              <w:top w:val="single" w:sz="6" w:space="0" w:color="000000"/>
              <w:left w:val="single" w:sz="6" w:space="0" w:color="000000"/>
              <w:bottom w:val="single" w:sz="6" w:space="0" w:color="000000"/>
              <w:right w:val="single" w:sz="6" w:space="0" w:color="000000"/>
            </w:tcBorders>
            <w:hideMark/>
          </w:tcPr>
          <w:p w14:paraId="4A7E8B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 and paperboard, ruled, lined or squared only</w:t>
            </w:r>
          </w:p>
        </w:tc>
        <w:tc>
          <w:tcPr>
            <w:tcW w:w="3608" w:type="dxa"/>
            <w:tcBorders>
              <w:top w:val="single" w:sz="6" w:space="0" w:color="000000"/>
              <w:left w:val="single" w:sz="6" w:space="0" w:color="000000"/>
              <w:bottom w:val="single" w:sz="6" w:space="0" w:color="000000"/>
              <w:right w:val="single" w:sz="6" w:space="0" w:color="000000"/>
            </w:tcBorders>
            <w:hideMark/>
          </w:tcPr>
          <w:p w14:paraId="73AA2B7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paper-making materials of Chapter 47</w:t>
            </w:r>
          </w:p>
        </w:tc>
        <w:tc>
          <w:tcPr>
            <w:tcW w:w="1389" w:type="dxa"/>
            <w:tcBorders>
              <w:top w:val="single" w:sz="6" w:space="0" w:color="000000"/>
              <w:left w:val="single" w:sz="6" w:space="0" w:color="000000"/>
              <w:bottom w:val="single" w:sz="6" w:space="0" w:color="000000"/>
              <w:right w:val="single" w:sz="6" w:space="0" w:color="000000"/>
            </w:tcBorders>
            <w:hideMark/>
          </w:tcPr>
          <w:p w14:paraId="6251A28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F804CA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1F2130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4816</w:t>
            </w:r>
          </w:p>
        </w:tc>
        <w:tc>
          <w:tcPr>
            <w:tcW w:w="2689" w:type="dxa"/>
            <w:tcBorders>
              <w:top w:val="single" w:sz="6" w:space="0" w:color="000000"/>
              <w:left w:val="single" w:sz="6" w:space="0" w:color="000000"/>
              <w:bottom w:val="single" w:sz="6" w:space="0" w:color="000000"/>
              <w:right w:val="single" w:sz="6" w:space="0" w:color="000000"/>
            </w:tcBorders>
            <w:hideMark/>
          </w:tcPr>
          <w:p w14:paraId="1ED085C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Carbon paper, self-copy paper and other copying or transfer papers (other than those of heading 4809), duplicator stencils and offset plates, of paper, whether or not put up in boxes</w:t>
            </w:r>
          </w:p>
        </w:tc>
        <w:tc>
          <w:tcPr>
            <w:tcW w:w="3608" w:type="dxa"/>
            <w:tcBorders>
              <w:top w:val="single" w:sz="6" w:space="0" w:color="000000"/>
              <w:left w:val="single" w:sz="6" w:space="0" w:color="000000"/>
              <w:bottom w:val="single" w:sz="6" w:space="0" w:color="000000"/>
              <w:right w:val="single" w:sz="6" w:space="0" w:color="000000"/>
            </w:tcBorders>
            <w:hideMark/>
          </w:tcPr>
          <w:p w14:paraId="40A7F5E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paper-making materials of Chapter 47</w:t>
            </w:r>
          </w:p>
        </w:tc>
        <w:tc>
          <w:tcPr>
            <w:tcW w:w="1389" w:type="dxa"/>
            <w:tcBorders>
              <w:top w:val="single" w:sz="6" w:space="0" w:color="000000"/>
              <w:left w:val="single" w:sz="6" w:space="0" w:color="000000"/>
              <w:bottom w:val="single" w:sz="6" w:space="0" w:color="000000"/>
              <w:right w:val="single" w:sz="6" w:space="0" w:color="000000"/>
            </w:tcBorders>
            <w:hideMark/>
          </w:tcPr>
          <w:p w14:paraId="0691B95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5D807E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80A24F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4817</w:t>
            </w:r>
          </w:p>
        </w:tc>
        <w:tc>
          <w:tcPr>
            <w:tcW w:w="2689" w:type="dxa"/>
            <w:tcBorders>
              <w:top w:val="single" w:sz="6" w:space="0" w:color="000000"/>
              <w:left w:val="single" w:sz="6" w:space="0" w:color="000000"/>
              <w:bottom w:val="single" w:sz="6" w:space="0" w:color="000000"/>
              <w:right w:val="single" w:sz="6" w:space="0" w:color="000000"/>
            </w:tcBorders>
            <w:hideMark/>
          </w:tcPr>
          <w:p w14:paraId="5838362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Envelopes, letter cards, plain postcards and correspondence cards, of paper or paperboard; boxes, pouches, wallets and writing compendiums, of paper or paperboard, containing an assortment of paper stationery</w:t>
            </w:r>
          </w:p>
        </w:tc>
        <w:tc>
          <w:tcPr>
            <w:tcW w:w="3608" w:type="dxa"/>
            <w:tcBorders>
              <w:top w:val="single" w:sz="6" w:space="0" w:color="000000"/>
              <w:left w:val="single" w:sz="6" w:space="0" w:color="000000"/>
              <w:bottom w:val="single" w:sz="6" w:space="0" w:color="000000"/>
              <w:right w:val="single" w:sz="6" w:space="0" w:color="000000"/>
            </w:tcBorders>
            <w:hideMark/>
          </w:tcPr>
          <w:p w14:paraId="7F83232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9EB3708" w14:textId="77777777" w:rsidTr="00E95A35">
              <w:trPr>
                <w:tblCellSpacing w:w="0" w:type="dxa"/>
              </w:trPr>
              <w:tc>
                <w:tcPr>
                  <w:tcW w:w="230" w:type="dxa"/>
                  <w:hideMark/>
                </w:tcPr>
                <w:p w14:paraId="64E881F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6CE785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4FAB2C29"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A2546C5" w14:textId="77777777" w:rsidTr="00E95A35">
              <w:trPr>
                <w:tblCellSpacing w:w="0" w:type="dxa"/>
              </w:trPr>
              <w:tc>
                <w:tcPr>
                  <w:tcW w:w="230" w:type="dxa"/>
                  <w:hideMark/>
                </w:tcPr>
                <w:p w14:paraId="74C9FD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4068B9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5318A8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3F840B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4ED682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BB2C9D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ex4818</w:t>
            </w:r>
          </w:p>
        </w:tc>
        <w:tc>
          <w:tcPr>
            <w:tcW w:w="2689" w:type="dxa"/>
            <w:tcBorders>
              <w:top w:val="single" w:sz="6" w:space="0" w:color="000000"/>
              <w:left w:val="single" w:sz="6" w:space="0" w:color="000000"/>
              <w:bottom w:val="single" w:sz="6" w:space="0" w:color="000000"/>
              <w:right w:val="single" w:sz="6" w:space="0" w:color="000000"/>
            </w:tcBorders>
            <w:hideMark/>
          </w:tcPr>
          <w:p w14:paraId="34F6BA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Toilet paper</w:t>
            </w:r>
          </w:p>
        </w:tc>
        <w:tc>
          <w:tcPr>
            <w:tcW w:w="3608" w:type="dxa"/>
            <w:tcBorders>
              <w:top w:val="single" w:sz="6" w:space="0" w:color="000000"/>
              <w:left w:val="single" w:sz="6" w:space="0" w:color="000000"/>
              <w:bottom w:val="single" w:sz="6" w:space="0" w:color="000000"/>
              <w:right w:val="single" w:sz="6" w:space="0" w:color="000000"/>
            </w:tcBorders>
            <w:hideMark/>
          </w:tcPr>
          <w:p w14:paraId="785299C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paper-making materials of Chapter 47</w:t>
            </w:r>
          </w:p>
        </w:tc>
        <w:tc>
          <w:tcPr>
            <w:tcW w:w="1389" w:type="dxa"/>
            <w:tcBorders>
              <w:top w:val="single" w:sz="6" w:space="0" w:color="000000"/>
              <w:left w:val="single" w:sz="6" w:space="0" w:color="000000"/>
              <w:bottom w:val="single" w:sz="6" w:space="0" w:color="000000"/>
              <w:right w:val="single" w:sz="6" w:space="0" w:color="000000"/>
            </w:tcBorders>
            <w:hideMark/>
          </w:tcPr>
          <w:p w14:paraId="13E28AA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5F5A2B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2C1914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ex4819</w:t>
            </w:r>
          </w:p>
        </w:tc>
        <w:tc>
          <w:tcPr>
            <w:tcW w:w="2689" w:type="dxa"/>
            <w:tcBorders>
              <w:top w:val="single" w:sz="6" w:space="0" w:color="000000"/>
              <w:left w:val="single" w:sz="6" w:space="0" w:color="000000"/>
              <w:bottom w:val="single" w:sz="6" w:space="0" w:color="000000"/>
              <w:right w:val="single" w:sz="6" w:space="0" w:color="000000"/>
            </w:tcBorders>
            <w:hideMark/>
          </w:tcPr>
          <w:p w14:paraId="66F0685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Cartons, boxes, cases, bags and other packing containers, of paper, paperboard, cellulose wadding or webs of cellulose fibres</w:t>
            </w:r>
          </w:p>
        </w:tc>
        <w:tc>
          <w:tcPr>
            <w:tcW w:w="3608" w:type="dxa"/>
            <w:tcBorders>
              <w:top w:val="single" w:sz="6" w:space="0" w:color="000000"/>
              <w:left w:val="single" w:sz="6" w:space="0" w:color="000000"/>
              <w:bottom w:val="single" w:sz="6" w:space="0" w:color="000000"/>
              <w:right w:val="single" w:sz="6" w:space="0" w:color="000000"/>
            </w:tcBorders>
            <w:hideMark/>
          </w:tcPr>
          <w:p w14:paraId="2FDF362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0EC5780" w14:textId="77777777" w:rsidTr="00E95A35">
              <w:trPr>
                <w:tblCellSpacing w:w="0" w:type="dxa"/>
              </w:trPr>
              <w:tc>
                <w:tcPr>
                  <w:tcW w:w="230" w:type="dxa"/>
                  <w:hideMark/>
                </w:tcPr>
                <w:p w14:paraId="212E707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D9DFC7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5E5884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B165947" w14:textId="77777777" w:rsidTr="00E95A35">
              <w:trPr>
                <w:tblCellSpacing w:w="0" w:type="dxa"/>
              </w:trPr>
              <w:tc>
                <w:tcPr>
                  <w:tcW w:w="230" w:type="dxa"/>
                  <w:hideMark/>
                </w:tcPr>
                <w:p w14:paraId="51AA60F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056C02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536BF3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F590A8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A1A70E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B7090B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ex4820</w:t>
            </w:r>
          </w:p>
        </w:tc>
        <w:tc>
          <w:tcPr>
            <w:tcW w:w="2689" w:type="dxa"/>
            <w:tcBorders>
              <w:top w:val="single" w:sz="6" w:space="0" w:color="000000"/>
              <w:left w:val="single" w:sz="6" w:space="0" w:color="000000"/>
              <w:bottom w:val="single" w:sz="6" w:space="0" w:color="000000"/>
              <w:right w:val="single" w:sz="6" w:space="0" w:color="000000"/>
            </w:tcBorders>
            <w:hideMark/>
          </w:tcPr>
          <w:p w14:paraId="286C797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Letter pads</w:t>
            </w:r>
          </w:p>
        </w:tc>
        <w:tc>
          <w:tcPr>
            <w:tcW w:w="3608" w:type="dxa"/>
            <w:tcBorders>
              <w:top w:val="single" w:sz="6" w:space="0" w:color="000000"/>
              <w:left w:val="single" w:sz="6" w:space="0" w:color="000000"/>
              <w:bottom w:val="single" w:sz="6" w:space="0" w:color="000000"/>
              <w:right w:val="single" w:sz="6" w:space="0" w:color="000000"/>
            </w:tcBorders>
            <w:hideMark/>
          </w:tcPr>
          <w:p w14:paraId="647CEB6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75F9D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C163FA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36AC0F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ex4823</w:t>
            </w:r>
          </w:p>
        </w:tc>
        <w:tc>
          <w:tcPr>
            <w:tcW w:w="2689" w:type="dxa"/>
            <w:tcBorders>
              <w:top w:val="single" w:sz="6" w:space="0" w:color="000000"/>
              <w:left w:val="single" w:sz="6" w:space="0" w:color="000000"/>
              <w:bottom w:val="single" w:sz="6" w:space="0" w:color="000000"/>
              <w:right w:val="single" w:sz="6" w:space="0" w:color="000000"/>
            </w:tcBorders>
            <w:hideMark/>
          </w:tcPr>
          <w:p w14:paraId="317A66A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paper, paperboard, cellulose wadding and webs of cellulose fibres, cut to size or shape</w:t>
            </w:r>
          </w:p>
        </w:tc>
        <w:tc>
          <w:tcPr>
            <w:tcW w:w="3608" w:type="dxa"/>
            <w:tcBorders>
              <w:top w:val="single" w:sz="6" w:space="0" w:color="000000"/>
              <w:left w:val="single" w:sz="6" w:space="0" w:color="000000"/>
              <w:bottom w:val="single" w:sz="6" w:space="0" w:color="000000"/>
              <w:right w:val="single" w:sz="6" w:space="0" w:color="000000"/>
            </w:tcBorders>
            <w:hideMark/>
          </w:tcPr>
          <w:p w14:paraId="3FC1E09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paper-making materials of Chapter 47</w:t>
            </w:r>
          </w:p>
        </w:tc>
        <w:tc>
          <w:tcPr>
            <w:tcW w:w="1389" w:type="dxa"/>
            <w:tcBorders>
              <w:top w:val="single" w:sz="6" w:space="0" w:color="000000"/>
              <w:left w:val="single" w:sz="6" w:space="0" w:color="000000"/>
              <w:bottom w:val="single" w:sz="6" w:space="0" w:color="000000"/>
              <w:right w:val="single" w:sz="6" w:space="0" w:color="000000"/>
            </w:tcBorders>
            <w:hideMark/>
          </w:tcPr>
          <w:p w14:paraId="0BD2410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C35569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C95B34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49</w:t>
            </w:r>
          </w:p>
        </w:tc>
        <w:tc>
          <w:tcPr>
            <w:tcW w:w="2689" w:type="dxa"/>
            <w:tcBorders>
              <w:top w:val="single" w:sz="6" w:space="0" w:color="000000"/>
              <w:left w:val="single" w:sz="6" w:space="0" w:color="000000"/>
              <w:bottom w:val="single" w:sz="6" w:space="0" w:color="000000"/>
              <w:right w:val="single" w:sz="6" w:space="0" w:color="000000"/>
            </w:tcBorders>
            <w:hideMark/>
          </w:tcPr>
          <w:p w14:paraId="360B860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Printed books, newspapers, pictures and other products of the printing industry; manuscripts, typescripts and plans;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7322AA1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3E325F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AAF6D7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548C0F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4909</w:t>
            </w:r>
          </w:p>
        </w:tc>
        <w:tc>
          <w:tcPr>
            <w:tcW w:w="2689" w:type="dxa"/>
            <w:tcBorders>
              <w:top w:val="single" w:sz="6" w:space="0" w:color="000000"/>
              <w:left w:val="single" w:sz="6" w:space="0" w:color="000000"/>
              <w:bottom w:val="single" w:sz="6" w:space="0" w:color="000000"/>
              <w:right w:val="single" w:sz="6" w:space="0" w:color="000000"/>
            </w:tcBorders>
            <w:hideMark/>
          </w:tcPr>
          <w:p w14:paraId="031FAE3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Printed or illustrated postcards; printed cards bearing personal greetings, messages or announcements, whether or not illustrated, with or without envelopes or trimmings</w:t>
            </w:r>
          </w:p>
        </w:tc>
        <w:tc>
          <w:tcPr>
            <w:tcW w:w="3608" w:type="dxa"/>
            <w:tcBorders>
              <w:top w:val="single" w:sz="6" w:space="0" w:color="000000"/>
              <w:left w:val="single" w:sz="6" w:space="0" w:color="000000"/>
              <w:bottom w:val="single" w:sz="6" w:space="0" w:color="000000"/>
              <w:right w:val="single" w:sz="6" w:space="0" w:color="000000"/>
            </w:tcBorders>
            <w:hideMark/>
          </w:tcPr>
          <w:p w14:paraId="716ADF1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headings 4909 and 4911</w:t>
            </w:r>
          </w:p>
        </w:tc>
        <w:tc>
          <w:tcPr>
            <w:tcW w:w="1389" w:type="dxa"/>
            <w:tcBorders>
              <w:top w:val="single" w:sz="6" w:space="0" w:color="000000"/>
              <w:left w:val="single" w:sz="6" w:space="0" w:color="000000"/>
              <w:bottom w:val="single" w:sz="6" w:space="0" w:color="000000"/>
              <w:right w:val="single" w:sz="6" w:space="0" w:color="000000"/>
            </w:tcBorders>
            <w:hideMark/>
          </w:tcPr>
          <w:p w14:paraId="2BFCC21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E498079"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7061D2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4910</w:t>
            </w:r>
          </w:p>
        </w:tc>
        <w:tc>
          <w:tcPr>
            <w:tcW w:w="2689" w:type="dxa"/>
            <w:tcBorders>
              <w:top w:val="single" w:sz="6" w:space="0" w:color="000000"/>
              <w:left w:val="single" w:sz="6" w:space="0" w:color="000000"/>
              <w:bottom w:val="single" w:sz="6" w:space="0" w:color="000000"/>
              <w:right w:val="single" w:sz="6" w:space="0" w:color="000000"/>
            </w:tcBorders>
            <w:hideMark/>
          </w:tcPr>
          <w:p w14:paraId="209A50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Calendars of any kind, printed, including calendar blocks:</w:t>
            </w:r>
          </w:p>
        </w:tc>
        <w:tc>
          <w:tcPr>
            <w:tcW w:w="3608" w:type="dxa"/>
            <w:tcBorders>
              <w:top w:val="single" w:sz="6" w:space="0" w:color="000000"/>
              <w:left w:val="single" w:sz="6" w:space="0" w:color="000000"/>
              <w:bottom w:val="single" w:sz="6" w:space="0" w:color="000000"/>
              <w:right w:val="single" w:sz="6" w:space="0" w:color="000000"/>
            </w:tcBorders>
            <w:hideMark/>
          </w:tcPr>
          <w:p w14:paraId="5AFF6F2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457FB1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D59DC6B"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4D25BE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51B89E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Calendars of the ‘perpetual’ type or with replaceable blocks mounted on bases other than paper or paperboard</w:t>
            </w:r>
          </w:p>
        </w:tc>
        <w:tc>
          <w:tcPr>
            <w:tcW w:w="3608" w:type="dxa"/>
            <w:tcBorders>
              <w:top w:val="single" w:sz="6" w:space="0" w:color="000000"/>
              <w:left w:val="single" w:sz="6" w:space="0" w:color="000000"/>
              <w:bottom w:val="single" w:sz="6" w:space="0" w:color="000000"/>
              <w:right w:val="single" w:sz="6" w:space="0" w:color="000000"/>
            </w:tcBorders>
            <w:hideMark/>
          </w:tcPr>
          <w:p w14:paraId="0C8526A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D9F0ACB" w14:textId="77777777" w:rsidTr="00E95A35">
              <w:trPr>
                <w:tblCellSpacing w:w="0" w:type="dxa"/>
              </w:trPr>
              <w:tc>
                <w:tcPr>
                  <w:tcW w:w="230" w:type="dxa"/>
                  <w:hideMark/>
                </w:tcPr>
                <w:p w14:paraId="6B27903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7D4110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96DFD3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4087C21" w14:textId="77777777" w:rsidTr="00E95A35">
              <w:trPr>
                <w:tblCellSpacing w:w="0" w:type="dxa"/>
              </w:trPr>
              <w:tc>
                <w:tcPr>
                  <w:tcW w:w="230" w:type="dxa"/>
                  <w:hideMark/>
                </w:tcPr>
                <w:p w14:paraId="3B98F1C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580AA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348EDBE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795EAB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66FD1F0"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B69FDB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C363CD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7C9510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headings 4909 and 4911</w:t>
            </w:r>
          </w:p>
        </w:tc>
        <w:tc>
          <w:tcPr>
            <w:tcW w:w="1389" w:type="dxa"/>
            <w:tcBorders>
              <w:top w:val="single" w:sz="6" w:space="0" w:color="000000"/>
              <w:left w:val="single" w:sz="6" w:space="0" w:color="000000"/>
              <w:bottom w:val="single" w:sz="6" w:space="0" w:color="000000"/>
              <w:right w:val="single" w:sz="6" w:space="0" w:color="000000"/>
            </w:tcBorders>
            <w:hideMark/>
          </w:tcPr>
          <w:p w14:paraId="413697F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13C040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AD5D8C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50</w:t>
            </w:r>
          </w:p>
        </w:tc>
        <w:tc>
          <w:tcPr>
            <w:tcW w:w="2689" w:type="dxa"/>
            <w:tcBorders>
              <w:top w:val="single" w:sz="6" w:space="0" w:color="000000"/>
              <w:left w:val="single" w:sz="6" w:space="0" w:color="000000"/>
              <w:bottom w:val="single" w:sz="6" w:space="0" w:color="000000"/>
              <w:right w:val="single" w:sz="6" w:space="0" w:color="000000"/>
            </w:tcBorders>
            <w:hideMark/>
          </w:tcPr>
          <w:p w14:paraId="28EA16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Silk;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75C966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60321F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65E404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673A35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ex5003</w:t>
            </w:r>
          </w:p>
        </w:tc>
        <w:tc>
          <w:tcPr>
            <w:tcW w:w="2689" w:type="dxa"/>
            <w:tcBorders>
              <w:top w:val="single" w:sz="6" w:space="0" w:color="000000"/>
              <w:left w:val="single" w:sz="6" w:space="0" w:color="000000"/>
              <w:bottom w:val="single" w:sz="6" w:space="0" w:color="000000"/>
              <w:right w:val="single" w:sz="6" w:space="0" w:color="000000"/>
            </w:tcBorders>
            <w:hideMark/>
          </w:tcPr>
          <w:p w14:paraId="3D4EF56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Silk waste (including cocoons unsuitable for reeling, yarn waste and </w:t>
            </w:r>
            <w:proofErr w:type="spellStart"/>
            <w:r w:rsidRPr="004A6868">
              <w:rPr>
                <w:rFonts w:ascii="Times New Roman" w:eastAsia="Times New Roman" w:hAnsi="Times New Roman" w:cs="Times New Roman"/>
                <w:sz w:val="23"/>
                <w:szCs w:val="23"/>
                <w:lang w:eastAsia="en-GB"/>
              </w:rPr>
              <w:t>garnetted</w:t>
            </w:r>
            <w:proofErr w:type="spellEnd"/>
            <w:r w:rsidRPr="004A6868">
              <w:rPr>
                <w:rFonts w:ascii="Times New Roman" w:eastAsia="Times New Roman" w:hAnsi="Times New Roman" w:cs="Times New Roman"/>
                <w:sz w:val="23"/>
                <w:szCs w:val="23"/>
                <w:lang w:eastAsia="en-GB"/>
              </w:rPr>
              <w:t xml:space="preserve"> stock), carded or combed</w:t>
            </w:r>
          </w:p>
        </w:tc>
        <w:tc>
          <w:tcPr>
            <w:tcW w:w="3608" w:type="dxa"/>
            <w:tcBorders>
              <w:top w:val="single" w:sz="6" w:space="0" w:color="000000"/>
              <w:left w:val="single" w:sz="6" w:space="0" w:color="000000"/>
              <w:bottom w:val="single" w:sz="6" w:space="0" w:color="000000"/>
              <w:right w:val="single" w:sz="6" w:space="0" w:color="000000"/>
            </w:tcBorders>
            <w:hideMark/>
          </w:tcPr>
          <w:p w14:paraId="19289F3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Carding or combing of silk waste</w:t>
            </w:r>
          </w:p>
        </w:tc>
        <w:tc>
          <w:tcPr>
            <w:tcW w:w="1389" w:type="dxa"/>
            <w:tcBorders>
              <w:top w:val="single" w:sz="6" w:space="0" w:color="000000"/>
              <w:left w:val="single" w:sz="6" w:space="0" w:color="000000"/>
              <w:bottom w:val="single" w:sz="6" w:space="0" w:color="000000"/>
              <w:right w:val="single" w:sz="6" w:space="0" w:color="000000"/>
            </w:tcBorders>
            <w:hideMark/>
          </w:tcPr>
          <w:p w14:paraId="46701EE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62FDD1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8D5FFF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5004 to ex ex5006</w:t>
            </w:r>
          </w:p>
        </w:tc>
        <w:tc>
          <w:tcPr>
            <w:tcW w:w="2689" w:type="dxa"/>
            <w:tcBorders>
              <w:top w:val="single" w:sz="6" w:space="0" w:color="000000"/>
              <w:left w:val="single" w:sz="6" w:space="0" w:color="000000"/>
              <w:bottom w:val="single" w:sz="6" w:space="0" w:color="000000"/>
              <w:right w:val="single" w:sz="6" w:space="0" w:color="000000"/>
            </w:tcBorders>
            <w:hideMark/>
          </w:tcPr>
          <w:p w14:paraId="44C9D5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Silk yarn and yarn spun from silk waste</w:t>
            </w:r>
          </w:p>
        </w:tc>
        <w:tc>
          <w:tcPr>
            <w:tcW w:w="3608" w:type="dxa"/>
            <w:tcBorders>
              <w:top w:val="single" w:sz="6" w:space="0" w:color="000000"/>
              <w:left w:val="single" w:sz="6" w:space="0" w:color="000000"/>
              <w:bottom w:val="single" w:sz="6" w:space="0" w:color="000000"/>
              <w:right w:val="single" w:sz="6" w:space="0" w:color="000000"/>
            </w:tcBorders>
            <w:hideMark/>
          </w:tcPr>
          <w:p w14:paraId="0E0380B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226D37E" w14:textId="77777777" w:rsidTr="00E95A35">
              <w:trPr>
                <w:tblCellSpacing w:w="0" w:type="dxa"/>
              </w:trPr>
              <w:tc>
                <w:tcPr>
                  <w:tcW w:w="230" w:type="dxa"/>
                  <w:hideMark/>
                </w:tcPr>
                <w:p w14:paraId="376D481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67283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raw silk or silk waste, carded or combed or otherwise prepared for spinning,</w:t>
                  </w:r>
                </w:p>
              </w:tc>
            </w:tr>
          </w:tbl>
          <w:p w14:paraId="468C458A"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7B341FF" w14:textId="77777777" w:rsidTr="00E95A35">
              <w:trPr>
                <w:tblCellSpacing w:w="0" w:type="dxa"/>
              </w:trPr>
              <w:tc>
                <w:tcPr>
                  <w:tcW w:w="230" w:type="dxa"/>
                  <w:hideMark/>
                </w:tcPr>
                <w:p w14:paraId="0E54A4E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046659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natural fibres, not carded or combed or otherwise prepared for spinning,</w:t>
                  </w:r>
                </w:p>
              </w:tc>
            </w:tr>
          </w:tbl>
          <w:p w14:paraId="02F790B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5A0B820" w14:textId="77777777" w:rsidTr="00E95A35">
              <w:trPr>
                <w:tblCellSpacing w:w="0" w:type="dxa"/>
              </w:trPr>
              <w:tc>
                <w:tcPr>
                  <w:tcW w:w="230" w:type="dxa"/>
                  <w:hideMark/>
                </w:tcPr>
                <w:p w14:paraId="6E7724A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BC5FDA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21C46FF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7D4F2E" w:rsidRPr="004A6868" w14:paraId="2C75426E" w14:textId="77777777" w:rsidTr="00E95A35">
              <w:trPr>
                <w:tblCellSpacing w:w="0" w:type="dxa"/>
              </w:trPr>
              <w:tc>
                <w:tcPr>
                  <w:tcW w:w="342" w:type="dxa"/>
                  <w:hideMark/>
                </w:tcPr>
                <w:p w14:paraId="0808A72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4F0275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29822F6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26275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DD15BB0"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5409B0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5007</w:t>
            </w:r>
          </w:p>
        </w:tc>
        <w:tc>
          <w:tcPr>
            <w:tcW w:w="2689" w:type="dxa"/>
            <w:tcBorders>
              <w:top w:val="single" w:sz="6" w:space="0" w:color="000000"/>
              <w:left w:val="single" w:sz="6" w:space="0" w:color="000000"/>
              <w:bottom w:val="single" w:sz="6" w:space="0" w:color="000000"/>
              <w:right w:val="single" w:sz="6" w:space="0" w:color="000000"/>
            </w:tcBorders>
            <w:hideMark/>
          </w:tcPr>
          <w:p w14:paraId="5A8797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Woven fabrics of silk or of silk waste:</w:t>
            </w:r>
          </w:p>
        </w:tc>
        <w:tc>
          <w:tcPr>
            <w:tcW w:w="3608" w:type="dxa"/>
            <w:tcBorders>
              <w:top w:val="single" w:sz="6" w:space="0" w:color="000000"/>
              <w:left w:val="single" w:sz="6" w:space="0" w:color="000000"/>
              <w:bottom w:val="single" w:sz="6" w:space="0" w:color="000000"/>
              <w:right w:val="single" w:sz="6" w:space="0" w:color="000000"/>
            </w:tcBorders>
            <w:hideMark/>
          </w:tcPr>
          <w:p w14:paraId="1ED1F28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7511CF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DE0A23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3B76A0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E6C129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Incorporating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6313237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7043A36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5986F1B"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DBB5B1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7A15B3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436189E" w14:textId="77777777" w:rsidR="007D4F2E" w:rsidRPr="00F60959" w:rsidRDefault="007D4F2E" w:rsidP="007D4F2E">
            <w:pPr>
              <w:pStyle w:val="ListParagraph"/>
              <w:numPr>
                <w:ilvl w:val="0"/>
                <w:numId w:val="6"/>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Manufacture from (</w:t>
            </w:r>
            <w:r w:rsidRPr="00F60959">
              <w:rPr>
                <w:rFonts w:ascii="Times New Roman" w:eastAsia="Times New Roman" w:hAnsi="Times New Roman" w:cs="Times New Roman"/>
                <w:sz w:val="23"/>
                <w:szCs w:val="23"/>
                <w:vertAlign w:val="superscript"/>
                <w:lang w:eastAsia="en-GB"/>
              </w:rPr>
              <w:t>7</w:t>
            </w:r>
            <w:r w:rsidRPr="00F60959">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3558"/>
            </w:tblGrid>
            <w:tr w:rsidR="007D4F2E" w:rsidRPr="004A6868" w14:paraId="3824DFD0" w14:textId="77777777" w:rsidTr="00E95A35">
              <w:trPr>
                <w:tblCellSpacing w:w="0" w:type="dxa"/>
              </w:trPr>
              <w:tc>
                <w:tcPr>
                  <w:tcW w:w="13" w:type="dxa"/>
                  <w:hideMark/>
                </w:tcPr>
                <w:p w14:paraId="2A5B16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3565" w:type="dxa"/>
                  <w:hideMark/>
                </w:tcPr>
                <w:p w14:paraId="03859EAC" w14:textId="77777777" w:rsidR="007D4F2E" w:rsidRPr="00F60959" w:rsidRDefault="007D4F2E" w:rsidP="007D4F2E">
                  <w:pPr>
                    <w:pStyle w:val="ListParagraph"/>
                    <w:numPr>
                      <w:ilvl w:val="0"/>
                      <w:numId w:val="6"/>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coir yarn,</w:t>
                  </w:r>
                </w:p>
              </w:tc>
            </w:tr>
          </w:tbl>
          <w:p w14:paraId="79AAF24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3558"/>
            </w:tblGrid>
            <w:tr w:rsidR="007D4F2E" w:rsidRPr="004A6868" w14:paraId="490C51AB" w14:textId="77777777" w:rsidTr="00E95A35">
              <w:trPr>
                <w:tblCellSpacing w:w="0" w:type="dxa"/>
              </w:trPr>
              <w:tc>
                <w:tcPr>
                  <w:tcW w:w="28" w:type="pct"/>
                  <w:hideMark/>
                </w:tcPr>
                <w:p w14:paraId="2E1E2F3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4972" w:type="pct"/>
                  <w:hideMark/>
                </w:tcPr>
                <w:p w14:paraId="57072B13" w14:textId="77777777" w:rsidR="007D4F2E" w:rsidRPr="00F60959" w:rsidRDefault="007D4F2E" w:rsidP="007D4F2E">
                  <w:pPr>
                    <w:pStyle w:val="ListParagraph"/>
                    <w:numPr>
                      <w:ilvl w:val="0"/>
                      <w:numId w:val="6"/>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w:t>
                  </w:r>
                </w:p>
              </w:tc>
            </w:tr>
          </w:tbl>
          <w:p w14:paraId="78A5D7D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3348" w:type="dxa"/>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2794F41C" w14:textId="77777777" w:rsidTr="00E95A35">
              <w:trPr>
                <w:tblCellSpacing w:w="0" w:type="dxa"/>
              </w:trPr>
              <w:tc>
                <w:tcPr>
                  <w:tcW w:w="3348" w:type="dxa"/>
                  <w:hideMark/>
                </w:tcPr>
                <w:p w14:paraId="0D55972B" w14:textId="77777777" w:rsidR="007D4F2E" w:rsidRPr="00F60959" w:rsidRDefault="007D4F2E" w:rsidP="007D4F2E">
                  <w:pPr>
                    <w:pStyle w:val="ListParagraph"/>
                    <w:numPr>
                      <w:ilvl w:val="0"/>
                      <w:numId w:val="6"/>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man-made staple fibres, not carded or combed or otherwise prepared for spinning,</w:t>
                  </w:r>
                </w:p>
              </w:tc>
            </w:tr>
          </w:tbl>
          <w:p w14:paraId="1865A57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3512A3A6" w14:textId="77777777" w:rsidTr="00E95A35">
              <w:trPr>
                <w:tblCellSpacing w:w="0" w:type="dxa"/>
              </w:trPr>
              <w:tc>
                <w:tcPr>
                  <w:tcW w:w="3348" w:type="dxa"/>
                  <w:hideMark/>
                </w:tcPr>
                <w:p w14:paraId="0E88E700" w14:textId="77777777" w:rsidR="007D4F2E" w:rsidRPr="00F60959" w:rsidRDefault="007D4F2E" w:rsidP="007D4F2E">
                  <w:pPr>
                    <w:pStyle w:val="ListParagraph"/>
                    <w:numPr>
                      <w:ilvl w:val="0"/>
                      <w:numId w:val="6"/>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chemical materials or textile pulp, or</w:t>
                  </w:r>
                </w:p>
              </w:tc>
            </w:tr>
          </w:tbl>
          <w:p w14:paraId="271CD71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7D4F2E" w:rsidRPr="004A6868" w14:paraId="257941FA" w14:textId="77777777" w:rsidTr="00E95A35">
              <w:trPr>
                <w:tblCellSpacing w:w="0" w:type="dxa"/>
              </w:trPr>
              <w:tc>
                <w:tcPr>
                  <w:tcW w:w="2467" w:type="dxa"/>
                  <w:hideMark/>
                </w:tcPr>
                <w:p w14:paraId="1873971F" w14:textId="77777777" w:rsidR="007D4F2E" w:rsidRPr="00F60959" w:rsidRDefault="007D4F2E" w:rsidP="007D4F2E">
                  <w:pPr>
                    <w:pStyle w:val="ListParagraph"/>
                    <w:numPr>
                      <w:ilvl w:val="0"/>
                      <w:numId w:val="6"/>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paper</w:t>
                  </w:r>
                </w:p>
              </w:tc>
            </w:tr>
          </w:tbl>
          <w:p w14:paraId="37E4D2C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60764C7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6868">
              <w:rPr>
                <w:rFonts w:ascii="Times New Roman" w:eastAsia="Times New Roman" w:hAnsi="Times New Roman" w:cs="Times New Roman"/>
                <w:sz w:val="23"/>
                <w:szCs w:val="23"/>
                <w:lang w:eastAsia="en-GB"/>
              </w:rPr>
              <w:t>calendering</w:t>
            </w:r>
            <w:proofErr w:type="spellEnd"/>
            <w:r w:rsidRPr="004A6868">
              <w:rPr>
                <w:rFonts w:ascii="Times New Roman" w:eastAsia="Times New Roman" w:hAnsi="Times New Roman" w:cs="Times New Roman"/>
                <w:sz w:val="23"/>
                <w:szCs w:val="23"/>
                <w:lang w:eastAsia="en-GB"/>
              </w:rPr>
              <w:t xml:space="preserve">, shrink resistance processing, permanent finishing, </w:t>
            </w:r>
            <w:proofErr w:type="spellStart"/>
            <w:r w:rsidRPr="004A6868">
              <w:rPr>
                <w:rFonts w:ascii="Times New Roman" w:eastAsia="Times New Roman" w:hAnsi="Times New Roman" w:cs="Times New Roman"/>
                <w:sz w:val="23"/>
                <w:szCs w:val="23"/>
                <w:lang w:eastAsia="en-GB"/>
              </w:rPr>
              <w:t>decatising</w:t>
            </w:r>
            <w:proofErr w:type="spellEnd"/>
            <w:r w:rsidRPr="004A6868">
              <w:rPr>
                <w:rFonts w:ascii="Times New Roman" w:eastAsia="Times New Roman" w:hAnsi="Times New Roman" w:cs="Times New Roman"/>
                <w:sz w:val="23"/>
                <w:szCs w:val="23"/>
                <w:lang w:eastAsia="en-GB"/>
              </w:rPr>
              <w:t xml:space="preserve">, impregnating, mending and burling), provided that the value </w:t>
            </w:r>
            <w:r w:rsidRPr="004A6868">
              <w:rPr>
                <w:rFonts w:ascii="Times New Roman" w:eastAsia="Times New Roman" w:hAnsi="Times New Roman" w:cs="Times New Roman"/>
                <w:sz w:val="23"/>
                <w:szCs w:val="23"/>
                <w:lang w:eastAsia="en-GB"/>
              </w:rPr>
              <w:lastRenderedPageBreak/>
              <w:t>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5616CD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184BFC2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3EB4F3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51</w:t>
            </w:r>
          </w:p>
        </w:tc>
        <w:tc>
          <w:tcPr>
            <w:tcW w:w="2689" w:type="dxa"/>
            <w:tcBorders>
              <w:top w:val="single" w:sz="6" w:space="0" w:color="000000"/>
              <w:left w:val="single" w:sz="6" w:space="0" w:color="000000"/>
              <w:bottom w:val="single" w:sz="6" w:space="0" w:color="000000"/>
              <w:right w:val="single" w:sz="6" w:space="0" w:color="000000"/>
            </w:tcBorders>
            <w:hideMark/>
          </w:tcPr>
          <w:p w14:paraId="254A430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Wool, fine or coarse animal hair; horsehair yarn and woven fabric;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CFB166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79633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9BBD37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61649B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5106 to 5110</w:t>
            </w:r>
          </w:p>
        </w:tc>
        <w:tc>
          <w:tcPr>
            <w:tcW w:w="2689" w:type="dxa"/>
            <w:tcBorders>
              <w:top w:val="single" w:sz="6" w:space="0" w:color="000000"/>
              <w:left w:val="single" w:sz="6" w:space="0" w:color="000000"/>
              <w:bottom w:val="single" w:sz="6" w:space="0" w:color="000000"/>
              <w:right w:val="single" w:sz="6" w:space="0" w:color="000000"/>
            </w:tcBorders>
            <w:hideMark/>
          </w:tcPr>
          <w:p w14:paraId="1017365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Yarn of wool, of fine or coarse animal hair or of horsehair</w:t>
            </w:r>
          </w:p>
        </w:tc>
        <w:tc>
          <w:tcPr>
            <w:tcW w:w="3608" w:type="dxa"/>
            <w:tcBorders>
              <w:top w:val="single" w:sz="6" w:space="0" w:color="000000"/>
              <w:left w:val="single" w:sz="6" w:space="0" w:color="000000"/>
              <w:bottom w:val="single" w:sz="6" w:space="0" w:color="000000"/>
              <w:right w:val="single" w:sz="6" w:space="0" w:color="000000"/>
            </w:tcBorders>
            <w:hideMark/>
          </w:tcPr>
          <w:p w14:paraId="658BA1C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B2FA592" w14:textId="77777777" w:rsidTr="00E95A35">
              <w:trPr>
                <w:tblCellSpacing w:w="0" w:type="dxa"/>
              </w:trPr>
              <w:tc>
                <w:tcPr>
                  <w:tcW w:w="230" w:type="dxa"/>
                  <w:hideMark/>
                </w:tcPr>
                <w:p w14:paraId="38CA66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7BCA5C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raw silk or silk waste, carded or combed or otherwise prepared for spinning,</w:t>
                  </w:r>
                </w:p>
              </w:tc>
            </w:tr>
          </w:tbl>
          <w:p w14:paraId="5DEF9E5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BA1AA4B" w14:textId="77777777" w:rsidTr="00E95A35">
              <w:trPr>
                <w:tblCellSpacing w:w="0" w:type="dxa"/>
              </w:trPr>
              <w:tc>
                <w:tcPr>
                  <w:tcW w:w="230" w:type="dxa"/>
                  <w:hideMark/>
                </w:tcPr>
                <w:p w14:paraId="4C995FD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2FDBF5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prepared for spinning,</w:t>
                  </w:r>
                </w:p>
              </w:tc>
            </w:tr>
          </w:tbl>
          <w:p w14:paraId="140EE29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C0E72C7" w14:textId="77777777" w:rsidTr="00E95A35">
              <w:trPr>
                <w:tblCellSpacing w:w="0" w:type="dxa"/>
              </w:trPr>
              <w:tc>
                <w:tcPr>
                  <w:tcW w:w="230" w:type="dxa"/>
                  <w:hideMark/>
                </w:tcPr>
                <w:p w14:paraId="1A18023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61AC54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01563B86"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7D4F2E" w:rsidRPr="004A6868" w14:paraId="3E796EB1" w14:textId="77777777" w:rsidTr="00E95A35">
              <w:trPr>
                <w:tblCellSpacing w:w="0" w:type="dxa"/>
              </w:trPr>
              <w:tc>
                <w:tcPr>
                  <w:tcW w:w="342" w:type="dxa"/>
                  <w:hideMark/>
                </w:tcPr>
                <w:p w14:paraId="643647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11672EC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5398483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416CCC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4A0B6AA"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5ACC49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5111 to 5113</w:t>
            </w:r>
          </w:p>
        </w:tc>
        <w:tc>
          <w:tcPr>
            <w:tcW w:w="2689" w:type="dxa"/>
            <w:tcBorders>
              <w:top w:val="single" w:sz="6" w:space="0" w:color="000000"/>
              <w:left w:val="single" w:sz="6" w:space="0" w:color="000000"/>
              <w:bottom w:val="single" w:sz="6" w:space="0" w:color="000000"/>
              <w:right w:val="single" w:sz="6" w:space="0" w:color="000000"/>
            </w:tcBorders>
            <w:hideMark/>
          </w:tcPr>
          <w:p w14:paraId="0FFEA37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Woven fabrics of wool, of fine or coarse animal hair or of horsehair:</w:t>
            </w:r>
          </w:p>
        </w:tc>
        <w:tc>
          <w:tcPr>
            <w:tcW w:w="3608" w:type="dxa"/>
            <w:tcBorders>
              <w:top w:val="single" w:sz="6" w:space="0" w:color="000000"/>
              <w:left w:val="single" w:sz="6" w:space="0" w:color="000000"/>
              <w:bottom w:val="single" w:sz="6" w:space="0" w:color="000000"/>
              <w:right w:val="single" w:sz="6" w:space="0" w:color="000000"/>
            </w:tcBorders>
            <w:hideMark/>
          </w:tcPr>
          <w:p w14:paraId="36D187B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F51150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4102CB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48C5AA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77F33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Incorporating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25F4207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218E1D8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6B5E77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B8F82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B85C0E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4547037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7D4F2E" w:rsidRPr="004A6868" w14:paraId="32BD3AE9" w14:textId="77777777" w:rsidTr="00E95A35">
              <w:trPr>
                <w:tblCellSpacing w:w="0" w:type="dxa"/>
              </w:trPr>
              <w:tc>
                <w:tcPr>
                  <w:tcW w:w="2838" w:type="dxa"/>
                  <w:hideMark/>
                </w:tcPr>
                <w:p w14:paraId="505D9F83" w14:textId="77777777" w:rsidR="007D4F2E" w:rsidRPr="00F60959" w:rsidRDefault="007D4F2E" w:rsidP="007D4F2E">
                  <w:pPr>
                    <w:pStyle w:val="ListParagraph"/>
                    <w:numPr>
                      <w:ilvl w:val="0"/>
                      <w:numId w:val="7"/>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coir yarn,</w:t>
                  </w:r>
                </w:p>
              </w:tc>
            </w:tr>
          </w:tbl>
          <w:p w14:paraId="2089B9B7"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7D4F2E" w:rsidRPr="004A6868" w14:paraId="2E4CAA38" w14:textId="77777777" w:rsidTr="00E95A35">
              <w:trPr>
                <w:tblCellSpacing w:w="0" w:type="dxa"/>
              </w:trPr>
              <w:tc>
                <w:tcPr>
                  <w:tcW w:w="3032" w:type="dxa"/>
                  <w:hideMark/>
                </w:tcPr>
                <w:p w14:paraId="5EA65661" w14:textId="77777777" w:rsidR="007D4F2E" w:rsidRPr="00F60959" w:rsidRDefault="007D4F2E" w:rsidP="007D4F2E">
                  <w:pPr>
                    <w:pStyle w:val="ListParagraph"/>
                    <w:numPr>
                      <w:ilvl w:val="0"/>
                      <w:numId w:val="7"/>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w:t>
                  </w:r>
                </w:p>
              </w:tc>
            </w:tr>
          </w:tbl>
          <w:p w14:paraId="4E2AFE29"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615E39BA" w14:textId="77777777" w:rsidTr="00E95A35">
              <w:trPr>
                <w:tblCellSpacing w:w="0" w:type="dxa"/>
              </w:trPr>
              <w:tc>
                <w:tcPr>
                  <w:tcW w:w="3348" w:type="dxa"/>
                  <w:hideMark/>
                </w:tcPr>
                <w:p w14:paraId="6265403C" w14:textId="77777777" w:rsidR="007D4F2E" w:rsidRPr="00F60959" w:rsidRDefault="007D4F2E" w:rsidP="007D4F2E">
                  <w:pPr>
                    <w:pStyle w:val="ListParagraph"/>
                    <w:numPr>
                      <w:ilvl w:val="0"/>
                      <w:numId w:val="7"/>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man-made staple fibres, not carded or combed or otherwise prepared for spinning,</w:t>
                  </w:r>
                </w:p>
              </w:tc>
            </w:tr>
          </w:tbl>
          <w:p w14:paraId="76D97F0A"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3B76960B" w14:textId="77777777" w:rsidTr="00E95A35">
              <w:trPr>
                <w:tblCellSpacing w:w="0" w:type="dxa"/>
              </w:trPr>
              <w:tc>
                <w:tcPr>
                  <w:tcW w:w="3348" w:type="dxa"/>
                  <w:hideMark/>
                </w:tcPr>
                <w:p w14:paraId="10EBA71C" w14:textId="77777777" w:rsidR="007D4F2E" w:rsidRPr="00F60959" w:rsidRDefault="007D4F2E" w:rsidP="007D4F2E">
                  <w:pPr>
                    <w:pStyle w:val="ListParagraph"/>
                    <w:numPr>
                      <w:ilvl w:val="0"/>
                      <w:numId w:val="7"/>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chemical materials or textile pulp, or</w:t>
                  </w:r>
                </w:p>
              </w:tc>
            </w:tr>
          </w:tbl>
          <w:p w14:paraId="4F66F8AA"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7D4F2E" w:rsidRPr="004A6868" w14:paraId="0EC84D72" w14:textId="77777777" w:rsidTr="00E95A35">
              <w:trPr>
                <w:tblCellSpacing w:w="0" w:type="dxa"/>
              </w:trPr>
              <w:tc>
                <w:tcPr>
                  <w:tcW w:w="2467" w:type="dxa"/>
                  <w:hideMark/>
                </w:tcPr>
                <w:p w14:paraId="3C5E7557" w14:textId="77777777" w:rsidR="007D4F2E" w:rsidRPr="00F60959" w:rsidRDefault="007D4F2E" w:rsidP="007D4F2E">
                  <w:pPr>
                    <w:pStyle w:val="ListParagraph"/>
                    <w:numPr>
                      <w:ilvl w:val="0"/>
                      <w:numId w:val="7"/>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paper</w:t>
                  </w:r>
                </w:p>
              </w:tc>
            </w:tr>
          </w:tbl>
          <w:p w14:paraId="354FC2C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4FF097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6868">
              <w:rPr>
                <w:rFonts w:ascii="Times New Roman" w:eastAsia="Times New Roman" w:hAnsi="Times New Roman" w:cs="Times New Roman"/>
                <w:sz w:val="23"/>
                <w:szCs w:val="23"/>
                <w:lang w:eastAsia="en-GB"/>
              </w:rPr>
              <w:t>calendering</w:t>
            </w:r>
            <w:proofErr w:type="spellEnd"/>
            <w:r w:rsidRPr="004A6868">
              <w:rPr>
                <w:rFonts w:ascii="Times New Roman" w:eastAsia="Times New Roman" w:hAnsi="Times New Roman" w:cs="Times New Roman"/>
                <w:sz w:val="23"/>
                <w:szCs w:val="23"/>
                <w:lang w:eastAsia="en-GB"/>
              </w:rPr>
              <w:t xml:space="preserve">, shrink resistance processing, permanent finishing, </w:t>
            </w:r>
            <w:proofErr w:type="spellStart"/>
            <w:r w:rsidRPr="004A6868">
              <w:rPr>
                <w:rFonts w:ascii="Times New Roman" w:eastAsia="Times New Roman" w:hAnsi="Times New Roman" w:cs="Times New Roman"/>
                <w:sz w:val="23"/>
                <w:szCs w:val="23"/>
                <w:lang w:eastAsia="en-GB"/>
              </w:rPr>
              <w:t>decatising</w:t>
            </w:r>
            <w:proofErr w:type="spellEnd"/>
            <w:r w:rsidRPr="004A6868">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C02139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96ADA6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B7E6E4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52</w:t>
            </w:r>
          </w:p>
        </w:tc>
        <w:tc>
          <w:tcPr>
            <w:tcW w:w="2689" w:type="dxa"/>
            <w:tcBorders>
              <w:top w:val="single" w:sz="6" w:space="0" w:color="000000"/>
              <w:left w:val="single" w:sz="6" w:space="0" w:color="000000"/>
              <w:bottom w:val="single" w:sz="6" w:space="0" w:color="000000"/>
              <w:right w:val="single" w:sz="6" w:space="0" w:color="000000"/>
            </w:tcBorders>
            <w:hideMark/>
          </w:tcPr>
          <w:p w14:paraId="5C5907F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Cotton;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E93395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10C8C2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1E82FA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348F6B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5204 to 5207</w:t>
            </w:r>
          </w:p>
        </w:tc>
        <w:tc>
          <w:tcPr>
            <w:tcW w:w="2689" w:type="dxa"/>
            <w:tcBorders>
              <w:top w:val="single" w:sz="6" w:space="0" w:color="000000"/>
              <w:left w:val="single" w:sz="6" w:space="0" w:color="000000"/>
              <w:bottom w:val="single" w:sz="6" w:space="0" w:color="000000"/>
              <w:right w:val="single" w:sz="6" w:space="0" w:color="000000"/>
            </w:tcBorders>
            <w:hideMark/>
          </w:tcPr>
          <w:p w14:paraId="612D69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Yarn and thread of cotton</w:t>
            </w:r>
          </w:p>
        </w:tc>
        <w:tc>
          <w:tcPr>
            <w:tcW w:w="3608" w:type="dxa"/>
            <w:tcBorders>
              <w:top w:val="single" w:sz="6" w:space="0" w:color="000000"/>
              <w:left w:val="single" w:sz="6" w:space="0" w:color="000000"/>
              <w:bottom w:val="single" w:sz="6" w:space="0" w:color="000000"/>
              <w:right w:val="single" w:sz="6" w:space="0" w:color="000000"/>
            </w:tcBorders>
            <w:hideMark/>
          </w:tcPr>
          <w:p w14:paraId="2632551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D1F33C3" w14:textId="77777777" w:rsidTr="00E95A35">
              <w:trPr>
                <w:tblCellSpacing w:w="0" w:type="dxa"/>
              </w:trPr>
              <w:tc>
                <w:tcPr>
                  <w:tcW w:w="230" w:type="dxa"/>
                  <w:hideMark/>
                </w:tcPr>
                <w:p w14:paraId="73F7FD3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BB941D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raw silk or silk waste, carded or combed or otherwise prepared for spinning,</w:t>
                  </w:r>
                </w:p>
              </w:tc>
            </w:tr>
          </w:tbl>
          <w:p w14:paraId="1111A03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CEE6DA3" w14:textId="77777777" w:rsidTr="00E95A35">
              <w:trPr>
                <w:tblCellSpacing w:w="0" w:type="dxa"/>
              </w:trPr>
              <w:tc>
                <w:tcPr>
                  <w:tcW w:w="230" w:type="dxa"/>
                  <w:hideMark/>
                </w:tcPr>
                <w:p w14:paraId="6C3B8EA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3DBA8F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prepared for spinning,</w:t>
                  </w:r>
                </w:p>
              </w:tc>
            </w:tr>
          </w:tbl>
          <w:p w14:paraId="41F0F8D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6223EFD" w14:textId="77777777" w:rsidTr="00E95A35">
              <w:trPr>
                <w:tblCellSpacing w:w="0" w:type="dxa"/>
              </w:trPr>
              <w:tc>
                <w:tcPr>
                  <w:tcW w:w="230" w:type="dxa"/>
                  <w:hideMark/>
                </w:tcPr>
                <w:p w14:paraId="5487BF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6DBB7A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4AD75357"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7D4F2E" w:rsidRPr="004A6868" w14:paraId="6D67C64D" w14:textId="77777777" w:rsidTr="00E95A35">
              <w:trPr>
                <w:tblCellSpacing w:w="0" w:type="dxa"/>
              </w:trPr>
              <w:tc>
                <w:tcPr>
                  <w:tcW w:w="342" w:type="dxa"/>
                  <w:hideMark/>
                </w:tcPr>
                <w:p w14:paraId="41A50BD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73C526A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412F73A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475AFD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7D324DF"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03785A3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5208 to 5212</w:t>
            </w:r>
          </w:p>
        </w:tc>
        <w:tc>
          <w:tcPr>
            <w:tcW w:w="2689" w:type="dxa"/>
            <w:tcBorders>
              <w:top w:val="single" w:sz="6" w:space="0" w:color="000000"/>
              <w:left w:val="single" w:sz="6" w:space="0" w:color="000000"/>
              <w:bottom w:val="single" w:sz="6" w:space="0" w:color="000000"/>
              <w:right w:val="single" w:sz="6" w:space="0" w:color="000000"/>
            </w:tcBorders>
            <w:hideMark/>
          </w:tcPr>
          <w:p w14:paraId="3B295C8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Woven fabrics of cotton:</w:t>
            </w:r>
          </w:p>
        </w:tc>
        <w:tc>
          <w:tcPr>
            <w:tcW w:w="3608" w:type="dxa"/>
            <w:tcBorders>
              <w:top w:val="single" w:sz="6" w:space="0" w:color="000000"/>
              <w:left w:val="single" w:sz="6" w:space="0" w:color="000000"/>
              <w:bottom w:val="single" w:sz="6" w:space="0" w:color="000000"/>
              <w:right w:val="single" w:sz="6" w:space="0" w:color="000000"/>
            </w:tcBorders>
            <w:hideMark/>
          </w:tcPr>
          <w:p w14:paraId="3CCE6BA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56048E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42C3677"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A3A21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32EB3E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Incorporating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21B93C6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5A4F02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7649487"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F32369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465240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472342C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7D4F2E" w:rsidRPr="004A6868" w14:paraId="1C2B15B2" w14:textId="77777777" w:rsidTr="00E95A35">
              <w:trPr>
                <w:tblCellSpacing w:w="0" w:type="dxa"/>
              </w:trPr>
              <w:tc>
                <w:tcPr>
                  <w:tcW w:w="2838" w:type="dxa"/>
                  <w:hideMark/>
                </w:tcPr>
                <w:p w14:paraId="2EC6D020" w14:textId="77777777" w:rsidR="007D4F2E" w:rsidRPr="00F60959" w:rsidRDefault="007D4F2E" w:rsidP="007D4F2E">
                  <w:pPr>
                    <w:pStyle w:val="ListParagraph"/>
                    <w:numPr>
                      <w:ilvl w:val="0"/>
                      <w:numId w:val="8"/>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coir yarn,</w:t>
                  </w:r>
                </w:p>
              </w:tc>
            </w:tr>
          </w:tbl>
          <w:p w14:paraId="3BEC1EB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7D4F2E" w:rsidRPr="004A6868" w14:paraId="537A68F3" w14:textId="77777777" w:rsidTr="00E95A35">
              <w:trPr>
                <w:tblCellSpacing w:w="0" w:type="dxa"/>
              </w:trPr>
              <w:tc>
                <w:tcPr>
                  <w:tcW w:w="3032" w:type="dxa"/>
                  <w:hideMark/>
                </w:tcPr>
                <w:p w14:paraId="6C6400AA" w14:textId="77777777" w:rsidR="007D4F2E" w:rsidRPr="00F60959" w:rsidRDefault="007D4F2E" w:rsidP="007D4F2E">
                  <w:pPr>
                    <w:pStyle w:val="ListParagraph"/>
                    <w:numPr>
                      <w:ilvl w:val="0"/>
                      <w:numId w:val="8"/>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w:t>
                  </w:r>
                </w:p>
              </w:tc>
            </w:tr>
          </w:tbl>
          <w:p w14:paraId="1A192166"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47F0AF60" w14:textId="77777777" w:rsidTr="00E95A35">
              <w:trPr>
                <w:tblCellSpacing w:w="0" w:type="dxa"/>
              </w:trPr>
              <w:tc>
                <w:tcPr>
                  <w:tcW w:w="3348" w:type="dxa"/>
                  <w:hideMark/>
                </w:tcPr>
                <w:p w14:paraId="512307D7" w14:textId="77777777" w:rsidR="007D4F2E" w:rsidRPr="00F60959" w:rsidRDefault="007D4F2E" w:rsidP="007D4F2E">
                  <w:pPr>
                    <w:pStyle w:val="ListParagraph"/>
                    <w:numPr>
                      <w:ilvl w:val="0"/>
                      <w:numId w:val="8"/>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man-made staple fibres, not carded or combed or otherwise prepared for spinning,</w:t>
                  </w:r>
                </w:p>
              </w:tc>
            </w:tr>
          </w:tbl>
          <w:p w14:paraId="7784E1C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17486E49" w14:textId="77777777" w:rsidTr="00E95A35">
              <w:trPr>
                <w:tblCellSpacing w:w="0" w:type="dxa"/>
              </w:trPr>
              <w:tc>
                <w:tcPr>
                  <w:tcW w:w="3348" w:type="dxa"/>
                  <w:hideMark/>
                </w:tcPr>
                <w:p w14:paraId="3FD631FC" w14:textId="77777777" w:rsidR="007D4F2E" w:rsidRPr="00F60959" w:rsidRDefault="007D4F2E" w:rsidP="007D4F2E">
                  <w:pPr>
                    <w:pStyle w:val="ListParagraph"/>
                    <w:numPr>
                      <w:ilvl w:val="0"/>
                      <w:numId w:val="8"/>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chemical materials or textile pulp, or</w:t>
                  </w:r>
                </w:p>
              </w:tc>
            </w:tr>
          </w:tbl>
          <w:p w14:paraId="50BBA2E9"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7D4F2E" w:rsidRPr="004A6868" w14:paraId="5CCDF213" w14:textId="77777777" w:rsidTr="00E95A35">
              <w:trPr>
                <w:tblCellSpacing w:w="0" w:type="dxa"/>
              </w:trPr>
              <w:tc>
                <w:tcPr>
                  <w:tcW w:w="2467" w:type="dxa"/>
                  <w:hideMark/>
                </w:tcPr>
                <w:p w14:paraId="4965ADEB" w14:textId="77777777" w:rsidR="007D4F2E" w:rsidRPr="00F60959" w:rsidRDefault="007D4F2E" w:rsidP="007D4F2E">
                  <w:pPr>
                    <w:pStyle w:val="ListParagraph"/>
                    <w:numPr>
                      <w:ilvl w:val="0"/>
                      <w:numId w:val="8"/>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paper</w:t>
                  </w:r>
                </w:p>
              </w:tc>
            </w:tr>
          </w:tbl>
          <w:p w14:paraId="63CCBDB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4096BDC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6868">
              <w:rPr>
                <w:rFonts w:ascii="Times New Roman" w:eastAsia="Times New Roman" w:hAnsi="Times New Roman" w:cs="Times New Roman"/>
                <w:sz w:val="23"/>
                <w:szCs w:val="23"/>
                <w:lang w:eastAsia="en-GB"/>
              </w:rPr>
              <w:t>calendering</w:t>
            </w:r>
            <w:proofErr w:type="spellEnd"/>
            <w:r w:rsidRPr="004A6868">
              <w:rPr>
                <w:rFonts w:ascii="Times New Roman" w:eastAsia="Times New Roman" w:hAnsi="Times New Roman" w:cs="Times New Roman"/>
                <w:sz w:val="23"/>
                <w:szCs w:val="23"/>
                <w:lang w:eastAsia="en-GB"/>
              </w:rPr>
              <w:t xml:space="preserve">, shrink resistance processing, permanent finishing, </w:t>
            </w:r>
            <w:proofErr w:type="spellStart"/>
            <w:r w:rsidRPr="004A6868">
              <w:rPr>
                <w:rFonts w:ascii="Times New Roman" w:eastAsia="Times New Roman" w:hAnsi="Times New Roman" w:cs="Times New Roman"/>
                <w:sz w:val="23"/>
                <w:szCs w:val="23"/>
                <w:lang w:eastAsia="en-GB"/>
              </w:rPr>
              <w:t>decatising</w:t>
            </w:r>
            <w:proofErr w:type="spellEnd"/>
            <w:r w:rsidRPr="004A6868">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1FBE3F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5B29EF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8A2E22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53</w:t>
            </w:r>
          </w:p>
        </w:tc>
        <w:tc>
          <w:tcPr>
            <w:tcW w:w="2689" w:type="dxa"/>
            <w:tcBorders>
              <w:top w:val="single" w:sz="6" w:space="0" w:color="000000"/>
              <w:left w:val="single" w:sz="6" w:space="0" w:color="000000"/>
              <w:bottom w:val="single" w:sz="6" w:space="0" w:color="000000"/>
              <w:right w:val="single" w:sz="6" w:space="0" w:color="000000"/>
            </w:tcBorders>
            <w:hideMark/>
          </w:tcPr>
          <w:p w14:paraId="3BCB97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vegetable textile fibres; paper yarn and woven fabrics of paper yarn;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C88FAC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E08E12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3BE58F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0891EB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5306 to 5308</w:t>
            </w:r>
          </w:p>
        </w:tc>
        <w:tc>
          <w:tcPr>
            <w:tcW w:w="2689" w:type="dxa"/>
            <w:tcBorders>
              <w:top w:val="single" w:sz="6" w:space="0" w:color="000000"/>
              <w:left w:val="single" w:sz="6" w:space="0" w:color="000000"/>
              <w:bottom w:val="single" w:sz="6" w:space="0" w:color="000000"/>
              <w:right w:val="single" w:sz="6" w:space="0" w:color="000000"/>
            </w:tcBorders>
            <w:hideMark/>
          </w:tcPr>
          <w:p w14:paraId="476BC9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Yarn of other vegetable textile fibres; paper yarn</w:t>
            </w:r>
          </w:p>
        </w:tc>
        <w:tc>
          <w:tcPr>
            <w:tcW w:w="3608" w:type="dxa"/>
            <w:tcBorders>
              <w:top w:val="single" w:sz="6" w:space="0" w:color="000000"/>
              <w:left w:val="single" w:sz="6" w:space="0" w:color="000000"/>
              <w:bottom w:val="single" w:sz="6" w:space="0" w:color="000000"/>
              <w:right w:val="single" w:sz="6" w:space="0" w:color="000000"/>
            </w:tcBorders>
            <w:hideMark/>
          </w:tcPr>
          <w:p w14:paraId="0D17E24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4C22534" w14:textId="77777777" w:rsidTr="00E95A35">
              <w:trPr>
                <w:tblCellSpacing w:w="0" w:type="dxa"/>
              </w:trPr>
              <w:tc>
                <w:tcPr>
                  <w:tcW w:w="230" w:type="dxa"/>
                  <w:hideMark/>
                </w:tcPr>
                <w:p w14:paraId="685179B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8B64D5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raw silk or silk waste, carded or combed or otherwise prepared for spinning,</w:t>
                  </w:r>
                </w:p>
              </w:tc>
            </w:tr>
          </w:tbl>
          <w:p w14:paraId="4719F58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D9C0910" w14:textId="77777777" w:rsidTr="00E95A35">
              <w:trPr>
                <w:tblCellSpacing w:w="0" w:type="dxa"/>
              </w:trPr>
              <w:tc>
                <w:tcPr>
                  <w:tcW w:w="230" w:type="dxa"/>
                  <w:hideMark/>
                </w:tcPr>
                <w:p w14:paraId="49EC70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E99CEB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prepared for spinning,</w:t>
                  </w:r>
                </w:p>
              </w:tc>
            </w:tr>
          </w:tbl>
          <w:p w14:paraId="261488B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7F435E2" w14:textId="77777777" w:rsidTr="00E95A35">
              <w:trPr>
                <w:tblCellSpacing w:w="0" w:type="dxa"/>
              </w:trPr>
              <w:tc>
                <w:tcPr>
                  <w:tcW w:w="230" w:type="dxa"/>
                  <w:hideMark/>
                </w:tcPr>
                <w:p w14:paraId="7CCD055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053551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6EC419D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7D4F2E" w:rsidRPr="004A6868" w14:paraId="198D9D0D" w14:textId="77777777" w:rsidTr="00E95A35">
              <w:trPr>
                <w:tblCellSpacing w:w="0" w:type="dxa"/>
              </w:trPr>
              <w:tc>
                <w:tcPr>
                  <w:tcW w:w="342" w:type="dxa"/>
                  <w:hideMark/>
                </w:tcPr>
                <w:p w14:paraId="741FEE9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081144E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68CEBF9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E998CE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26B0B89"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8681C0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5309 to 5311</w:t>
            </w:r>
          </w:p>
        </w:tc>
        <w:tc>
          <w:tcPr>
            <w:tcW w:w="2689" w:type="dxa"/>
            <w:tcBorders>
              <w:top w:val="single" w:sz="6" w:space="0" w:color="000000"/>
              <w:left w:val="single" w:sz="6" w:space="0" w:color="000000"/>
              <w:bottom w:val="single" w:sz="6" w:space="0" w:color="000000"/>
              <w:right w:val="single" w:sz="6" w:space="0" w:color="000000"/>
            </w:tcBorders>
            <w:hideMark/>
          </w:tcPr>
          <w:p w14:paraId="4D071A2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Woven fabrics of other vegetable textile fibres; woven fabrics of paper yarn:</w:t>
            </w:r>
          </w:p>
        </w:tc>
        <w:tc>
          <w:tcPr>
            <w:tcW w:w="3608" w:type="dxa"/>
            <w:tcBorders>
              <w:top w:val="single" w:sz="6" w:space="0" w:color="000000"/>
              <w:left w:val="single" w:sz="6" w:space="0" w:color="000000"/>
              <w:bottom w:val="single" w:sz="6" w:space="0" w:color="000000"/>
              <w:right w:val="single" w:sz="6" w:space="0" w:color="000000"/>
            </w:tcBorders>
            <w:hideMark/>
          </w:tcPr>
          <w:p w14:paraId="2482D7E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AA0B5C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D9875B3"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FA631A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5CAC36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Incorporating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1EB839E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1C928F8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4D6745B"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CE8171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ECA96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D01B76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7D4F2E" w:rsidRPr="004A6868" w14:paraId="401652C4" w14:textId="77777777" w:rsidTr="00E95A35">
              <w:trPr>
                <w:tblCellSpacing w:w="0" w:type="dxa"/>
              </w:trPr>
              <w:tc>
                <w:tcPr>
                  <w:tcW w:w="2838" w:type="dxa"/>
                  <w:hideMark/>
                </w:tcPr>
                <w:p w14:paraId="15E6534C" w14:textId="77777777" w:rsidR="007D4F2E" w:rsidRPr="00F60959" w:rsidRDefault="007D4F2E" w:rsidP="007D4F2E">
                  <w:pPr>
                    <w:pStyle w:val="ListParagraph"/>
                    <w:numPr>
                      <w:ilvl w:val="0"/>
                      <w:numId w:val="9"/>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coir yarn,</w:t>
                  </w:r>
                </w:p>
              </w:tc>
            </w:tr>
          </w:tbl>
          <w:p w14:paraId="3371FFF9"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3953" w:type="pct"/>
              <w:tblCellSpacing w:w="0" w:type="dxa"/>
              <w:tblLayout w:type="fixed"/>
              <w:tblCellMar>
                <w:left w:w="0" w:type="dxa"/>
                <w:right w:w="0" w:type="dxa"/>
              </w:tblCellMar>
              <w:tblLook w:val="04A0" w:firstRow="1" w:lastRow="0" w:firstColumn="1" w:lastColumn="0" w:noHBand="0" w:noVBand="1"/>
            </w:tblPr>
            <w:tblGrid>
              <w:gridCol w:w="2829"/>
            </w:tblGrid>
            <w:tr w:rsidR="007D4F2E" w:rsidRPr="004A6868" w14:paraId="398619FE" w14:textId="77777777" w:rsidTr="00E95A35">
              <w:trPr>
                <w:tblCellSpacing w:w="0" w:type="dxa"/>
              </w:trPr>
              <w:tc>
                <w:tcPr>
                  <w:tcW w:w="2829" w:type="dxa"/>
                  <w:hideMark/>
                </w:tcPr>
                <w:p w14:paraId="3775B3F9" w14:textId="77777777" w:rsidR="007D4F2E" w:rsidRPr="00F60959" w:rsidRDefault="007D4F2E" w:rsidP="007D4F2E">
                  <w:pPr>
                    <w:pStyle w:val="ListParagraph"/>
                    <w:numPr>
                      <w:ilvl w:val="0"/>
                      <w:numId w:val="9"/>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jute yarn,</w:t>
                  </w:r>
                </w:p>
              </w:tc>
            </w:tr>
          </w:tbl>
          <w:p w14:paraId="68A00A80"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7D4F2E" w:rsidRPr="004A6868" w14:paraId="7C3E2305" w14:textId="77777777" w:rsidTr="00E95A35">
              <w:trPr>
                <w:tblCellSpacing w:w="0" w:type="dxa"/>
              </w:trPr>
              <w:tc>
                <w:tcPr>
                  <w:tcW w:w="3032" w:type="dxa"/>
                  <w:hideMark/>
                </w:tcPr>
                <w:p w14:paraId="5EBFB98C" w14:textId="77777777" w:rsidR="007D4F2E" w:rsidRPr="00F60959" w:rsidRDefault="007D4F2E" w:rsidP="007D4F2E">
                  <w:pPr>
                    <w:pStyle w:val="ListParagraph"/>
                    <w:numPr>
                      <w:ilvl w:val="0"/>
                      <w:numId w:val="9"/>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w:t>
                  </w:r>
                </w:p>
              </w:tc>
            </w:tr>
          </w:tbl>
          <w:p w14:paraId="76D27DF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784228B4" w14:textId="77777777" w:rsidTr="00E95A35">
              <w:trPr>
                <w:tblCellSpacing w:w="0" w:type="dxa"/>
              </w:trPr>
              <w:tc>
                <w:tcPr>
                  <w:tcW w:w="3348" w:type="dxa"/>
                  <w:hideMark/>
                </w:tcPr>
                <w:p w14:paraId="04382077" w14:textId="77777777" w:rsidR="007D4F2E" w:rsidRPr="00F60959" w:rsidRDefault="007D4F2E" w:rsidP="007D4F2E">
                  <w:pPr>
                    <w:pStyle w:val="ListParagraph"/>
                    <w:numPr>
                      <w:ilvl w:val="0"/>
                      <w:numId w:val="9"/>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man-made staple fibres, not carded or combed or otherwise prepared for spinning,</w:t>
                  </w:r>
                </w:p>
              </w:tc>
            </w:tr>
          </w:tbl>
          <w:p w14:paraId="1D20796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687A2EE0" w14:textId="77777777" w:rsidTr="00E95A35">
              <w:trPr>
                <w:tblCellSpacing w:w="0" w:type="dxa"/>
              </w:trPr>
              <w:tc>
                <w:tcPr>
                  <w:tcW w:w="3348" w:type="dxa"/>
                  <w:hideMark/>
                </w:tcPr>
                <w:p w14:paraId="01DF2424" w14:textId="77777777" w:rsidR="007D4F2E" w:rsidRPr="00F60959" w:rsidRDefault="007D4F2E" w:rsidP="007D4F2E">
                  <w:pPr>
                    <w:pStyle w:val="ListParagraph"/>
                    <w:numPr>
                      <w:ilvl w:val="0"/>
                      <w:numId w:val="9"/>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lastRenderedPageBreak/>
                    <w:t>chemical materials or textile pulp, or</w:t>
                  </w:r>
                </w:p>
              </w:tc>
            </w:tr>
          </w:tbl>
          <w:p w14:paraId="3265314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7D4F2E" w:rsidRPr="004A6868" w14:paraId="1E1938F5" w14:textId="77777777" w:rsidTr="00E95A35">
              <w:trPr>
                <w:tblCellSpacing w:w="0" w:type="dxa"/>
              </w:trPr>
              <w:tc>
                <w:tcPr>
                  <w:tcW w:w="2467" w:type="dxa"/>
                  <w:hideMark/>
                </w:tcPr>
                <w:p w14:paraId="6F1F47FA" w14:textId="77777777" w:rsidR="007D4F2E" w:rsidRPr="00F60959" w:rsidRDefault="007D4F2E" w:rsidP="007D4F2E">
                  <w:pPr>
                    <w:pStyle w:val="ListParagraph"/>
                    <w:numPr>
                      <w:ilvl w:val="0"/>
                      <w:numId w:val="9"/>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paper</w:t>
                  </w:r>
                </w:p>
              </w:tc>
            </w:tr>
          </w:tbl>
          <w:p w14:paraId="48AAE1A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5E9F848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6868">
              <w:rPr>
                <w:rFonts w:ascii="Times New Roman" w:eastAsia="Times New Roman" w:hAnsi="Times New Roman" w:cs="Times New Roman"/>
                <w:sz w:val="23"/>
                <w:szCs w:val="23"/>
                <w:lang w:eastAsia="en-GB"/>
              </w:rPr>
              <w:t>calendering</w:t>
            </w:r>
            <w:proofErr w:type="spellEnd"/>
            <w:r w:rsidRPr="004A6868">
              <w:rPr>
                <w:rFonts w:ascii="Times New Roman" w:eastAsia="Times New Roman" w:hAnsi="Times New Roman" w:cs="Times New Roman"/>
                <w:sz w:val="23"/>
                <w:szCs w:val="23"/>
                <w:lang w:eastAsia="en-GB"/>
              </w:rPr>
              <w:t xml:space="preserve">, shrink resistance processing, permanent finishing, </w:t>
            </w:r>
            <w:proofErr w:type="spellStart"/>
            <w:r w:rsidRPr="004A6868">
              <w:rPr>
                <w:rFonts w:ascii="Times New Roman" w:eastAsia="Times New Roman" w:hAnsi="Times New Roman" w:cs="Times New Roman"/>
                <w:sz w:val="23"/>
                <w:szCs w:val="23"/>
                <w:lang w:eastAsia="en-GB"/>
              </w:rPr>
              <w:t>decatising</w:t>
            </w:r>
            <w:proofErr w:type="spellEnd"/>
            <w:r w:rsidRPr="004A6868">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8AD20F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4575E29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23A8B9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5401 to 5406</w:t>
            </w:r>
          </w:p>
        </w:tc>
        <w:tc>
          <w:tcPr>
            <w:tcW w:w="2689" w:type="dxa"/>
            <w:tcBorders>
              <w:top w:val="single" w:sz="6" w:space="0" w:color="000000"/>
              <w:left w:val="single" w:sz="6" w:space="0" w:color="000000"/>
              <w:bottom w:val="single" w:sz="6" w:space="0" w:color="000000"/>
              <w:right w:val="single" w:sz="6" w:space="0" w:color="000000"/>
            </w:tcBorders>
            <w:hideMark/>
          </w:tcPr>
          <w:p w14:paraId="1B0B0DF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Yarn, monofilament and thread of man-made filaments</w:t>
            </w:r>
          </w:p>
        </w:tc>
        <w:tc>
          <w:tcPr>
            <w:tcW w:w="3608" w:type="dxa"/>
            <w:tcBorders>
              <w:top w:val="single" w:sz="6" w:space="0" w:color="000000"/>
              <w:left w:val="single" w:sz="6" w:space="0" w:color="000000"/>
              <w:bottom w:val="single" w:sz="6" w:space="0" w:color="000000"/>
              <w:right w:val="single" w:sz="6" w:space="0" w:color="000000"/>
            </w:tcBorders>
            <w:hideMark/>
          </w:tcPr>
          <w:p w14:paraId="1223368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B1E9517" w14:textId="77777777" w:rsidTr="00E95A35">
              <w:trPr>
                <w:tblCellSpacing w:w="0" w:type="dxa"/>
              </w:trPr>
              <w:tc>
                <w:tcPr>
                  <w:tcW w:w="230" w:type="dxa"/>
                  <w:hideMark/>
                </w:tcPr>
                <w:p w14:paraId="6BEF2D8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1B1BFF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raw silk or silk waste, carded or combed or otherwise prepared for spinning,</w:t>
                  </w:r>
                </w:p>
              </w:tc>
            </w:tr>
          </w:tbl>
          <w:p w14:paraId="4F4A60D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FF6BC1F" w14:textId="77777777" w:rsidTr="00E95A35">
              <w:trPr>
                <w:tblCellSpacing w:w="0" w:type="dxa"/>
              </w:trPr>
              <w:tc>
                <w:tcPr>
                  <w:tcW w:w="230" w:type="dxa"/>
                  <w:hideMark/>
                </w:tcPr>
                <w:p w14:paraId="73719E2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8CDF32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prepared for spinning,</w:t>
                  </w:r>
                </w:p>
              </w:tc>
            </w:tr>
          </w:tbl>
          <w:p w14:paraId="779BC2A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CA5FC12" w14:textId="77777777" w:rsidTr="00E95A35">
              <w:trPr>
                <w:tblCellSpacing w:w="0" w:type="dxa"/>
              </w:trPr>
              <w:tc>
                <w:tcPr>
                  <w:tcW w:w="230" w:type="dxa"/>
                  <w:hideMark/>
                </w:tcPr>
                <w:p w14:paraId="2D86A4B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16A78B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56C3EE1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7D4F2E" w:rsidRPr="004A6868" w14:paraId="1ADFCB23" w14:textId="77777777" w:rsidTr="00E95A35">
              <w:trPr>
                <w:tblCellSpacing w:w="0" w:type="dxa"/>
              </w:trPr>
              <w:tc>
                <w:tcPr>
                  <w:tcW w:w="342" w:type="dxa"/>
                  <w:hideMark/>
                </w:tcPr>
                <w:p w14:paraId="3592DBD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5E0903B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1680C0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4705B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76F152C"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68323B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5407 and 5408</w:t>
            </w:r>
          </w:p>
        </w:tc>
        <w:tc>
          <w:tcPr>
            <w:tcW w:w="2689" w:type="dxa"/>
            <w:tcBorders>
              <w:top w:val="single" w:sz="6" w:space="0" w:color="000000"/>
              <w:left w:val="single" w:sz="6" w:space="0" w:color="000000"/>
              <w:bottom w:val="single" w:sz="6" w:space="0" w:color="000000"/>
              <w:right w:val="single" w:sz="6" w:space="0" w:color="000000"/>
            </w:tcBorders>
            <w:hideMark/>
          </w:tcPr>
          <w:p w14:paraId="7FFEAB7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Woven fabrics of man-made filament yarn:</w:t>
            </w:r>
          </w:p>
        </w:tc>
        <w:tc>
          <w:tcPr>
            <w:tcW w:w="3608" w:type="dxa"/>
            <w:tcBorders>
              <w:top w:val="single" w:sz="6" w:space="0" w:color="000000"/>
              <w:left w:val="single" w:sz="6" w:space="0" w:color="000000"/>
              <w:bottom w:val="single" w:sz="6" w:space="0" w:color="000000"/>
              <w:right w:val="single" w:sz="6" w:space="0" w:color="000000"/>
            </w:tcBorders>
            <w:hideMark/>
          </w:tcPr>
          <w:p w14:paraId="680457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9AD465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B85E775"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B8C15F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833B4E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Incorporating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62AF7A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010C9A3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296B05F"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B0D50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8D2E0C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1D0700B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7D4F2E" w:rsidRPr="004A6868" w14:paraId="4FAD48B1" w14:textId="77777777" w:rsidTr="00E95A35">
              <w:trPr>
                <w:tblCellSpacing w:w="0" w:type="dxa"/>
              </w:trPr>
              <w:tc>
                <w:tcPr>
                  <w:tcW w:w="2838" w:type="dxa"/>
                  <w:hideMark/>
                </w:tcPr>
                <w:p w14:paraId="30B29FE8" w14:textId="77777777" w:rsidR="007D4F2E" w:rsidRPr="00F60959" w:rsidRDefault="007D4F2E" w:rsidP="007D4F2E">
                  <w:pPr>
                    <w:pStyle w:val="ListParagraph"/>
                    <w:numPr>
                      <w:ilvl w:val="0"/>
                      <w:numId w:val="10"/>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coir yarn,</w:t>
                  </w:r>
                </w:p>
              </w:tc>
            </w:tr>
          </w:tbl>
          <w:p w14:paraId="45CA9E18"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7D4F2E" w:rsidRPr="004A6868" w14:paraId="25CF371B" w14:textId="77777777" w:rsidTr="00E95A35">
              <w:trPr>
                <w:tblCellSpacing w:w="0" w:type="dxa"/>
              </w:trPr>
              <w:tc>
                <w:tcPr>
                  <w:tcW w:w="3032" w:type="dxa"/>
                  <w:hideMark/>
                </w:tcPr>
                <w:p w14:paraId="091FD8DC" w14:textId="77777777" w:rsidR="007D4F2E" w:rsidRPr="00F60959" w:rsidRDefault="007D4F2E" w:rsidP="007D4F2E">
                  <w:pPr>
                    <w:pStyle w:val="ListParagraph"/>
                    <w:numPr>
                      <w:ilvl w:val="0"/>
                      <w:numId w:val="10"/>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w:t>
                  </w:r>
                </w:p>
              </w:tc>
            </w:tr>
          </w:tbl>
          <w:p w14:paraId="1981CFB7"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3F5901EC" w14:textId="77777777" w:rsidTr="00E95A35">
              <w:trPr>
                <w:tblCellSpacing w:w="0" w:type="dxa"/>
              </w:trPr>
              <w:tc>
                <w:tcPr>
                  <w:tcW w:w="3348" w:type="dxa"/>
                  <w:hideMark/>
                </w:tcPr>
                <w:p w14:paraId="240A6F35" w14:textId="77777777" w:rsidR="007D4F2E" w:rsidRPr="00F60959" w:rsidRDefault="007D4F2E" w:rsidP="007D4F2E">
                  <w:pPr>
                    <w:pStyle w:val="ListParagraph"/>
                    <w:numPr>
                      <w:ilvl w:val="0"/>
                      <w:numId w:val="10"/>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man-made staple fibres, not carded or combed or otherwise prepared for spinning,</w:t>
                  </w:r>
                </w:p>
              </w:tc>
            </w:tr>
          </w:tbl>
          <w:p w14:paraId="54AB8104"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481FC5D4" w14:textId="77777777" w:rsidTr="00E95A35">
              <w:trPr>
                <w:tblCellSpacing w:w="0" w:type="dxa"/>
              </w:trPr>
              <w:tc>
                <w:tcPr>
                  <w:tcW w:w="3348" w:type="dxa"/>
                  <w:hideMark/>
                </w:tcPr>
                <w:p w14:paraId="52815ED4" w14:textId="77777777" w:rsidR="007D4F2E" w:rsidRPr="00F60959" w:rsidRDefault="007D4F2E" w:rsidP="007D4F2E">
                  <w:pPr>
                    <w:pStyle w:val="ListParagraph"/>
                    <w:numPr>
                      <w:ilvl w:val="0"/>
                      <w:numId w:val="10"/>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chemical materials or textile pulp, or</w:t>
                  </w:r>
                </w:p>
              </w:tc>
            </w:tr>
          </w:tbl>
          <w:p w14:paraId="05F5358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7D4F2E" w:rsidRPr="004A6868" w14:paraId="3FF83E84" w14:textId="77777777" w:rsidTr="00E95A35">
              <w:trPr>
                <w:tblCellSpacing w:w="0" w:type="dxa"/>
              </w:trPr>
              <w:tc>
                <w:tcPr>
                  <w:tcW w:w="2467" w:type="dxa"/>
                  <w:hideMark/>
                </w:tcPr>
                <w:p w14:paraId="2B142C67" w14:textId="77777777" w:rsidR="007D4F2E" w:rsidRPr="00F60959" w:rsidRDefault="007D4F2E" w:rsidP="007D4F2E">
                  <w:pPr>
                    <w:pStyle w:val="ListParagraph"/>
                    <w:numPr>
                      <w:ilvl w:val="0"/>
                      <w:numId w:val="10"/>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paper</w:t>
                  </w:r>
                </w:p>
              </w:tc>
            </w:tr>
          </w:tbl>
          <w:p w14:paraId="318312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0C616D8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6868">
              <w:rPr>
                <w:rFonts w:ascii="Times New Roman" w:eastAsia="Times New Roman" w:hAnsi="Times New Roman" w:cs="Times New Roman"/>
                <w:sz w:val="23"/>
                <w:szCs w:val="23"/>
                <w:lang w:eastAsia="en-GB"/>
              </w:rPr>
              <w:t>calendering</w:t>
            </w:r>
            <w:proofErr w:type="spellEnd"/>
            <w:r w:rsidRPr="004A6868">
              <w:rPr>
                <w:rFonts w:ascii="Times New Roman" w:eastAsia="Times New Roman" w:hAnsi="Times New Roman" w:cs="Times New Roman"/>
                <w:sz w:val="23"/>
                <w:szCs w:val="23"/>
                <w:lang w:eastAsia="en-GB"/>
              </w:rPr>
              <w:t xml:space="preserve">, shrink resistance processing, permanent finishing, </w:t>
            </w:r>
            <w:proofErr w:type="spellStart"/>
            <w:r w:rsidRPr="004A6868">
              <w:rPr>
                <w:rFonts w:ascii="Times New Roman" w:eastAsia="Times New Roman" w:hAnsi="Times New Roman" w:cs="Times New Roman"/>
                <w:sz w:val="23"/>
                <w:szCs w:val="23"/>
                <w:lang w:eastAsia="en-GB"/>
              </w:rPr>
              <w:t>decatising</w:t>
            </w:r>
            <w:proofErr w:type="spellEnd"/>
            <w:r w:rsidRPr="004A6868">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0B3F3A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58D32D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9F9058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5501 to 5507</w:t>
            </w:r>
          </w:p>
        </w:tc>
        <w:tc>
          <w:tcPr>
            <w:tcW w:w="2689" w:type="dxa"/>
            <w:tcBorders>
              <w:top w:val="single" w:sz="6" w:space="0" w:color="000000"/>
              <w:left w:val="single" w:sz="6" w:space="0" w:color="000000"/>
              <w:bottom w:val="single" w:sz="6" w:space="0" w:color="000000"/>
              <w:right w:val="single" w:sz="6" w:space="0" w:color="000000"/>
            </w:tcBorders>
            <w:hideMark/>
          </w:tcPr>
          <w:p w14:paraId="7155DDC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Man-made staple fibres</w:t>
            </w:r>
          </w:p>
        </w:tc>
        <w:tc>
          <w:tcPr>
            <w:tcW w:w="3608" w:type="dxa"/>
            <w:tcBorders>
              <w:top w:val="single" w:sz="6" w:space="0" w:color="000000"/>
              <w:left w:val="single" w:sz="6" w:space="0" w:color="000000"/>
              <w:bottom w:val="single" w:sz="6" w:space="0" w:color="000000"/>
              <w:right w:val="single" w:sz="6" w:space="0" w:color="000000"/>
            </w:tcBorders>
            <w:hideMark/>
          </w:tcPr>
          <w:p w14:paraId="062A6E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chemical materials or textile pulp</w:t>
            </w:r>
          </w:p>
        </w:tc>
        <w:tc>
          <w:tcPr>
            <w:tcW w:w="1389" w:type="dxa"/>
            <w:tcBorders>
              <w:top w:val="single" w:sz="6" w:space="0" w:color="000000"/>
              <w:left w:val="single" w:sz="6" w:space="0" w:color="000000"/>
              <w:bottom w:val="single" w:sz="6" w:space="0" w:color="000000"/>
              <w:right w:val="single" w:sz="6" w:space="0" w:color="000000"/>
            </w:tcBorders>
            <w:hideMark/>
          </w:tcPr>
          <w:p w14:paraId="24E7394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24BC77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4E4E22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5508 to 5511</w:t>
            </w:r>
          </w:p>
        </w:tc>
        <w:tc>
          <w:tcPr>
            <w:tcW w:w="2689" w:type="dxa"/>
            <w:tcBorders>
              <w:top w:val="single" w:sz="6" w:space="0" w:color="000000"/>
              <w:left w:val="single" w:sz="6" w:space="0" w:color="000000"/>
              <w:bottom w:val="single" w:sz="6" w:space="0" w:color="000000"/>
              <w:right w:val="single" w:sz="6" w:space="0" w:color="000000"/>
            </w:tcBorders>
            <w:hideMark/>
          </w:tcPr>
          <w:p w14:paraId="7BC425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Yarn and sewing thread of man-made staple fibres</w:t>
            </w:r>
          </w:p>
        </w:tc>
        <w:tc>
          <w:tcPr>
            <w:tcW w:w="3608" w:type="dxa"/>
            <w:tcBorders>
              <w:top w:val="single" w:sz="6" w:space="0" w:color="000000"/>
              <w:left w:val="single" w:sz="6" w:space="0" w:color="000000"/>
              <w:bottom w:val="single" w:sz="6" w:space="0" w:color="000000"/>
              <w:right w:val="single" w:sz="6" w:space="0" w:color="000000"/>
            </w:tcBorders>
            <w:hideMark/>
          </w:tcPr>
          <w:p w14:paraId="2EE8B96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56F446C" w14:textId="77777777" w:rsidTr="00E95A35">
              <w:trPr>
                <w:tblCellSpacing w:w="0" w:type="dxa"/>
              </w:trPr>
              <w:tc>
                <w:tcPr>
                  <w:tcW w:w="230" w:type="dxa"/>
                  <w:hideMark/>
                </w:tcPr>
                <w:p w14:paraId="311C592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794759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raw silk or silk waste, carded or combed or otherwise prepared for spinning,</w:t>
                  </w:r>
                </w:p>
              </w:tc>
            </w:tr>
          </w:tbl>
          <w:p w14:paraId="18A0A9A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97BA074" w14:textId="77777777" w:rsidTr="00E95A35">
              <w:trPr>
                <w:tblCellSpacing w:w="0" w:type="dxa"/>
              </w:trPr>
              <w:tc>
                <w:tcPr>
                  <w:tcW w:w="230" w:type="dxa"/>
                  <w:hideMark/>
                </w:tcPr>
                <w:p w14:paraId="6699D51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68FE61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prepared for spinning,</w:t>
                  </w:r>
                </w:p>
              </w:tc>
            </w:tr>
          </w:tbl>
          <w:p w14:paraId="26C76BA4"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D1C99E2" w14:textId="77777777" w:rsidTr="00E95A35">
              <w:trPr>
                <w:tblCellSpacing w:w="0" w:type="dxa"/>
              </w:trPr>
              <w:tc>
                <w:tcPr>
                  <w:tcW w:w="230" w:type="dxa"/>
                  <w:hideMark/>
                </w:tcPr>
                <w:p w14:paraId="4B7942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605871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6D4837B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7D4F2E" w:rsidRPr="004A6868" w14:paraId="05FC3ACC" w14:textId="77777777" w:rsidTr="00E95A35">
              <w:trPr>
                <w:tblCellSpacing w:w="0" w:type="dxa"/>
              </w:trPr>
              <w:tc>
                <w:tcPr>
                  <w:tcW w:w="342" w:type="dxa"/>
                  <w:hideMark/>
                </w:tcPr>
                <w:p w14:paraId="068F0F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395ED41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38686AE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8DA85C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67AD40B"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002EF5D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5512 to 5516</w:t>
            </w:r>
          </w:p>
        </w:tc>
        <w:tc>
          <w:tcPr>
            <w:tcW w:w="2689" w:type="dxa"/>
            <w:tcBorders>
              <w:top w:val="single" w:sz="6" w:space="0" w:color="000000"/>
              <w:left w:val="single" w:sz="6" w:space="0" w:color="000000"/>
              <w:bottom w:val="single" w:sz="6" w:space="0" w:color="000000"/>
              <w:right w:val="single" w:sz="6" w:space="0" w:color="000000"/>
            </w:tcBorders>
            <w:hideMark/>
          </w:tcPr>
          <w:p w14:paraId="249A375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Woven fabrics of man-made staple fibres:</w:t>
            </w:r>
          </w:p>
        </w:tc>
        <w:tc>
          <w:tcPr>
            <w:tcW w:w="3608" w:type="dxa"/>
            <w:tcBorders>
              <w:top w:val="single" w:sz="6" w:space="0" w:color="000000"/>
              <w:left w:val="single" w:sz="6" w:space="0" w:color="000000"/>
              <w:bottom w:val="single" w:sz="6" w:space="0" w:color="000000"/>
              <w:right w:val="single" w:sz="6" w:space="0" w:color="000000"/>
            </w:tcBorders>
            <w:hideMark/>
          </w:tcPr>
          <w:p w14:paraId="4B4AA0B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9052C2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6FB3E05"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1256C9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3C4628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Incorporating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4003D3C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6DE0DFE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B1B1F0F"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F87253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EAAF82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4FFE0BB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7D4F2E" w:rsidRPr="004A6868" w14:paraId="5EE00028" w14:textId="77777777" w:rsidTr="00E95A35">
              <w:trPr>
                <w:tblCellSpacing w:w="0" w:type="dxa"/>
              </w:trPr>
              <w:tc>
                <w:tcPr>
                  <w:tcW w:w="2838" w:type="dxa"/>
                  <w:hideMark/>
                </w:tcPr>
                <w:p w14:paraId="601348E2" w14:textId="77777777" w:rsidR="007D4F2E" w:rsidRPr="00F60959" w:rsidRDefault="007D4F2E" w:rsidP="007D4F2E">
                  <w:pPr>
                    <w:pStyle w:val="ListParagraph"/>
                    <w:numPr>
                      <w:ilvl w:val="0"/>
                      <w:numId w:val="13"/>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coir yarn,</w:t>
                  </w:r>
                </w:p>
              </w:tc>
            </w:tr>
          </w:tbl>
          <w:p w14:paraId="5272FA9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7D4F2E" w:rsidRPr="004A6868" w14:paraId="01529A80" w14:textId="77777777" w:rsidTr="00E95A35">
              <w:trPr>
                <w:tblCellSpacing w:w="0" w:type="dxa"/>
              </w:trPr>
              <w:tc>
                <w:tcPr>
                  <w:tcW w:w="3032" w:type="dxa"/>
                  <w:hideMark/>
                </w:tcPr>
                <w:p w14:paraId="20052B15" w14:textId="77777777" w:rsidR="007D4F2E" w:rsidRPr="00F60959" w:rsidRDefault="007D4F2E" w:rsidP="007D4F2E">
                  <w:pPr>
                    <w:pStyle w:val="ListParagraph"/>
                    <w:numPr>
                      <w:ilvl w:val="0"/>
                      <w:numId w:val="13"/>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w:t>
                  </w:r>
                </w:p>
              </w:tc>
            </w:tr>
          </w:tbl>
          <w:p w14:paraId="58FDDA1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76B384A9" w14:textId="77777777" w:rsidTr="00E95A35">
              <w:trPr>
                <w:tblCellSpacing w:w="0" w:type="dxa"/>
              </w:trPr>
              <w:tc>
                <w:tcPr>
                  <w:tcW w:w="3348" w:type="dxa"/>
                  <w:hideMark/>
                </w:tcPr>
                <w:p w14:paraId="1DA5A4E4" w14:textId="77777777" w:rsidR="007D4F2E" w:rsidRPr="00F60959" w:rsidRDefault="007D4F2E" w:rsidP="007D4F2E">
                  <w:pPr>
                    <w:pStyle w:val="ListParagraph"/>
                    <w:numPr>
                      <w:ilvl w:val="0"/>
                      <w:numId w:val="13"/>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man-made staple fibres, not carded or combed or otherwise prepared for spinning,</w:t>
                  </w:r>
                </w:p>
              </w:tc>
            </w:tr>
          </w:tbl>
          <w:p w14:paraId="5FF52C5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5F5108AC" w14:textId="77777777" w:rsidTr="00E95A35">
              <w:trPr>
                <w:tblCellSpacing w:w="0" w:type="dxa"/>
              </w:trPr>
              <w:tc>
                <w:tcPr>
                  <w:tcW w:w="3348" w:type="dxa"/>
                  <w:hideMark/>
                </w:tcPr>
                <w:p w14:paraId="5BB23967" w14:textId="77777777" w:rsidR="007D4F2E" w:rsidRPr="00F60959" w:rsidRDefault="007D4F2E" w:rsidP="007D4F2E">
                  <w:pPr>
                    <w:pStyle w:val="ListParagraph"/>
                    <w:numPr>
                      <w:ilvl w:val="0"/>
                      <w:numId w:val="13"/>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chemical materials or textile pulp, or</w:t>
                  </w:r>
                </w:p>
              </w:tc>
            </w:tr>
          </w:tbl>
          <w:p w14:paraId="42C689A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467"/>
            </w:tblGrid>
            <w:tr w:rsidR="007D4F2E" w:rsidRPr="004A6868" w14:paraId="6C3B4F12" w14:textId="77777777" w:rsidTr="00E95A35">
              <w:trPr>
                <w:tblCellSpacing w:w="0" w:type="dxa"/>
              </w:trPr>
              <w:tc>
                <w:tcPr>
                  <w:tcW w:w="2467" w:type="dxa"/>
                  <w:hideMark/>
                </w:tcPr>
                <w:p w14:paraId="559C677F" w14:textId="77777777" w:rsidR="007D4F2E" w:rsidRPr="00F60959" w:rsidRDefault="007D4F2E" w:rsidP="007D4F2E">
                  <w:pPr>
                    <w:pStyle w:val="ListParagraph"/>
                    <w:numPr>
                      <w:ilvl w:val="0"/>
                      <w:numId w:val="13"/>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paper</w:t>
                  </w:r>
                </w:p>
              </w:tc>
            </w:tr>
          </w:tbl>
          <w:p w14:paraId="3A5560D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7872244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6868">
              <w:rPr>
                <w:rFonts w:ascii="Times New Roman" w:eastAsia="Times New Roman" w:hAnsi="Times New Roman" w:cs="Times New Roman"/>
                <w:sz w:val="23"/>
                <w:szCs w:val="23"/>
                <w:lang w:eastAsia="en-GB"/>
              </w:rPr>
              <w:t>calendering</w:t>
            </w:r>
            <w:proofErr w:type="spellEnd"/>
            <w:r w:rsidRPr="004A6868">
              <w:rPr>
                <w:rFonts w:ascii="Times New Roman" w:eastAsia="Times New Roman" w:hAnsi="Times New Roman" w:cs="Times New Roman"/>
                <w:sz w:val="23"/>
                <w:szCs w:val="23"/>
                <w:lang w:eastAsia="en-GB"/>
              </w:rPr>
              <w:t xml:space="preserve">, shrink resistance processing, permanent finishing, </w:t>
            </w:r>
            <w:proofErr w:type="spellStart"/>
            <w:r w:rsidRPr="004A6868">
              <w:rPr>
                <w:rFonts w:ascii="Times New Roman" w:eastAsia="Times New Roman" w:hAnsi="Times New Roman" w:cs="Times New Roman"/>
                <w:sz w:val="23"/>
                <w:szCs w:val="23"/>
                <w:lang w:eastAsia="en-GB"/>
              </w:rPr>
              <w:t>decatising</w:t>
            </w:r>
            <w:proofErr w:type="spellEnd"/>
            <w:r w:rsidRPr="004A6868">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DE591E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831A76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A8381F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56</w:t>
            </w:r>
          </w:p>
        </w:tc>
        <w:tc>
          <w:tcPr>
            <w:tcW w:w="2689" w:type="dxa"/>
            <w:tcBorders>
              <w:top w:val="single" w:sz="6" w:space="0" w:color="000000"/>
              <w:left w:val="single" w:sz="6" w:space="0" w:color="000000"/>
              <w:bottom w:val="single" w:sz="6" w:space="0" w:color="000000"/>
              <w:right w:val="single" w:sz="6" w:space="0" w:color="000000"/>
            </w:tcBorders>
            <w:hideMark/>
          </w:tcPr>
          <w:p w14:paraId="021E33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Wadding, felt and non-</w:t>
            </w:r>
            <w:proofErr w:type="spellStart"/>
            <w:r w:rsidRPr="004A6868">
              <w:rPr>
                <w:rFonts w:ascii="Times New Roman" w:eastAsia="Times New Roman" w:hAnsi="Times New Roman" w:cs="Times New Roman"/>
                <w:sz w:val="23"/>
                <w:szCs w:val="23"/>
                <w:lang w:eastAsia="en-GB"/>
              </w:rPr>
              <w:t>wovens</w:t>
            </w:r>
            <w:proofErr w:type="spellEnd"/>
            <w:r w:rsidRPr="004A6868">
              <w:rPr>
                <w:rFonts w:ascii="Times New Roman" w:eastAsia="Times New Roman" w:hAnsi="Times New Roman" w:cs="Times New Roman"/>
                <w:sz w:val="23"/>
                <w:szCs w:val="23"/>
                <w:lang w:eastAsia="en-GB"/>
              </w:rPr>
              <w:t>; special yarns; twine, cordage, ropes and cables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BB073B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7D4F2E" w:rsidRPr="004A6868" w14:paraId="0A944F21" w14:textId="77777777" w:rsidTr="00E95A35">
              <w:trPr>
                <w:tblCellSpacing w:w="0" w:type="dxa"/>
              </w:trPr>
              <w:tc>
                <w:tcPr>
                  <w:tcW w:w="2838" w:type="dxa"/>
                  <w:hideMark/>
                </w:tcPr>
                <w:p w14:paraId="1B5442D3" w14:textId="77777777" w:rsidR="007D4F2E" w:rsidRPr="00D568F5" w:rsidRDefault="007D4F2E" w:rsidP="007D4F2E">
                  <w:pPr>
                    <w:pStyle w:val="ListParagraph"/>
                    <w:numPr>
                      <w:ilvl w:val="0"/>
                      <w:numId w:val="30"/>
                    </w:numPr>
                    <w:spacing w:after="0" w:line="240" w:lineRule="auto"/>
                    <w:rPr>
                      <w:rFonts w:ascii="Times New Roman" w:eastAsia="Times New Roman" w:hAnsi="Times New Roman" w:cs="Times New Roman"/>
                      <w:sz w:val="23"/>
                      <w:szCs w:val="23"/>
                      <w:lang w:eastAsia="en-GB"/>
                    </w:rPr>
                  </w:pPr>
                  <w:r w:rsidRPr="00D568F5">
                    <w:rPr>
                      <w:rFonts w:ascii="Times New Roman" w:eastAsia="Times New Roman" w:hAnsi="Times New Roman" w:cs="Times New Roman"/>
                      <w:sz w:val="23"/>
                      <w:szCs w:val="23"/>
                      <w:lang w:eastAsia="en-GB"/>
                    </w:rPr>
                    <w:t>coir yarn,</w:t>
                  </w:r>
                </w:p>
              </w:tc>
            </w:tr>
          </w:tbl>
          <w:p w14:paraId="76AC5A7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7D4F2E" w:rsidRPr="004A6868" w14:paraId="35AC086E" w14:textId="77777777" w:rsidTr="00E95A35">
              <w:trPr>
                <w:tblCellSpacing w:w="0" w:type="dxa"/>
              </w:trPr>
              <w:tc>
                <w:tcPr>
                  <w:tcW w:w="3032" w:type="dxa"/>
                  <w:hideMark/>
                </w:tcPr>
                <w:p w14:paraId="4D183B69" w14:textId="77777777" w:rsidR="007D4F2E" w:rsidRPr="00D568F5" w:rsidRDefault="007D4F2E" w:rsidP="007D4F2E">
                  <w:pPr>
                    <w:pStyle w:val="ListParagraph"/>
                    <w:numPr>
                      <w:ilvl w:val="0"/>
                      <w:numId w:val="30"/>
                    </w:numPr>
                    <w:spacing w:after="0" w:line="240" w:lineRule="auto"/>
                    <w:rPr>
                      <w:rFonts w:ascii="Times New Roman" w:eastAsia="Times New Roman" w:hAnsi="Times New Roman" w:cs="Times New Roman"/>
                      <w:sz w:val="23"/>
                      <w:szCs w:val="23"/>
                      <w:lang w:eastAsia="en-GB"/>
                    </w:rPr>
                  </w:pPr>
                  <w:r w:rsidRPr="00D568F5">
                    <w:rPr>
                      <w:rFonts w:ascii="Times New Roman" w:eastAsia="Times New Roman" w:hAnsi="Times New Roman" w:cs="Times New Roman"/>
                      <w:sz w:val="23"/>
                      <w:szCs w:val="23"/>
                      <w:lang w:eastAsia="en-GB"/>
                    </w:rPr>
                    <w:t>natural fibres,</w:t>
                  </w:r>
                </w:p>
              </w:tc>
            </w:tr>
          </w:tbl>
          <w:p w14:paraId="23CC4346"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49D89DD9" w14:textId="77777777" w:rsidTr="00E95A35">
              <w:trPr>
                <w:tblCellSpacing w:w="0" w:type="dxa"/>
              </w:trPr>
              <w:tc>
                <w:tcPr>
                  <w:tcW w:w="3348" w:type="dxa"/>
                  <w:hideMark/>
                </w:tcPr>
                <w:p w14:paraId="6E3D89B4" w14:textId="77777777" w:rsidR="007D4F2E" w:rsidRPr="00D568F5" w:rsidRDefault="007D4F2E" w:rsidP="007D4F2E">
                  <w:pPr>
                    <w:pStyle w:val="ListParagraph"/>
                    <w:numPr>
                      <w:ilvl w:val="0"/>
                      <w:numId w:val="30"/>
                    </w:numPr>
                    <w:spacing w:after="0" w:line="240" w:lineRule="auto"/>
                    <w:rPr>
                      <w:rFonts w:ascii="Times New Roman" w:eastAsia="Times New Roman" w:hAnsi="Times New Roman" w:cs="Times New Roman"/>
                      <w:sz w:val="23"/>
                      <w:szCs w:val="23"/>
                      <w:lang w:eastAsia="en-GB"/>
                    </w:rPr>
                  </w:pPr>
                  <w:r w:rsidRPr="00D568F5">
                    <w:rPr>
                      <w:rFonts w:ascii="Times New Roman" w:eastAsia="Times New Roman" w:hAnsi="Times New Roman" w:cs="Times New Roman"/>
                      <w:sz w:val="23"/>
                      <w:szCs w:val="23"/>
                      <w:lang w:eastAsia="en-GB"/>
                    </w:rPr>
                    <w:t>chemical materials or textile pulp, or</w:t>
                  </w:r>
                </w:p>
              </w:tc>
            </w:tr>
          </w:tbl>
          <w:p w14:paraId="162C778F"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522" w:type="pct"/>
              <w:tblCellSpacing w:w="0" w:type="dxa"/>
              <w:tblLayout w:type="fixed"/>
              <w:tblCellMar>
                <w:left w:w="0" w:type="dxa"/>
                <w:right w:w="0" w:type="dxa"/>
              </w:tblCellMar>
              <w:tblLook w:val="04A0" w:firstRow="1" w:lastRow="0" w:firstColumn="1" w:lastColumn="0" w:noHBand="0" w:noVBand="1"/>
            </w:tblPr>
            <w:tblGrid>
              <w:gridCol w:w="3236"/>
            </w:tblGrid>
            <w:tr w:rsidR="007D4F2E" w:rsidRPr="004A6868" w14:paraId="0EDF9FBF" w14:textId="77777777" w:rsidTr="00E95A35">
              <w:trPr>
                <w:tblCellSpacing w:w="0" w:type="dxa"/>
              </w:trPr>
              <w:tc>
                <w:tcPr>
                  <w:tcW w:w="3236" w:type="dxa"/>
                  <w:hideMark/>
                </w:tcPr>
                <w:p w14:paraId="42F367BD" w14:textId="77777777" w:rsidR="007D4F2E" w:rsidRPr="00D568F5" w:rsidRDefault="007D4F2E" w:rsidP="007D4F2E">
                  <w:pPr>
                    <w:pStyle w:val="ListParagraph"/>
                    <w:numPr>
                      <w:ilvl w:val="0"/>
                      <w:numId w:val="30"/>
                    </w:numPr>
                    <w:spacing w:after="0" w:line="240" w:lineRule="auto"/>
                    <w:rPr>
                      <w:rFonts w:ascii="Times New Roman" w:eastAsia="Times New Roman" w:hAnsi="Times New Roman" w:cs="Times New Roman"/>
                      <w:sz w:val="23"/>
                      <w:szCs w:val="23"/>
                      <w:lang w:eastAsia="en-GB"/>
                    </w:rPr>
                  </w:pPr>
                  <w:r w:rsidRPr="00D568F5">
                    <w:rPr>
                      <w:rFonts w:ascii="Times New Roman" w:eastAsia="Times New Roman" w:hAnsi="Times New Roman" w:cs="Times New Roman"/>
                      <w:sz w:val="23"/>
                      <w:szCs w:val="23"/>
                      <w:lang w:eastAsia="en-GB"/>
                    </w:rPr>
                    <w:t>paper-making materials</w:t>
                  </w:r>
                </w:p>
              </w:tc>
            </w:tr>
          </w:tbl>
          <w:p w14:paraId="34000CF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0FD805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706ABDE"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3F008C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5602</w:t>
            </w:r>
          </w:p>
        </w:tc>
        <w:tc>
          <w:tcPr>
            <w:tcW w:w="2689" w:type="dxa"/>
            <w:tcBorders>
              <w:top w:val="single" w:sz="6" w:space="0" w:color="000000"/>
              <w:left w:val="single" w:sz="6" w:space="0" w:color="000000"/>
              <w:bottom w:val="single" w:sz="6" w:space="0" w:color="000000"/>
              <w:right w:val="single" w:sz="6" w:space="0" w:color="000000"/>
            </w:tcBorders>
            <w:hideMark/>
          </w:tcPr>
          <w:p w14:paraId="6A8E01B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Felt, whether or not impregnated, coated, covered or laminated:</w:t>
            </w:r>
          </w:p>
        </w:tc>
        <w:tc>
          <w:tcPr>
            <w:tcW w:w="3608" w:type="dxa"/>
            <w:tcBorders>
              <w:top w:val="single" w:sz="6" w:space="0" w:color="000000"/>
              <w:left w:val="single" w:sz="6" w:space="0" w:color="000000"/>
              <w:bottom w:val="single" w:sz="6" w:space="0" w:color="000000"/>
              <w:right w:val="single" w:sz="6" w:space="0" w:color="000000"/>
            </w:tcBorders>
            <w:hideMark/>
          </w:tcPr>
          <w:p w14:paraId="64E4A0D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1FB76B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697A445"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5FC258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537DF7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roofErr w:type="spellStart"/>
            <w:r w:rsidRPr="004A6868">
              <w:rPr>
                <w:rFonts w:ascii="Times New Roman" w:eastAsia="Times New Roman" w:hAnsi="Times New Roman" w:cs="Times New Roman"/>
                <w:sz w:val="23"/>
                <w:szCs w:val="23"/>
                <w:lang w:eastAsia="en-GB"/>
              </w:rPr>
              <w:t>Needleloom</w:t>
            </w:r>
            <w:proofErr w:type="spellEnd"/>
            <w:r w:rsidRPr="004A6868">
              <w:rPr>
                <w:rFonts w:ascii="Times New Roman" w:eastAsia="Times New Roman" w:hAnsi="Times New Roman" w:cs="Times New Roman"/>
                <w:sz w:val="23"/>
                <w:szCs w:val="23"/>
                <w:lang w:eastAsia="en-GB"/>
              </w:rPr>
              <w:t xml:space="preserve"> felt</w:t>
            </w:r>
          </w:p>
        </w:tc>
        <w:tc>
          <w:tcPr>
            <w:tcW w:w="3608" w:type="dxa"/>
            <w:tcBorders>
              <w:top w:val="single" w:sz="6" w:space="0" w:color="000000"/>
              <w:left w:val="single" w:sz="6" w:space="0" w:color="000000"/>
              <w:bottom w:val="single" w:sz="6" w:space="0" w:color="000000"/>
              <w:right w:val="single" w:sz="6" w:space="0" w:color="000000"/>
            </w:tcBorders>
            <w:hideMark/>
          </w:tcPr>
          <w:p w14:paraId="2B84C02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346" w:type="pct"/>
              <w:tblCellSpacing w:w="0" w:type="dxa"/>
              <w:tblLayout w:type="fixed"/>
              <w:tblCellMar>
                <w:left w:w="0" w:type="dxa"/>
                <w:right w:w="0" w:type="dxa"/>
              </w:tblCellMar>
              <w:tblLook w:val="04A0" w:firstRow="1" w:lastRow="0" w:firstColumn="1" w:lastColumn="0" w:noHBand="0" w:noVBand="1"/>
            </w:tblPr>
            <w:tblGrid>
              <w:gridCol w:w="3110"/>
            </w:tblGrid>
            <w:tr w:rsidR="007D4F2E" w:rsidRPr="004A6868" w14:paraId="299F6A74" w14:textId="77777777" w:rsidTr="00E95A35">
              <w:trPr>
                <w:tblCellSpacing w:w="0" w:type="dxa"/>
              </w:trPr>
              <w:tc>
                <w:tcPr>
                  <w:tcW w:w="3110" w:type="dxa"/>
                  <w:hideMark/>
                </w:tcPr>
                <w:p w14:paraId="1ECC95E6" w14:textId="77777777" w:rsidR="007D4F2E" w:rsidRPr="00F60959" w:rsidRDefault="007D4F2E" w:rsidP="007D4F2E">
                  <w:pPr>
                    <w:pStyle w:val="ListParagraph"/>
                    <w:numPr>
                      <w:ilvl w:val="0"/>
                      <w:numId w:val="11"/>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 or</w:t>
                  </w:r>
                </w:p>
              </w:tc>
            </w:tr>
          </w:tbl>
          <w:p w14:paraId="63C3AC1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7D4F2E" w:rsidRPr="004A6868" w14:paraId="5F4F2A14" w14:textId="77777777" w:rsidTr="00E95A35">
              <w:trPr>
                <w:tblCellSpacing w:w="0" w:type="dxa"/>
              </w:trPr>
              <w:tc>
                <w:tcPr>
                  <w:tcW w:w="3329" w:type="dxa"/>
                  <w:hideMark/>
                </w:tcPr>
                <w:p w14:paraId="64AD16C3" w14:textId="77777777" w:rsidR="007D4F2E" w:rsidRPr="00F60959" w:rsidRDefault="007D4F2E" w:rsidP="007D4F2E">
                  <w:pPr>
                    <w:pStyle w:val="ListParagraph"/>
                    <w:numPr>
                      <w:ilvl w:val="0"/>
                      <w:numId w:val="11"/>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chemical materials or textile pulp</w:t>
                  </w:r>
                </w:p>
              </w:tc>
            </w:tr>
          </w:tbl>
          <w:p w14:paraId="7B0E29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However:</w:t>
            </w: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3D38B3BD" w14:textId="77777777" w:rsidTr="00E95A35">
              <w:trPr>
                <w:tblCellSpacing w:w="0" w:type="dxa"/>
              </w:trPr>
              <w:tc>
                <w:tcPr>
                  <w:tcW w:w="3348" w:type="dxa"/>
                  <w:hideMark/>
                </w:tcPr>
                <w:p w14:paraId="6949546C" w14:textId="77777777" w:rsidR="007D4F2E" w:rsidRPr="00F60959" w:rsidRDefault="007D4F2E" w:rsidP="007D4F2E">
                  <w:pPr>
                    <w:pStyle w:val="ListParagraph"/>
                    <w:numPr>
                      <w:ilvl w:val="0"/>
                      <w:numId w:val="12"/>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polypropylene filament of heading 5402,</w:t>
                  </w:r>
                </w:p>
              </w:tc>
            </w:tr>
          </w:tbl>
          <w:p w14:paraId="435420D8"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06F97D9A" w14:textId="77777777" w:rsidTr="00E95A35">
              <w:trPr>
                <w:tblCellSpacing w:w="0" w:type="dxa"/>
              </w:trPr>
              <w:tc>
                <w:tcPr>
                  <w:tcW w:w="3348" w:type="dxa"/>
                  <w:hideMark/>
                </w:tcPr>
                <w:p w14:paraId="0D7CC761" w14:textId="77777777" w:rsidR="007D4F2E" w:rsidRPr="00F60959" w:rsidRDefault="007D4F2E" w:rsidP="007D4F2E">
                  <w:pPr>
                    <w:pStyle w:val="ListParagraph"/>
                    <w:numPr>
                      <w:ilvl w:val="0"/>
                      <w:numId w:val="12"/>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lastRenderedPageBreak/>
                    <w:t>polypropylene fibres of heading 5503 or 5506, or</w:t>
                  </w:r>
                </w:p>
              </w:tc>
            </w:tr>
          </w:tbl>
          <w:p w14:paraId="2C543A9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1DAA8ECE" w14:textId="77777777" w:rsidTr="00E95A35">
              <w:trPr>
                <w:tblCellSpacing w:w="0" w:type="dxa"/>
              </w:trPr>
              <w:tc>
                <w:tcPr>
                  <w:tcW w:w="3348" w:type="dxa"/>
                  <w:hideMark/>
                </w:tcPr>
                <w:p w14:paraId="36595F52" w14:textId="77777777" w:rsidR="007D4F2E" w:rsidRPr="00F60959" w:rsidRDefault="007D4F2E" w:rsidP="007D4F2E">
                  <w:pPr>
                    <w:pStyle w:val="ListParagraph"/>
                    <w:numPr>
                      <w:ilvl w:val="0"/>
                      <w:numId w:val="12"/>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polypropylene filament tow of heading 5501,</w:t>
                  </w:r>
                </w:p>
              </w:tc>
            </w:tr>
          </w:tbl>
          <w:p w14:paraId="3335294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of which the denomination in all cases of a single filament or fibre is less than 9 </w:t>
            </w:r>
            <w:proofErr w:type="spellStart"/>
            <w:r w:rsidRPr="004A6868">
              <w:rPr>
                <w:rFonts w:ascii="Times New Roman" w:eastAsia="Times New Roman" w:hAnsi="Times New Roman" w:cs="Times New Roman"/>
                <w:sz w:val="23"/>
                <w:szCs w:val="23"/>
                <w:lang w:eastAsia="en-GB"/>
              </w:rPr>
              <w:t>decitex</w:t>
            </w:r>
            <w:proofErr w:type="spellEnd"/>
            <w:r w:rsidRPr="004A6868">
              <w:rPr>
                <w:rFonts w:ascii="Times New Roman" w:eastAsia="Times New Roman" w:hAnsi="Times New Roman" w:cs="Times New Roman"/>
                <w:sz w:val="23"/>
                <w:szCs w:val="23"/>
                <w:lang w:eastAsia="en-GB"/>
              </w:rPr>
              <w:t>, may be used, provided that their total value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97DB50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14F679CA"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28597C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A1D57C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2BE6CD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7D4F2E" w:rsidRPr="004A6868" w14:paraId="3FFB6C44" w14:textId="77777777" w:rsidTr="00E95A35">
              <w:trPr>
                <w:tblCellSpacing w:w="0" w:type="dxa"/>
              </w:trPr>
              <w:tc>
                <w:tcPr>
                  <w:tcW w:w="3032" w:type="dxa"/>
                  <w:hideMark/>
                </w:tcPr>
                <w:p w14:paraId="4E62D112" w14:textId="77777777" w:rsidR="007D4F2E" w:rsidRPr="001567D2" w:rsidRDefault="007D4F2E" w:rsidP="007D4F2E">
                  <w:pPr>
                    <w:pStyle w:val="ListParagraph"/>
                    <w:numPr>
                      <w:ilvl w:val="0"/>
                      <w:numId w:val="29"/>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natural fibres,</w:t>
                  </w:r>
                </w:p>
              </w:tc>
            </w:tr>
          </w:tbl>
          <w:p w14:paraId="2B75468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62B28F02" w14:textId="77777777" w:rsidTr="00E95A35">
              <w:trPr>
                <w:tblCellSpacing w:w="0" w:type="dxa"/>
              </w:trPr>
              <w:tc>
                <w:tcPr>
                  <w:tcW w:w="3348" w:type="dxa"/>
                  <w:hideMark/>
                </w:tcPr>
                <w:p w14:paraId="4D20142B" w14:textId="77777777" w:rsidR="007D4F2E" w:rsidRPr="001567D2" w:rsidRDefault="007D4F2E" w:rsidP="007D4F2E">
                  <w:pPr>
                    <w:pStyle w:val="ListParagraph"/>
                    <w:numPr>
                      <w:ilvl w:val="0"/>
                      <w:numId w:val="29"/>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man-made staple fibres made from casein, or</w:t>
                  </w:r>
                </w:p>
              </w:tc>
            </w:tr>
          </w:tbl>
          <w:p w14:paraId="77253450"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7D4F2E" w:rsidRPr="004A6868" w14:paraId="763657C3" w14:textId="77777777" w:rsidTr="00E95A35">
              <w:trPr>
                <w:tblCellSpacing w:w="0" w:type="dxa"/>
              </w:trPr>
              <w:tc>
                <w:tcPr>
                  <w:tcW w:w="3329" w:type="dxa"/>
                  <w:hideMark/>
                </w:tcPr>
                <w:p w14:paraId="6954D32D" w14:textId="77777777" w:rsidR="007D4F2E" w:rsidRPr="001567D2" w:rsidRDefault="007D4F2E" w:rsidP="007D4F2E">
                  <w:pPr>
                    <w:pStyle w:val="ListParagraph"/>
                    <w:numPr>
                      <w:ilvl w:val="0"/>
                      <w:numId w:val="28"/>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chemical materials or textile pulp</w:t>
                  </w:r>
                </w:p>
              </w:tc>
            </w:tr>
          </w:tbl>
          <w:p w14:paraId="1DD1BBB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21A45D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058EF9D"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EAAF9B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5604</w:t>
            </w:r>
          </w:p>
        </w:tc>
        <w:tc>
          <w:tcPr>
            <w:tcW w:w="2689" w:type="dxa"/>
            <w:tcBorders>
              <w:top w:val="single" w:sz="6" w:space="0" w:color="000000"/>
              <w:left w:val="single" w:sz="6" w:space="0" w:color="000000"/>
              <w:bottom w:val="single" w:sz="6" w:space="0" w:color="000000"/>
              <w:right w:val="single" w:sz="6" w:space="0" w:color="000000"/>
            </w:tcBorders>
            <w:hideMark/>
          </w:tcPr>
          <w:p w14:paraId="103A0E2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Rubber thread and cord, textile covered; textile yarn, and strip and the like of heading 5404 or 5405, impregnated, coated, covered or sheathed with rubber or plastics:</w:t>
            </w:r>
          </w:p>
        </w:tc>
        <w:tc>
          <w:tcPr>
            <w:tcW w:w="3608" w:type="dxa"/>
            <w:tcBorders>
              <w:top w:val="single" w:sz="6" w:space="0" w:color="000000"/>
              <w:left w:val="single" w:sz="6" w:space="0" w:color="000000"/>
              <w:bottom w:val="single" w:sz="6" w:space="0" w:color="000000"/>
              <w:right w:val="single" w:sz="6" w:space="0" w:color="000000"/>
            </w:tcBorders>
            <w:hideMark/>
          </w:tcPr>
          <w:p w14:paraId="1E3E155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EC540E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301211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EED04E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5E19B2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Rubber thread and cord, textile covered</w:t>
            </w:r>
          </w:p>
        </w:tc>
        <w:tc>
          <w:tcPr>
            <w:tcW w:w="3608" w:type="dxa"/>
            <w:tcBorders>
              <w:top w:val="single" w:sz="6" w:space="0" w:color="000000"/>
              <w:left w:val="single" w:sz="6" w:space="0" w:color="000000"/>
              <w:bottom w:val="single" w:sz="6" w:space="0" w:color="000000"/>
              <w:right w:val="single" w:sz="6" w:space="0" w:color="000000"/>
            </w:tcBorders>
            <w:hideMark/>
          </w:tcPr>
          <w:p w14:paraId="0B095CC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rubber thread or cord, not textile covered</w:t>
            </w:r>
          </w:p>
        </w:tc>
        <w:tc>
          <w:tcPr>
            <w:tcW w:w="1389" w:type="dxa"/>
            <w:tcBorders>
              <w:top w:val="single" w:sz="6" w:space="0" w:color="000000"/>
              <w:left w:val="single" w:sz="6" w:space="0" w:color="000000"/>
              <w:bottom w:val="single" w:sz="6" w:space="0" w:color="000000"/>
              <w:right w:val="single" w:sz="6" w:space="0" w:color="000000"/>
            </w:tcBorders>
            <w:hideMark/>
          </w:tcPr>
          <w:p w14:paraId="013896E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58B5141"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D60142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9F2E20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5D6250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93300D1" w14:textId="77777777" w:rsidTr="00E95A35">
              <w:trPr>
                <w:tblCellSpacing w:w="0" w:type="dxa"/>
              </w:trPr>
              <w:tc>
                <w:tcPr>
                  <w:tcW w:w="230" w:type="dxa"/>
                  <w:hideMark/>
                </w:tcPr>
                <w:p w14:paraId="7357220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0C1785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processed for spinning,</w:t>
                  </w:r>
                </w:p>
              </w:tc>
            </w:tr>
          </w:tbl>
          <w:p w14:paraId="44B32FF6"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31BC1C9" w14:textId="77777777" w:rsidTr="00E95A35">
              <w:trPr>
                <w:tblCellSpacing w:w="0" w:type="dxa"/>
              </w:trPr>
              <w:tc>
                <w:tcPr>
                  <w:tcW w:w="230" w:type="dxa"/>
                  <w:hideMark/>
                </w:tcPr>
                <w:p w14:paraId="2943C8A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874C7A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7AE60260"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42"/>
              <w:gridCol w:w="3236"/>
            </w:tblGrid>
            <w:tr w:rsidR="007D4F2E" w:rsidRPr="004A6868" w14:paraId="7897D3EA" w14:textId="77777777" w:rsidTr="00E95A35">
              <w:trPr>
                <w:tblCellSpacing w:w="0" w:type="dxa"/>
              </w:trPr>
              <w:tc>
                <w:tcPr>
                  <w:tcW w:w="342" w:type="dxa"/>
                  <w:hideMark/>
                </w:tcPr>
                <w:p w14:paraId="64F60C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4E3F972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73A9C32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2B06E7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E49A25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CB90C0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5605</w:t>
            </w:r>
          </w:p>
        </w:tc>
        <w:tc>
          <w:tcPr>
            <w:tcW w:w="2689" w:type="dxa"/>
            <w:tcBorders>
              <w:top w:val="single" w:sz="6" w:space="0" w:color="000000"/>
              <w:left w:val="single" w:sz="6" w:space="0" w:color="000000"/>
              <w:bottom w:val="single" w:sz="6" w:space="0" w:color="000000"/>
              <w:right w:val="single" w:sz="6" w:space="0" w:color="000000"/>
            </w:tcBorders>
            <w:hideMark/>
          </w:tcPr>
          <w:p w14:paraId="420EFAC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Metallised yarn, whether or not gimped, being textile yarn, or strip or the like of heading 5404 or 5405, combined with metal in the form of thread, strip or powder or covered with metal</w:t>
            </w:r>
          </w:p>
        </w:tc>
        <w:tc>
          <w:tcPr>
            <w:tcW w:w="3608" w:type="dxa"/>
            <w:tcBorders>
              <w:top w:val="single" w:sz="6" w:space="0" w:color="000000"/>
              <w:left w:val="single" w:sz="6" w:space="0" w:color="000000"/>
              <w:bottom w:val="single" w:sz="6" w:space="0" w:color="000000"/>
              <w:right w:val="single" w:sz="6" w:space="0" w:color="000000"/>
            </w:tcBorders>
            <w:hideMark/>
          </w:tcPr>
          <w:p w14:paraId="53B676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7D4F2E" w:rsidRPr="004A6868" w14:paraId="0A2095AC" w14:textId="77777777" w:rsidTr="00E95A35">
              <w:trPr>
                <w:tblCellSpacing w:w="0" w:type="dxa"/>
              </w:trPr>
              <w:tc>
                <w:tcPr>
                  <w:tcW w:w="3032" w:type="dxa"/>
                  <w:hideMark/>
                </w:tcPr>
                <w:p w14:paraId="19FC9659" w14:textId="77777777" w:rsidR="007D4F2E" w:rsidRPr="001567D2" w:rsidRDefault="007D4F2E" w:rsidP="007D4F2E">
                  <w:pPr>
                    <w:pStyle w:val="ListParagraph"/>
                    <w:numPr>
                      <w:ilvl w:val="0"/>
                      <w:numId w:val="27"/>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natural fibres,</w:t>
                  </w:r>
                </w:p>
              </w:tc>
            </w:tr>
          </w:tbl>
          <w:p w14:paraId="1F1AA9F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78AC9027" w14:textId="77777777" w:rsidTr="00E95A35">
              <w:trPr>
                <w:tblCellSpacing w:w="0" w:type="dxa"/>
              </w:trPr>
              <w:tc>
                <w:tcPr>
                  <w:tcW w:w="3348" w:type="dxa"/>
                  <w:hideMark/>
                </w:tcPr>
                <w:p w14:paraId="5CF6872C" w14:textId="77777777" w:rsidR="007D4F2E" w:rsidRPr="001567D2" w:rsidRDefault="007D4F2E" w:rsidP="007D4F2E">
                  <w:pPr>
                    <w:pStyle w:val="ListParagraph"/>
                    <w:numPr>
                      <w:ilvl w:val="0"/>
                      <w:numId w:val="27"/>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man-made staple fibres, not carded or combed or otherwise processed for spinning,</w:t>
                  </w:r>
                </w:p>
              </w:tc>
            </w:tr>
          </w:tbl>
          <w:p w14:paraId="0F231AF6"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0BE2580A" w14:textId="77777777" w:rsidTr="00E95A35">
              <w:trPr>
                <w:tblCellSpacing w:w="0" w:type="dxa"/>
              </w:trPr>
              <w:tc>
                <w:tcPr>
                  <w:tcW w:w="3348" w:type="dxa"/>
                  <w:hideMark/>
                </w:tcPr>
                <w:p w14:paraId="50CE0D55" w14:textId="77777777" w:rsidR="007D4F2E" w:rsidRPr="001567D2" w:rsidRDefault="007D4F2E" w:rsidP="007D4F2E">
                  <w:pPr>
                    <w:pStyle w:val="ListParagraph"/>
                    <w:numPr>
                      <w:ilvl w:val="0"/>
                      <w:numId w:val="26"/>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chemical materials or textile pulp, or</w:t>
                  </w:r>
                </w:p>
              </w:tc>
            </w:tr>
          </w:tbl>
          <w:p w14:paraId="0558292A"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522" w:type="pct"/>
              <w:tblCellSpacing w:w="0" w:type="dxa"/>
              <w:tblLayout w:type="fixed"/>
              <w:tblCellMar>
                <w:left w:w="0" w:type="dxa"/>
                <w:right w:w="0" w:type="dxa"/>
              </w:tblCellMar>
              <w:tblLook w:val="04A0" w:firstRow="1" w:lastRow="0" w:firstColumn="1" w:lastColumn="0" w:noHBand="0" w:noVBand="1"/>
            </w:tblPr>
            <w:tblGrid>
              <w:gridCol w:w="3236"/>
            </w:tblGrid>
            <w:tr w:rsidR="007D4F2E" w:rsidRPr="004A6868" w14:paraId="229F50B4" w14:textId="77777777" w:rsidTr="00E95A35">
              <w:trPr>
                <w:tblCellSpacing w:w="0" w:type="dxa"/>
              </w:trPr>
              <w:tc>
                <w:tcPr>
                  <w:tcW w:w="3236" w:type="dxa"/>
                  <w:hideMark/>
                </w:tcPr>
                <w:p w14:paraId="222FE635" w14:textId="77777777" w:rsidR="007D4F2E" w:rsidRPr="001567D2" w:rsidRDefault="007D4F2E" w:rsidP="007D4F2E">
                  <w:pPr>
                    <w:pStyle w:val="ListParagraph"/>
                    <w:numPr>
                      <w:ilvl w:val="0"/>
                      <w:numId w:val="25"/>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paper-making materials</w:t>
                  </w:r>
                </w:p>
              </w:tc>
            </w:tr>
          </w:tbl>
          <w:p w14:paraId="54E7CDE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BD1E4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5D70FE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9E679F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5606</w:t>
            </w:r>
          </w:p>
        </w:tc>
        <w:tc>
          <w:tcPr>
            <w:tcW w:w="2689" w:type="dxa"/>
            <w:tcBorders>
              <w:top w:val="single" w:sz="6" w:space="0" w:color="000000"/>
              <w:left w:val="single" w:sz="6" w:space="0" w:color="000000"/>
              <w:bottom w:val="single" w:sz="6" w:space="0" w:color="000000"/>
              <w:right w:val="single" w:sz="6" w:space="0" w:color="000000"/>
            </w:tcBorders>
            <w:hideMark/>
          </w:tcPr>
          <w:p w14:paraId="69E1CAB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Gimped yarn, and strip and the like of heading 5404 or 5405, gimped (other than those of heading 5605 and gimped horsehair yarn); chenille yarn (including flock chenille yarn); loop wale-yarn</w:t>
            </w:r>
          </w:p>
        </w:tc>
        <w:tc>
          <w:tcPr>
            <w:tcW w:w="3608" w:type="dxa"/>
            <w:tcBorders>
              <w:top w:val="single" w:sz="6" w:space="0" w:color="000000"/>
              <w:left w:val="single" w:sz="6" w:space="0" w:color="000000"/>
              <w:bottom w:val="single" w:sz="6" w:space="0" w:color="000000"/>
              <w:right w:val="single" w:sz="6" w:space="0" w:color="000000"/>
            </w:tcBorders>
            <w:hideMark/>
          </w:tcPr>
          <w:p w14:paraId="162A2A4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7D4F2E" w:rsidRPr="004A6868" w14:paraId="60218329" w14:textId="77777777" w:rsidTr="00E95A35">
              <w:trPr>
                <w:tblCellSpacing w:w="0" w:type="dxa"/>
              </w:trPr>
              <w:tc>
                <w:tcPr>
                  <w:tcW w:w="3032" w:type="dxa"/>
                  <w:hideMark/>
                </w:tcPr>
                <w:p w14:paraId="6AA53CFC" w14:textId="77777777" w:rsidR="007D4F2E" w:rsidRPr="001567D2" w:rsidRDefault="007D4F2E" w:rsidP="007D4F2E">
                  <w:pPr>
                    <w:pStyle w:val="ListParagraph"/>
                    <w:numPr>
                      <w:ilvl w:val="0"/>
                      <w:numId w:val="24"/>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natural fibres,</w:t>
                  </w:r>
                </w:p>
              </w:tc>
            </w:tr>
          </w:tbl>
          <w:p w14:paraId="00B1A027"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404E6849" w14:textId="77777777" w:rsidTr="00E95A35">
              <w:trPr>
                <w:tblCellSpacing w:w="0" w:type="dxa"/>
              </w:trPr>
              <w:tc>
                <w:tcPr>
                  <w:tcW w:w="3348" w:type="dxa"/>
                  <w:hideMark/>
                </w:tcPr>
                <w:p w14:paraId="3959ACFE" w14:textId="77777777" w:rsidR="007D4F2E" w:rsidRPr="001567D2" w:rsidRDefault="007D4F2E" w:rsidP="007D4F2E">
                  <w:pPr>
                    <w:pStyle w:val="ListParagraph"/>
                    <w:numPr>
                      <w:ilvl w:val="0"/>
                      <w:numId w:val="24"/>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man-made staple fibres, not carded or combed or otherwise processed for spinning,</w:t>
                  </w:r>
                </w:p>
              </w:tc>
            </w:tr>
          </w:tbl>
          <w:p w14:paraId="1B039FE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251D4152" w14:textId="77777777" w:rsidTr="00E95A35">
              <w:trPr>
                <w:tblCellSpacing w:w="0" w:type="dxa"/>
              </w:trPr>
              <w:tc>
                <w:tcPr>
                  <w:tcW w:w="3348" w:type="dxa"/>
                  <w:hideMark/>
                </w:tcPr>
                <w:p w14:paraId="751AEDAF" w14:textId="77777777" w:rsidR="007D4F2E" w:rsidRPr="001567D2" w:rsidRDefault="007D4F2E" w:rsidP="007D4F2E">
                  <w:pPr>
                    <w:pStyle w:val="ListParagraph"/>
                    <w:numPr>
                      <w:ilvl w:val="0"/>
                      <w:numId w:val="23"/>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chemical materials or textile pulp, or</w:t>
                  </w:r>
                </w:p>
              </w:tc>
            </w:tr>
          </w:tbl>
          <w:p w14:paraId="6E5FAC3F"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522" w:type="pct"/>
              <w:tblCellSpacing w:w="0" w:type="dxa"/>
              <w:tblLayout w:type="fixed"/>
              <w:tblCellMar>
                <w:left w:w="0" w:type="dxa"/>
                <w:right w:w="0" w:type="dxa"/>
              </w:tblCellMar>
              <w:tblLook w:val="04A0" w:firstRow="1" w:lastRow="0" w:firstColumn="1" w:lastColumn="0" w:noHBand="0" w:noVBand="1"/>
            </w:tblPr>
            <w:tblGrid>
              <w:gridCol w:w="3236"/>
            </w:tblGrid>
            <w:tr w:rsidR="007D4F2E" w:rsidRPr="004A6868" w14:paraId="6288262C" w14:textId="77777777" w:rsidTr="00E95A35">
              <w:trPr>
                <w:tblCellSpacing w:w="0" w:type="dxa"/>
              </w:trPr>
              <w:tc>
                <w:tcPr>
                  <w:tcW w:w="3236" w:type="dxa"/>
                  <w:hideMark/>
                </w:tcPr>
                <w:p w14:paraId="675FD556" w14:textId="77777777" w:rsidR="007D4F2E" w:rsidRPr="001567D2" w:rsidRDefault="007D4F2E" w:rsidP="007D4F2E">
                  <w:pPr>
                    <w:pStyle w:val="ListParagraph"/>
                    <w:numPr>
                      <w:ilvl w:val="0"/>
                      <w:numId w:val="22"/>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paper-making materials</w:t>
                  </w:r>
                </w:p>
              </w:tc>
            </w:tr>
          </w:tbl>
          <w:p w14:paraId="1C2D4F5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149588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68559CD"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668A2CB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57</w:t>
            </w:r>
          </w:p>
        </w:tc>
        <w:tc>
          <w:tcPr>
            <w:tcW w:w="2689" w:type="dxa"/>
            <w:tcBorders>
              <w:top w:val="single" w:sz="6" w:space="0" w:color="000000"/>
              <w:left w:val="single" w:sz="6" w:space="0" w:color="000000"/>
              <w:bottom w:val="single" w:sz="6" w:space="0" w:color="000000"/>
              <w:right w:val="single" w:sz="6" w:space="0" w:color="000000"/>
            </w:tcBorders>
            <w:hideMark/>
          </w:tcPr>
          <w:p w14:paraId="5DE174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Carpets and other textile floor coverings:</w:t>
            </w:r>
          </w:p>
        </w:tc>
        <w:tc>
          <w:tcPr>
            <w:tcW w:w="3608" w:type="dxa"/>
            <w:tcBorders>
              <w:top w:val="single" w:sz="6" w:space="0" w:color="000000"/>
              <w:left w:val="single" w:sz="6" w:space="0" w:color="000000"/>
              <w:bottom w:val="single" w:sz="6" w:space="0" w:color="000000"/>
              <w:right w:val="single" w:sz="6" w:space="0" w:color="000000"/>
            </w:tcBorders>
            <w:hideMark/>
          </w:tcPr>
          <w:p w14:paraId="2D3918F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28013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BCF9E50"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4D2C0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427341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 Of </w:t>
            </w:r>
            <w:proofErr w:type="spellStart"/>
            <w:r w:rsidRPr="004A6868">
              <w:rPr>
                <w:rFonts w:ascii="Times New Roman" w:eastAsia="Times New Roman" w:hAnsi="Times New Roman" w:cs="Times New Roman"/>
                <w:sz w:val="23"/>
                <w:szCs w:val="23"/>
                <w:lang w:eastAsia="en-GB"/>
              </w:rPr>
              <w:t>needleloom</w:t>
            </w:r>
            <w:proofErr w:type="spellEnd"/>
            <w:r w:rsidRPr="004A6868">
              <w:rPr>
                <w:rFonts w:ascii="Times New Roman" w:eastAsia="Times New Roman" w:hAnsi="Times New Roman" w:cs="Times New Roman"/>
                <w:sz w:val="23"/>
                <w:szCs w:val="23"/>
                <w:lang w:eastAsia="en-GB"/>
              </w:rPr>
              <w:t xml:space="preserve"> felt</w:t>
            </w:r>
          </w:p>
        </w:tc>
        <w:tc>
          <w:tcPr>
            <w:tcW w:w="3608" w:type="dxa"/>
            <w:tcBorders>
              <w:top w:val="single" w:sz="6" w:space="0" w:color="000000"/>
              <w:left w:val="single" w:sz="6" w:space="0" w:color="000000"/>
              <w:bottom w:val="single" w:sz="6" w:space="0" w:color="000000"/>
              <w:right w:val="single" w:sz="6" w:space="0" w:color="000000"/>
            </w:tcBorders>
            <w:hideMark/>
          </w:tcPr>
          <w:p w14:paraId="4F06D5E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468"/>
              <w:gridCol w:w="3110"/>
            </w:tblGrid>
            <w:tr w:rsidR="007D4F2E" w:rsidRPr="004A6868" w14:paraId="478E3D19" w14:textId="77777777" w:rsidTr="00E95A35">
              <w:trPr>
                <w:tblCellSpacing w:w="0" w:type="dxa"/>
              </w:trPr>
              <w:tc>
                <w:tcPr>
                  <w:tcW w:w="468" w:type="dxa"/>
                  <w:hideMark/>
                </w:tcPr>
                <w:p w14:paraId="544A21C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110" w:type="dxa"/>
                  <w:hideMark/>
                </w:tcPr>
                <w:p w14:paraId="3AFE44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or</w:t>
                  </w:r>
                </w:p>
              </w:tc>
            </w:tr>
          </w:tbl>
          <w:p w14:paraId="36CAB1B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7D4F2E" w:rsidRPr="004A6868" w14:paraId="6CC3B969" w14:textId="77777777" w:rsidTr="00E95A35">
              <w:trPr>
                <w:tblCellSpacing w:w="0" w:type="dxa"/>
              </w:trPr>
              <w:tc>
                <w:tcPr>
                  <w:tcW w:w="249" w:type="dxa"/>
                  <w:hideMark/>
                </w:tcPr>
                <w:p w14:paraId="1911685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29" w:type="dxa"/>
                  <w:hideMark/>
                </w:tcPr>
                <w:p w14:paraId="4BDCB2C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w:t>
                  </w:r>
                </w:p>
              </w:tc>
            </w:tr>
          </w:tbl>
          <w:p w14:paraId="2BACDCA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However:</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5766C44" w14:textId="77777777" w:rsidTr="00E95A35">
              <w:trPr>
                <w:tblCellSpacing w:w="0" w:type="dxa"/>
              </w:trPr>
              <w:tc>
                <w:tcPr>
                  <w:tcW w:w="230" w:type="dxa"/>
                  <w:hideMark/>
                </w:tcPr>
                <w:p w14:paraId="219A58C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94C76C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polypropylene filament of heading 5402,</w:t>
                  </w:r>
                </w:p>
              </w:tc>
            </w:tr>
          </w:tbl>
          <w:p w14:paraId="6B2445B7"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94BA1F4" w14:textId="77777777" w:rsidTr="00E95A35">
              <w:trPr>
                <w:tblCellSpacing w:w="0" w:type="dxa"/>
              </w:trPr>
              <w:tc>
                <w:tcPr>
                  <w:tcW w:w="230" w:type="dxa"/>
                  <w:hideMark/>
                </w:tcPr>
                <w:p w14:paraId="6993759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913024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polypropylene fibres of heading 5503 or 5506, or</w:t>
                  </w:r>
                </w:p>
              </w:tc>
            </w:tr>
          </w:tbl>
          <w:p w14:paraId="7590FC0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CE8B08F" w14:textId="77777777" w:rsidTr="00E95A35">
              <w:trPr>
                <w:tblCellSpacing w:w="0" w:type="dxa"/>
              </w:trPr>
              <w:tc>
                <w:tcPr>
                  <w:tcW w:w="230" w:type="dxa"/>
                  <w:hideMark/>
                </w:tcPr>
                <w:p w14:paraId="5620C7E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2A2717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polypropylene filament tow of heading 5501,</w:t>
                  </w:r>
                </w:p>
              </w:tc>
            </w:tr>
          </w:tbl>
          <w:p w14:paraId="35CA4A3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of which the denomination in all cases of a single filament or fibre is less than 9 </w:t>
            </w:r>
            <w:proofErr w:type="spellStart"/>
            <w:r w:rsidRPr="004A6868">
              <w:rPr>
                <w:rFonts w:ascii="Times New Roman" w:eastAsia="Times New Roman" w:hAnsi="Times New Roman" w:cs="Times New Roman"/>
                <w:sz w:val="23"/>
                <w:szCs w:val="23"/>
                <w:lang w:eastAsia="en-GB"/>
              </w:rPr>
              <w:t>decitex</w:t>
            </w:r>
            <w:proofErr w:type="spellEnd"/>
            <w:r w:rsidRPr="004A6868">
              <w:rPr>
                <w:rFonts w:ascii="Times New Roman" w:eastAsia="Times New Roman" w:hAnsi="Times New Roman" w:cs="Times New Roman"/>
                <w:sz w:val="23"/>
                <w:szCs w:val="23"/>
                <w:lang w:eastAsia="en-GB"/>
              </w:rPr>
              <w:t>, may be used, provided that their total value does not exceed 40 % of the ex-works price of the product</w:t>
            </w:r>
          </w:p>
          <w:p w14:paraId="2C8E32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Jute fabric may be used as a backing</w:t>
            </w:r>
          </w:p>
        </w:tc>
        <w:tc>
          <w:tcPr>
            <w:tcW w:w="1389" w:type="dxa"/>
            <w:tcBorders>
              <w:top w:val="single" w:sz="6" w:space="0" w:color="000000"/>
              <w:left w:val="single" w:sz="6" w:space="0" w:color="000000"/>
              <w:bottom w:val="single" w:sz="6" w:space="0" w:color="000000"/>
              <w:right w:val="single" w:sz="6" w:space="0" w:color="000000"/>
            </w:tcBorders>
            <w:hideMark/>
          </w:tcPr>
          <w:p w14:paraId="662D1D7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546B8D45"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6F9659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8BB158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Of other felt</w:t>
            </w:r>
          </w:p>
        </w:tc>
        <w:tc>
          <w:tcPr>
            <w:tcW w:w="3608" w:type="dxa"/>
            <w:tcBorders>
              <w:top w:val="single" w:sz="6" w:space="0" w:color="000000"/>
              <w:left w:val="single" w:sz="6" w:space="0" w:color="000000"/>
              <w:bottom w:val="single" w:sz="6" w:space="0" w:color="000000"/>
              <w:right w:val="single" w:sz="6" w:space="0" w:color="000000"/>
            </w:tcBorders>
            <w:hideMark/>
          </w:tcPr>
          <w:p w14:paraId="3C35439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18B6794" w14:textId="77777777" w:rsidTr="00E95A35">
              <w:trPr>
                <w:tblCellSpacing w:w="0" w:type="dxa"/>
              </w:trPr>
              <w:tc>
                <w:tcPr>
                  <w:tcW w:w="230" w:type="dxa"/>
                  <w:hideMark/>
                </w:tcPr>
                <w:p w14:paraId="626FD62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77729C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processed for spinning, or</w:t>
                  </w:r>
                </w:p>
              </w:tc>
            </w:tr>
          </w:tbl>
          <w:p w14:paraId="4C1164F8"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7D4F2E" w:rsidRPr="004A6868" w14:paraId="558D8BB9" w14:textId="77777777" w:rsidTr="00E95A35">
              <w:trPr>
                <w:tblCellSpacing w:w="0" w:type="dxa"/>
              </w:trPr>
              <w:tc>
                <w:tcPr>
                  <w:tcW w:w="249" w:type="dxa"/>
                  <w:hideMark/>
                </w:tcPr>
                <w:p w14:paraId="525B4D8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29" w:type="dxa"/>
                  <w:hideMark/>
                </w:tcPr>
                <w:p w14:paraId="13B9AF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w:t>
                  </w:r>
                </w:p>
              </w:tc>
            </w:tr>
          </w:tbl>
          <w:p w14:paraId="32361F1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153518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AD27D50"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D17791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88E40B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1454F3D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369"/>
              <w:gridCol w:w="3209"/>
            </w:tblGrid>
            <w:tr w:rsidR="007D4F2E" w:rsidRPr="004A6868" w14:paraId="6A966ECB" w14:textId="77777777" w:rsidTr="00E95A35">
              <w:trPr>
                <w:tblCellSpacing w:w="0" w:type="dxa"/>
              </w:trPr>
              <w:tc>
                <w:tcPr>
                  <w:tcW w:w="369" w:type="dxa"/>
                  <w:hideMark/>
                </w:tcPr>
                <w:p w14:paraId="1A1B264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09" w:type="dxa"/>
                  <w:hideMark/>
                </w:tcPr>
                <w:p w14:paraId="1E98E50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coir yarn or jute yarn,</w:t>
                  </w:r>
                </w:p>
              </w:tc>
            </w:tr>
          </w:tbl>
          <w:p w14:paraId="28253F4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6"/>
              <w:gridCol w:w="3342"/>
            </w:tblGrid>
            <w:tr w:rsidR="007D4F2E" w:rsidRPr="004A6868" w14:paraId="7BB1EF76" w14:textId="77777777" w:rsidTr="00E95A35">
              <w:trPr>
                <w:tblCellSpacing w:w="0" w:type="dxa"/>
              </w:trPr>
              <w:tc>
                <w:tcPr>
                  <w:tcW w:w="236" w:type="dxa"/>
                  <w:hideMark/>
                </w:tcPr>
                <w:p w14:paraId="37F894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2" w:type="dxa"/>
                  <w:hideMark/>
                </w:tcPr>
                <w:p w14:paraId="567258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synthetic or artificial filament yarn,</w:t>
                  </w:r>
                </w:p>
              </w:tc>
            </w:tr>
          </w:tbl>
          <w:p w14:paraId="743C873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468"/>
              <w:gridCol w:w="3110"/>
            </w:tblGrid>
            <w:tr w:rsidR="007D4F2E" w:rsidRPr="004A6868" w14:paraId="516453D0" w14:textId="77777777" w:rsidTr="00E95A35">
              <w:trPr>
                <w:tblCellSpacing w:w="0" w:type="dxa"/>
              </w:trPr>
              <w:tc>
                <w:tcPr>
                  <w:tcW w:w="468" w:type="dxa"/>
                  <w:hideMark/>
                </w:tcPr>
                <w:p w14:paraId="511D154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110" w:type="dxa"/>
                  <w:hideMark/>
                </w:tcPr>
                <w:p w14:paraId="63C6818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or</w:t>
                  </w:r>
                </w:p>
              </w:tc>
            </w:tr>
          </w:tbl>
          <w:p w14:paraId="10F033BF"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DAA457B" w14:textId="77777777" w:rsidTr="00E95A35">
              <w:trPr>
                <w:tblCellSpacing w:w="0" w:type="dxa"/>
              </w:trPr>
              <w:tc>
                <w:tcPr>
                  <w:tcW w:w="230" w:type="dxa"/>
                  <w:hideMark/>
                </w:tcPr>
                <w:p w14:paraId="69FDF06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DFCFE0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man-made staple fibres, not carded or combed or otherwise processed for spinning</w:t>
                  </w:r>
                </w:p>
              </w:tc>
            </w:tr>
          </w:tbl>
          <w:p w14:paraId="083871F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Jute fabric may be used as a backing</w:t>
            </w:r>
          </w:p>
        </w:tc>
        <w:tc>
          <w:tcPr>
            <w:tcW w:w="1389" w:type="dxa"/>
            <w:tcBorders>
              <w:top w:val="single" w:sz="6" w:space="0" w:color="000000"/>
              <w:left w:val="single" w:sz="6" w:space="0" w:color="000000"/>
              <w:bottom w:val="single" w:sz="6" w:space="0" w:color="000000"/>
              <w:right w:val="single" w:sz="6" w:space="0" w:color="000000"/>
            </w:tcBorders>
            <w:hideMark/>
          </w:tcPr>
          <w:p w14:paraId="7878514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43DB46E"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381E373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58</w:t>
            </w:r>
          </w:p>
        </w:tc>
        <w:tc>
          <w:tcPr>
            <w:tcW w:w="2689" w:type="dxa"/>
            <w:tcBorders>
              <w:top w:val="single" w:sz="6" w:space="0" w:color="000000"/>
              <w:left w:val="single" w:sz="6" w:space="0" w:color="000000"/>
              <w:bottom w:val="single" w:sz="6" w:space="0" w:color="000000"/>
              <w:right w:val="single" w:sz="6" w:space="0" w:color="000000"/>
            </w:tcBorders>
            <w:hideMark/>
          </w:tcPr>
          <w:p w14:paraId="7A38E19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Special woven fabrics; tufted textile fabrics; lace; tapestries; trimmings; embroidery; except for:</w:t>
            </w:r>
          </w:p>
        </w:tc>
        <w:tc>
          <w:tcPr>
            <w:tcW w:w="3608" w:type="dxa"/>
            <w:tcBorders>
              <w:top w:val="single" w:sz="6" w:space="0" w:color="000000"/>
              <w:left w:val="single" w:sz="6" w:space="0" w:color="000000"/>
              <w:bottom w:val="single" w:sz="6" w:space="0" w:color="000000"/>
              <w:right w:val="single" w:sz="6" w:space="0" w:color="000000"/>
            </w:tcBorders>
            <w:hideMark/>
          </w:tcPr>
          <w:p w14:paraId="733348E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1819BA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9E40C6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E3FBA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DE19DF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Combined with rubber thread</w:t>
            </w:r>
          </w:p>
        </w:tc>
        <w:tc>
          <w:tcPr>
            <w:tcW w:w="3608" w:type="dxa"/>
            <w:tcBorders>
              <w:top w:val="single" w:sz="6" w:space="0" w:color="000000"/>
              <w:left w:val="single" w:sz="6" w:space="0" w:color="000000"/>
              <w:bottom w:val="single" w:sz="6" w:space="0" w:color="000000"/>
              <w:right w:val="single" w:sz="6" w:space="0" w:color="000000"/>
            </w:tcBorders>
            <w:hideMark/>
          </w:tcPr>
          <w:p w14:paraId="437680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3439D66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B8B6839"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CBBDD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E3E7E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7E8DC28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546"/>
              <w:gridCol w:w="3032"/>
            </w:tblGrid>
            <w:tr w:rsidR="007D4F2E" w:rsidRPr="004A6868" w14:paraId="1FAA37FA" w14:textId="77777777" w:rsidTr="00E95A35">
              <w:trPr>
                <w:tblCellSpacing w:w="0" w:type="dxa"/>
              </w:trPr>
              <w:tc>
                <w:tcPr>
                  <w:tcW w:w="546" w:type="dxa"/>
                  <w:hideMark/>
                </w:tcPr>
                <w:p w14:paraId="1F6CAA8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032" w:type="dxa"/>
                  <w:hideMark/>
                </w:tcPr>
                <w:p w14:paraId="26D6F60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w:t>
                  </w:r>
                </w:p>
              </w:tc>
            </w:tr>
          </w:tbl>
          <w:p w14:paraId="603230D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DD79550" w14:textId="77777777" w:rsidTr="00E95A35">
              <w:trPr>
                <w:tblCellSpacing w:w="0" w:type="dxa"/>
              </w:trPr>
              <w:tc>
                <w:tcPr>
                  <w:tcW w:w="230" w:type="dxa"/>
                  <w:hideMark/>
                </w:tcPr>
                <w:p w14:paraId="008852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8CCA4B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man-made staple fibres, not carded or combed or otherwise processed for spinning, or</w:t>
                  </w:r>
                </w:p>
              </w:tc>
            </w:tr>
          </w:tbl>
          <w:p w14:paraId="4287F01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7D4F2E" w:rsidRPr="004A6868" w14:paraId="6B3E5DFC" w14:textId="77777777" w:rsidTr="00E95A35">
              <w:trPr>
                <w:tblCellSpacing w:w="0" w:type="dxa"/>
              </w:trPr>
              <w:tc>
                <w:tcPr>
                  <w:tcW w:w="249" w:type="dxa"/>
                  <w:hideMark/>
                </w:tcPr>
                <w:p w14:paraId="7411C81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29" w:type="dxa"/>
                  <w:hideMark/>
                </w:tcPr>
                <w:p w14:paraId="693682A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w:t>
                  </w:r>
                </w:p>
              </w:tc>
            </w:tr>
          </w:tbl>
          <w:p w14:paraId="52A8844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25E7A23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6868">
              <w:rPr>
                <w:rFonts w:ascii="Times New Roman" w:eastAsia="Times New Roman" w:hAnsi="Times New Roman" w:cs="Times New Roman"/>
                <w:sz w:val="23"/>
                <w:szCs w:val="23"/>
                <w:lang w:eastAsia="en-GB"/>
              </w:rPr>
              <w:t>calendering</w:t>
            </w:r>
            <w:proofErr w:type="spellEnd"/>
            <w:r w:rsidRPr="004A6868">
              <w:rPr>
                <w:rFonts w:ascii="Times New Roman" w:eastAsia="Times New Roman" w:hAnsi="Times New Roman" w:cs="Times New Roman"/>
                <w:sz w:val="23"/>
                <w:szCs w:val="23"/>
                <w:lang w:eastAsia="en-GB"/>
              </w:rPr>
              <w:t xml:space="preserve">, shrink resistance processing, permanent finishing, </w:t>
            </w:r>
            <w:proofErr w:type="spellStart"/>
            <w:r w:rsidRPr="004A6868">
              <w:rPr>
                <w:rFonts w:ascii="Times New Roman" w:eastAsia="Times New Roman" w:hAnsi="Times New Roman" w:cs="Times New Roman"/>
                <w:sz w:val="23"/>
                <w:szCs w:val="23"/>
                <w:lang w:eastAsia="en-GB"/>
              </w:rPr>
              <w:t>decatising</w:t>
            </w:r>
            <w:proofErr w:type="spellEnd"/>
            <w:r w:rsidRPr="004A6868">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245D1B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2F19DC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E2A072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5805</w:t>
            </w:r>
          </w:p>
        </w:tc>
        <w:tc>
          <w:tcPr>
            <w:tcW w:w="2689" w:type="dxa"/>
            <w:tcBorders>
              <w:top w:val="single" w:sz="6" w:space="0" w:color="000000"/>
              <w:left w:val="single" w:sz="6" w:space="0" w:color="000000"/>
              <w:bottom w:val="single" w:sz="6" w:space="0" w:color="000000"/>
              <w:right w:val="single" w:sz="6" w:space="0" w:color="000000"/>
            </w:tcBorders>
            <w:hideMark/>
          </w:tcPr>
          <w:p w14:paraId="2D61691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Hand-woven tapestries of the types Gobelins, Flanders, Aubusson, Beauvais and the like, and needle-worked tapestries (for example, petit point, cross stitch), whether or not made up</w:t>
            </w:r>
          </w:p>
        </w:tc>
        <w:tc>
          <w:tcPr>
            <w:tcW w:w="3608" w:type="dxa"/>
            <w:tcBorders>
              <w:top w:val="single" w:sz="6" w:space="0" w:color="000000"/>
              <w:left w:val="single" w:sz="6" w:space="0" w:color="000000"/>
              <w:bottom w:val="single" w:sz="6" w:space="0" w:color="000000"/>
              <w:right w:val="single" w:sz="6" w:space="0" w:color="000000"/>
            </w:tcBorders>
            <w:hideMark/>
          </w:tcPr>
          <w:p w14:paraId="0D087B6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974050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5CD9EF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A3DE88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5810</w:t>
            </w:r>
          </w:p>
        </w:tc>
        <w:tc>
          <w:tcPr>
            <w:tcW w:w="2689" w:type="dxa"/>
            <w:tcBorders>
              <w:top w:val="single" w:sz="6" w:space="0" w:color="000000"/>
              <w:left w:val="single" w:sz="6" w:space="0" w:color="000000"/>
              <w:bottom w:val="single" w:sz="6" w:space="0" w:color="000000"/>
              <w:right w:val="single" w:sz="6" w:space="0" w:color="000000"/>
            </w:tcBorders>
            <w:hideMark/>
          </w:tcPr>
          <w:p w14:paraId="140D6C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Embroidery in the piece, in strips or in motifs</w:t>
            </w:r>
          </w:p>
        </w:tc>
        <w:tc>
          <w:tcPr>
            <w:tcW w:w="3608" w:type="dxa"/>
            <w:tcBorders>
              <w:top w:val="single" w:sz="6" w:space="0" w:color="000000"/>
              <w:left w:val="single" w:sz="6" w:space="0" w:color="000000"/>
              <w:bottom w:val="single" w:sz="6" w:space="0" w:color="000000"/>
              <w:right w:val="single" w:sz="6" w:space="0" w:color="000000"/>
            </w:tcBorders>
            <w:hideMark/>
          </w:tcPr>
          <w:p w14:paraId="61FD3B2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A9EDBFE" w14:textId="77777777" w:rsidTr="00E95A35">
              <w:trPr>
                <w:tblCellSpacing w:w="0" w:type="dxa"/>
              </w:trPr>
              <w:tc>
                <w:tcPr>
                  <w:tcW w:w="230" w:type="dxa"/>
                  <w:hideMark/>
                </w:tcPr>
                <w:p w14:paraId="4AD3BB8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7CD50B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1B6A72BF"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4709FEF" w14:textId="77777777" w:rsidTr="00E95A35">
              <w:trPr>
                <w:tblCellSpacing w:w="0" w:type="dxa"/>
              </w:trPr>
              <w:tc>
                <w:tcPr>
                  <w:tcW w:w="230" w:type="dxa"/>
                  <w:hideMark/>
                </w:tcPr>
                <w:p w14:paraId="5DC0CA3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819E4F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0FB4580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4A129C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3E26B9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C57A55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5901</w:t>
            </w:r>
          </w:p>
        </w:tc>
        <w:tc>
          <w:tcPr>
            <w:tcW w:w="2689" w:type="dxa"/>
            <w:tcBorders>
              <w:top w:val="single" w:sz="6" w:space="0" w:color="000000"/>
              <w:left w:val="single" w:sz="6" w:space="0" w:color="000000"/>
              <w:bottom w:val="single" w:sz="6" w:space="0" w:color="000000"/>
              <w:right w:val="single" w:sz="6" w:space="0" w:color="000000"/>
            </w:tcBorders>
            <w:hideMark/>
          </w:tcPr>
          <w:p w14:paraId="096E1AD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Textile fabrics coated with gum or </w:t>
            </w:r>
            <w:proofErr w:type="spellStart"/>
            <w:r w:rsidRPr="004A6868">
              <w:rPr>
                <w:rFonts w:ascii="Times New Roman" w:eastAsia="Times New Roman" w:hAnsi="Times New Roman" w:cs="Times New Roman"/>
                <w:sz w:val="23"/>
                <w:szCs w:val="23"/>
                <w:lang w:eastAsia="en-GB"/>
              </w:rPr>
              <w:t>amylaceous</w:t>
            </w:r>
            <w:proofErr w:type="spellEnd"/>
            <w:r w:rsidRPr="004A6868">
              <w:rPr>
                <w:rFonts w:ascii="Times New Roman" w:eastAsia="Times New Roman" w:hAnsi="Times New Roman" w:cs="Times New Roman"/>
                <w:sz w:val="23"/>
                <w:szCs w:val="23"/>
                <w:lang w:eastAsia="en-GB"/>
              </w:rPr>
              <w:t xml:space="preserve"> substances, of a kind used for the outer covers of books or the like; tracing cloth; prepared painting canvas; buckram and similar stiffened textile fabrics of a kind used for hat foundations</w:t>
            </w:r>
          </w:p>
        </w:tc>
        <w:tc>
          <w:tcPr>
            <w:tcW w:w="3608" w:type="dxa"/>
            <w:tcBorders>
              <w:top w:val="single" w:sz="6" w:space="0" w:color="000000"/>
              <w:left w:val="single" w:sz="6" w:space="0" w:color="000000"/>
              <w:bottom w:val="single" w:sz="6" w:space="0" w:color="000000"/>
              <w:right w:val="single" w:sz="6" w:space="0" w:color="000000"/>
            </w:tcBorders>
            <w:hideMark/>
          </w:tcPr>
          <w:p w14:paraId="6008CB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w:t>
            </w:r>
          </w:p>
        </w:tc>
        <w:tc>
          <w:tcPr>
            <w:tcW w:w="1389" w:type="dxa"/>
            <w:tcBorders>
              <w:top w:val="single" w:sz="6" w:space="0" w:color="000000"/>
              <w:left w:val="single" w:sz="6" w:space="0" w:color="000000"/>
              <w:bottom w:val="single" w:sz="6" w:space="0" w:color="000000"/>
              <w:right w:val="single" w:sz="6" w:space="0" w:color="000000"/>
            </w:tcBorders>
            <w:hideMark/>
          </w:tcPr>
          <w:p w14:paraId="4C70F13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EC516F9"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045C0C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5902</w:t>
            </w:r>
          </w:p>
        </w:tc>
        <w:tc>
          <w:tcPr>
            <w:tcW w:w="2689" w:type="dxa"/>
            <w:tcBorders>
              <w:top w:val="single" w:sz="6" w:space="0" w:color="000000"/>
              <w:left w:val="single" w:sz="6" w:space="0" w:color="000000"/>
              <w:bottom w:val="single" w:sz="6" w:space="0" w:color="000000"/>
              <w:right w:val="single" w:sz="6" w:space="0" w:color="000000"/>
            </w:tcBorders>
            <w:hideMark/>
          </w:tcPr>
          <w:p w14:paraId="4F00FB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Tyre cord fabric of high tenacity yarn of nylon or other polyamides, polyesters or viscose rayon:</w:t>
            </w:r>
          </w:p>
        </w:tc>
        <w:tc>
          <w:tcPr>
            <w:tcW w:w="3608" w:type="dxa"/>
            <w:tcBorders>
              <w:top w:val="single" w:sz="6" w:space="0" w:color="000000"/>
              <w:left w:val="single" w:sz="6" w:space="0" w:color="000000"/>
              <w:bottom w:val="single" w:sz="6" w:space="0" w:color="000000"/>
              <w:right w:val="single" w:sz="6" w:space="0" w:color="000000"/>
            </w:tcBorders>
            <w:hideMark/>
          </w:tcPr>
          <w:p w14:paraId="73B528C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7EA9E3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B2B471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A0F2A9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2E2D94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Containing not more than 90 % by weight of textile materials</w:t>
            </w:r>
          </w:p>
        </w:tc>
        <w:tc>
          <w:tcPr>
            <w:tcW w:w="3608" w:type="dxa"/>
            <w:tcBorders>
              <w:top w:val="single" w:sz="6" w:space="0" w:color="000000"/>
              <w:left w:val="single" w:sz="6" w:space="0" w:color="000000"/>
              <w:bottom w:val="single" w:sz="6" w:space="0" w:color="000000"/>
              <w:right w:val="single" w:sz="6" w:space="0" w:color="000000"/>
            </w:tcBorders>
            <w:hideMark/>
          </w:tcPr>
          <w:p w14:paraId="43B61F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w:t>
            </w:r>
          </w:p>
        </w:tc>
        <w:tc>
          <w:tcPr>
            <w:tcW w:w="1389" w:type="dxa"/>
            <w:tcBorders>
              <w:top w:val="single" w:sz="6" w:space="0" w:color="000000"/>
              <w:left w:val="single" w:sz="6" w:space="0" w:color="000000"/>
              <w:bottom w:val="single" w:sz="6" w:space="0" w:color="000000"/>
              <w:right w:val="single" w:sz="6" w:space="0" w:color="000000"/>
            </w:tcBorders>
            <w:hideMark/>
          </w:tcPr>
          <w:p w14:paraId="3CD8FB3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F429BBE"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6527DA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5ABD3F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BEFE2F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chemical materials or textile pulp</w:t>
            </w:r>
          </w:p>
        </w:tc>
        <w:tc>
          <w:tcPr>
            <w:tcW w:w="1389" w:type="dxa"/>
            <w:tcBorders>
              <w:top w:val="single" w:sz="6" w:space="0" w:color="000000"/>
              <w:left w:val="single" w:sz="6" w:space="0" w:color="000000"/>
              <w:bottom w:val="single" w:sz="6" w:space="0" w:color="000000"/>
              <w:right w:val="single" w:sz="6" w:space="0" w:color="000000"/>
            </w:tcBorders>
            <w:hideMark/>
          </w:tcPr>
          <w:p w14:paraId="7CE383C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375E72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95DA20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5903</w:t>
            </w:r>
          </w:p>
        </w:tc>
        <w:tc>
          <w:tcPr>
            <w:tcW w:w="2689" w:type="dxa"/>
            <w:tcBorders>
              <w:top w:val="single" w:sz="6" w:space="0" w:color="000000"/>
              <w:left w:val="single" w:sz="6" w:space="0" w:color="000000"/>
              <w:bottom w:val="single" w:sz="6" w:space="0" w:color="000000"/>
              <w:right w:val="single" w:sz="6" w:space="0" w:color="000000"/>
            </w:tcBorders>
            <w:hideMark/>
          </w:tcPr>
          <w:p w14:paraId="181D2CB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Textile fabrics impregnated, coated, covered or laminated with plastics, other than those of heading 5902</w:t>
            </w:r>
          </w:p>
        </w:tc>
        <w:tc>
          <w:tcPr>
            <w:tcW w:w="3608" w:type="dxa"/>
            <w:tcBorders>
              <w:top w:val="single" w:sz="6" w:space="0" w:color="000000"/>
              <w:left w:val="single" w:sz="6" w:space="0" w:color="000000"/>
              <w:bottom w:val="single" w:sz="6" w:space="0" w:color="000000"/>
              <w:right w:val="single" w:sz="6" w:space="0" w:color="000000"/>
            </w:tcBorders>
            <w:hideMark/>
          </w:tcPr>
          <w:p w14:paraId="3248A02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w:t>
            </w:r>
          </w:p>
          <w:p w14:paraId="2735AD5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51470DD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w:t>
            </w:r>
            <w:proofErr w:type="spellStart"/>
            <w:r w:rsidRPr="004A6868">
              <w:rPr>
                <w:rFonts w:ascii="Times New Roman" w:eastAsia="Times New Roman" w:hAnsi="Times New Roman" w:cs="Times New Roman"/>
                <w:sz w:val="23"/>
                <w:szCs w:val="23"/>
                <w:lang w:eastAsia="en-GB"/>
              </w:rPr>
              <w:t>rasing</w:t>
            </w:r>
            <w:proofErr w:type="spellEnd"/>
            <w:r w:rsidRPr="004A6868">
              <w:rPr>
                <w:rFonts w:ascii="Times New Roman" w:eastAsia="Times New Roman" w:hAnsi="Times New Roman" w:cs="Times New Roman"/>
                <w:sz w:val="23"/>
                <w:szCs w:val="23"/>
                <w:lang w:eastAsia="en-GB"/>
              </w:rPr>
              <w:t xml:space="preserve">, </w:t>
            </w:r>
            <w:proofErr w:type="spellStart"/>
            <w:r w:rsidRPr="004A6868">
              <w:rPr>
                <w:rFonts w:ascii="Times New Roman" w:eastAsia="Times New Roman" w:hAnsi="Times New Roman" w:cs="Times New Roman"/>
                <w:sz w:val="23"/>
                <w:szCs w:val="23"/>
                <w:lang w:eastAsia="en-GB"/>
              </w:rPr>
              <w:t>calendering</w:t>
            </w:r>
            <w:proofErr w:type="spellEnd"/>
            <w:r w:rsidRPr="004A6868">
              <w:rPr>
                <w:rFonts w:ascii="Times New Roman" w:eastAsia="Times New Roman" w:hAnsi="Times New Roman" w:cs="Times New Roman"/>
                <w:sz w:val="23"/>
                <w:szCs w:val="23"/>
                <w:lang w:eastAsia="en-GB"/>
              </w:rPr>
              <w:t xml:space="preserve">, shrink resistance processing, permanent finishing, </w:t>
            </w:r>
            <w:proofErr w:type="spellStart"/>
            <w:r w:rsidRPr="004A6868">
              <w:rPr>
                <w:rFonts w:ascii="Times New Roman" w:eastAsia="Times New Roman" w:hAnsi="Times New Roman" w:cs="Times New Roman"/>
                <w:sz w:val="23"/>
                <w:szCs w:val="23"/>
                <w:lang w:eastAsia="en-GB"/>
              </w:rPr>
              <w:t>decatising</w:t>
            </w:r>
            <w:proofErr w:type="spellEnd"/>
            <w:r w:rsidRPr="004A6868">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DEBA0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64DF1E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D31016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5904</w:t>
            </w:r>
          </w:p>
        </w:tc>
        <w:tc>
          <w:tcPr>
            <w:tcW w:w="2689" w:type="dxa"/>
            <w:tcBorders>
              <w:top w:val="single" w:sz="6" w:space="0" w:color="000000"/>
              <w:left w:val="single" w:sz="6" w:space="0" w:color="000000"/>
              <w:bottom w:val="single" w:sz="6" w:space="0" w:color="000000"/>
              <w:right w:val="single" w:sz="6" w:space="0" w:color="000000"/>
            </w:tcBorders>
            <w:hideMark/>
          </w:tcPr>
          <w:p w14:paraId="7C0ED40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Linoleum, whether or not cut to shape; floor coverings consisting of a coating or covering applied on a textile backing, whether or not cut to shape</w:t>
            </w:r>
          </w:p>
        </w:tc>
        <w:tc>
          <w:tcPr>
            <w:tcW w:w="3608" w:type="dxa"/>
            <w:tcBorders>
              <w:top w:val="single" w:sz="6" w:space="0" w:color="000000"/>
              <w:left w:val="single" w:sz="6" w:space="0" w:color="000000"/>
              <w:bottom w:val="single" w:sz="6" w:space="0" w:color="000000"/>
              <w:right w:val="single" w:sz="6" w:space="0" w:color="000000"/>
            </w:tcBorders>
            <w:hideMark/>
          </w:tcPr>
          <w:p w14:paraId="5FE82E8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694E277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C29876D"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746F32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5905</w:t>
            </w:r>
          </w:p>
        </w:tc>
        <w:tc>
          <w:tcPr>
            <w:tcW w:w="2689" w:type="dxa"/>
            <w:tcBorders>
              <w:top w:val="single" w:sz="6" w:space="0" w:color="000000"/>
              <w:left w:val="single" w:sz="6" w:space="0" w:color="000000"/>
              <w:bottom w:val="single" w:sz="6" w:space="0" w:color="000000"/>
              <w:right w:val="single" w:sz="6" w:space="0" w:color="000000"/>
            </w:tcBorders>
            <w:hideMark/>
          </w:tcPr>
          <w:p w14:paraId="67EBFCB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Textile wall coverings:</w:t>
            </w:r>
          </w:p>
        </w:tc>
        <w:tc>
          <w:tcPr>
            <w:tcW w:w="3608" w:type="dxa"/>
            <w:tcBorders>
              <w:top w:val="single" w:sz="6" w:space="0" w:color="000000"/>
              <w:left w:val="single" w:sz="6" w:space="0" w:color="000000"/>
              <w:bottom w:val="single" w:sz="6" w:space="0" w:color="000000"/>
              <w:right w:val="single" w:sz="6" w:space="0" w:color="000000"/>
            </w:tcBorders>
            <w:hideMark/>
          </w:tcPr>
          <w:p w14:paraId="634A932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EFC327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7A89E29"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03D4C4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AA3CD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Impregnated, coated, covered or laminated with rubber, plastics or other materials</w:t>
            </w:r>
          </w:p>
        </w:tc>
        <w:tc>
          <w:tcPr>
            <w:tcW w:w="3608" w:type="dxa"/>
            <w:tcBorders>
              <w:top w:val="single" w:sz="6" w:space="0" w:color="000000"/>
              <w:left w:val="single" w:sz="6" w:space="0" w:color="000000"/>
              <w:bottom w:val="single" w:sz="6" w:space="0" w:color="000000"/>
              <w:right w:val="single" w:sz="6" w:space="0" w:color="000000"/>
            </w:tcBorders>
            <w:hideMark/>
          </w:tcPr>
          <w:p w14:paraId="191570A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w:t>
            </w:r>
          </w:p>
        </w:tc>
        <w:tc>
          <w:tcPr>
            <w:tcW w:w="1389" w:type="dxa"/>
            <w:tcBorders>
              <w:top w:val="single" w:sz="6" w:space="0" w:color="000000"/>
              <w:left w:val="single" w:sz="6" w:space="0" w:color="000000"/>
              <w:bottom w:val="single" w:sz="6" w:space="0" w:color="000000"/>
              <w:right w:val="single" w:sz="6" w:space="0" w:color="000000"/>
            </w:tcBorders>
            <w:hideMark/>
          </w:tcPr>
          <w:p w14:paraId="668FD9E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5055877"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AC859C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329A4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7FA60C7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740"/>
              <w:gridCol w:w="2838"/>
            </w:tblGrid>
            <w:tr w:rsidR="007D4F2E" w:rsidRPr="004A6868" w14:paraId="7C56DE73" w14:textId="77777777" w:rsidTr="00E95A35">
              <w:trPr>
                <w:tblCellSpacing w:w="0" w:type="dxa"/>
              </w:trPr>
              <w:tc>
                <w:tcPr>
                  <w:tcW w:w="740" w:type="dxa"/>
                  <w:hideMark/>
                </w:tcPr>
                <w:p w14:paraId="203855A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2838" w:type="dxa"/>
                  <w:hideMark/>
                </w:tcPr>
                <w:p w14:paraId="2C3B5C7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coir yarn,</w:t>
                  </w:r>
                </w:p>
              </w:tc>
            </w:tr>
          </w:tbl>
          <w:p w14:paraId="2BA0DBD6"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546"/>
              <w:gridCol w:w="3032"/>
            </w:tblGrid>
            <w:tr w:rsidR="007D4F2E" w:rsidRPr="004A6868" w14:paraId="469376C4" w14:textId="77777777" w:rsidTr="00E95A35">
              <w:trPr>
                <w:tblCellSpacing w:w="0" w:type="dxa"/>
              </w:trPr>
              <w:tc>
                <w:tcPr>
                  <w:tcW w:w="546" w:type="dxa"/>
                  <w:hideMark/>
                </w:tcPr>
                <w:p w14:paraId="551E768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032" w:type="dxa"/>
                  <w:hideMark/>
                </w:tcPr>
                <w:p w14:paraId="0CB63EC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w:t>
                  </w:r>
                </w:p>
              </w:tc>
            </w:tr>
          </w:tbl>
          <w:p w14:paraId="22401D90"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46E8875" w14:textId="77777777" w:rsidTr="00E95A35">
              <w:trPr>
                <w:tblCellSpacing w:w="0" w:type="dxa"/>
              </w:trPr>
              <w:tc>
                <w:tcPr>
                  <w:tcW w:w="230" w:type="dxa"/>
                  <w:hideMark/>
                </w:tcPr>
                <w:p w14:paraId="10BAE7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D4CBFF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man-made staple fibres, not carded or combed or otherwise processed for spinning, or</w:t>
                  </w:r>
                </w:p>
              </w:tc>
            </w:tr>
          </w:tbl>
          <w:p w14:paraId="0F75BCD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7D4F2E" w:rsidRPr="004A6868" w14:paraId="3E6E8AD2" w14:textId="77777777" w:rsidTr="00E95A35">
              <w:trPr>
                <w:tblCellSpacing w:w="0" w:type="dxa"/>
              </w:trPr>
              <w:tc>
                <w:tcPr>
                  <w:tcW w:w="249" w:type="dxa"/>
                  <w:hideMark/>
                </w:tcPr>
                <w:p w14:paraId="32DAFAE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29" w:type="dxa"/>
                  <w:hideMark/>
                </w:tcPr>
                <w:p w14:paraId="15D8EFA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w:t>
                  </w:r>
                </w:p>
              </w:tc>
            </w:tr>
          </w:tbl>
          <w:p w14:paraId="31D07A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25E9DD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6868">
              <w:rPr>
                <w:rFonts w:ascii="Times New Roman" w:eastAsia="Times New Roman" w:hAnsi="Times New Roman" w:cs="Times New Roman"/>
                <w:sz w:val="23"/>
                <w:szCs w:val="23"/>
                <w:lang w:eastAsia="en-GB"/>
              </w:rPr>
              <w:t>calendering</w:t>
            </w:r>
            <w:proofErr w:type="spellEnd"/>
            <w:r w:rsidRPr="004A6868">
              <w:rPr>
                <w:rFonts w:ascii="Times New Roman" w:eastAsia="Times New Roman" w:hAnsi="Times New Roman" w:cs="Times New Roman"/>
                <w:sz w:val="23"/>
                <w:szCs w:val="23"/>
                <w:lang w:eastAsia="en-GB"/>
              </w:rPr>
              <w:t xml:space="preserve">, shrink resistance processing, permanent finishing, </w:t>
            </w:r>
            <w:proofErr w:type="spellStart"/>
            <w:r w:rsidRPr="004A6868">
              <w:rPr>
                <w:rFonts w:ascii="Times New Roman" w:eastAsia="Times New Roman" w:hAnsi="Times New Roman" w:cs="Times New Roman"/>
                <w:sz w:val="23"/>
                <w:szCs w:val="23"/>
                <w:lang w:eastAsia="en-GB"/>
              </w:rPr>
              <w:t>decatising</w:t>
            </w:r>
            <w:proofErr w:type="spellEnd"/>
            <w:r w:rsidRPr="004A6868">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7DC2F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2ECD312"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691FB22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5906</w:t>
            </w:r>
          </w:p>
        </w:tc>
        <w:tc>
          <w:tcPr>
            <w:tcW w:w="2689" w:type="dxa"/>
            <w:tcBorders>
              <w:top w:val="single" w:sz="6" w:space="0" w:color="000000"/>
              <w:left w:val="single" w:sz="6" w:space="0" w:color="000000"/>
              <w:bottom w:val="single" w:sz="6" w:space="0" w:color="000000"/>
              <w:right w:val="single" w:sz="6" w:space="0" w:color="000000"/>
            </w:tcBorders>
            <w:hideMark/>
          </w:tcPr>
          <w:p w14:paraId="00029C2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Rubberised textile fabrics, other than those of heading 5902:</w:t>
            </w:r>
          </w:p>
        </w:tc>
        <w:tc>
          <w:tcPr>
            <w:tcW w:w="3608" w:type="dxa"/>
            <w:tcBorders>
              <w:top w:val="single" w:sz="6" w:space="0" w:color="000000"/>
              <w:left w:val="single" w:sz="6" w:space="0" w:color="000000"/>
              <w:bottom w:val="single" w:sz="6" w:space="0" w:color="000000"/>
              <w:right w:val="single" w:sz="6" w:space="0" w:color="000000"/>
            </w:tcBorders>
            <w:hideMark/>
          </w:tcPr>
          <w:p w14:paraId="7F2D1BB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08C56D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0F863B0"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26A264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D4AE40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Knitted or crocheted fabrics</w:t>
            </w:r>
          </w:p>
        </w:tc>
        <w:tc>
          <w:tcPr>
            <w:tcW w:w="3608" w:type="dxa"/>
            <w:tcBorders>
              <w:top w:val="single" w:sz="6" w:space="0" w:color="000000"/>
              <w:left w:val="single" w:sz="6" w:space="0" w:color="000000"/>
              <w:bottom w:val="single" w:sz="6" w:space="0" w:color="000000"/>
              <w:right w:val="single" w:sz="6" w:space="0" w:color="000000"/>
            </w:tcBorders>
            <w:hideMark/>
          </w:tcPr>
          <w:p w14:paraId="6D1B5A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546"/>
              <w:gridCol w:w="3032"/>
            </w:tblGrid>
            <w:tr w:rsidR="007D4F2E" w:rsidRPr="004A6868" w14:paraId="031BEA63" w14:textId="77777777" w:rsidTr="00E95A35">
              <w:trPr>
                <w:tblCellSpacing w:w="0" w:type="dxa"/>
              </w:trPr>
              <w:tc>
                <w:tcPr>
                  <w:tcW w:w="546" w:type="dxa"/>
                  <w:hideMark/>
                </w:tcPr>
                <w:p w14:paraId="4D68FF1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032" w:type="dxa"/>
                  <w:hideMark/>
                </w:tcPr>
                <w:p w14:paraId="500FA43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w:t>
                  </w:r>
                </w:p>
              </w:tc>
            </w:tr>
          </w:tbl>
          <w:p w14:paraId="60FB9CF9"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15E048E" w14:textId="77777777" w:rsidTr="00E95A35">
              <w:trPr>
                <w:tblCellSpacing w:w="0" w:type="dxa"/>
              </w:trPr>
              <w:tc>
                <w:tcPr>
                  <w:tcW w:w="230" w:type="dxa"/>
                  <w:hideMark/>
                </w:tcPr>
                <w:p w14:paraId="2FC1E17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BF357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man-made staple fibres, not carded or combed or otherwise processed for spinning, or</w:t>
                  </w:r>
                </w:p>
              </w:tc>
            </w:tr>
          </w:tbl>
          <w:p w14:paraId="0EE175B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9"/>
              <w:gridCol w:w="3329"/>
            </w:tblGrid>
            <w:tr w:rsidR="007D4F2E" w:rsidRPr="004A6868" w14:paraId="30CA0525" w14:textId="77777777" w:rsidTr="00E95A35">
              <w:trPr>
                <w:tblCellSpacing w:w="0" w:type="dxa"/>
              </w:trPr>
              <w:tc>
                <w:tcPr>
                  <w:tcW w:w="249" w:type="dxa"/>
                  <w:hideMark/>
                </w:tcPr>
                <w:p w14:paraId="7A6E5EF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29" w:type="dxa"/>
                  <w:hideMark/>
                </w:tcPr>
                <w:p w14:paraId="773E6C3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w:t>
                  </w:r>
                </w:p>
              </w:tc>
            </w:tr>
          </w:tbl>
          <w:p w14:paraId="513438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B74F56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40DD0B3"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41531E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C28320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 fabrics made of synthetic filament yarn, containing more than 90 % by weight of textile materials</w:t>
            </w:r>
          </w:p>
        </w:tc>
        <w:tc>
          <w:tcPr>
            <w:tcW w:w="3608" w:type="dxa"/>
            <w:tcBorders>
              <w:top w:val="single" w:sz="6" w:space="0" w:color="000000"/>
              <w:left w:val="single" w:sz="6" w:space="0" w:color="000000"/>
              <w:bottom w:val="single" w:sz="6" w:space="0" w:color="000000"/>
              <w:right w:val="single" w:sz="6" w:space="0" w:color="000000"/>
            </w:tcBorders>
            <w:hideMark/>
          </w:tcPr>
          <w:p w14:paraId="2D13F87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chemical materials</w:t>
            </w:r>
          </w:p>
        </w:tc>
        <w:tc>
          <w:tcPr>
            <w:tcW w:w="1389" w:type="dxa"/>
            <w:tcBorders>
              <w:top w:val="single" w:sz="6" w:space="0" w:color="000000"/>
              <w:left w:val="single" w:sz="6" w:space="0" w:color="000000"/>
              <w:bottom w:val="single" w:sz="6" w:space="0" w:color="000000"/>
              <w:right w:val="single" w:sz="6" w:space="0" w:color="000000"/>
            </w:tcBorders>
            <w:hideMark/>
          </w:tcPr>
          <w:p w14:paraId="72305A8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55CF7B7"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10C2CF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B267D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7EB28C5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w:t>
            </w:r>
          </w:p>
        </w:tc>
        <w:tc>
          <w:tcPr>
            <w:tcW w:w="1389" w:type="dxa"/>
            <w:tcBorders>
              <w:top w:val="single" w:sz="6" w:space="0" w:color="000000"/>
              <w:left w:val="single" w:sz="6" w:space="0" w:color="000000"/>
              <w:bottom w:val="single" w:sz="6" w:space="0" w:color="000000"/>
              <w:right w:val="single" w:sz="6" w:space="0" w:color="000000"/>
            </w:tcBorders>
            <w:hideMark/>
          </w:tcPr>
          <w:p w14:paraId="22BF70F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076B98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A97EE5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5907</w:t>
            </w:r>
          </w:p>
        </w:tc>
        <w:tc>
          <w:tcPr>
            <w:tcW w:w="2689" w:type="dxa"/>
            <w:tcBorders>
              <w:top w:val="single" w:sz="6" w:space="0" w:color="000000"/>
              <w:left w:val="single" w:sz="6" w:space="0" w:color="000000"/>
              <w:bottom w:val="single" w:sz="6" w:space="0" w:color="000000"/>
              <w:right w:val="single" w:sz="6" w:space="0" w:color="000000"/>
            </w:tcBorders>
            <w:hideMark/>
          </w:tcPr>
          <w:p w14:paraId="31A0392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Textile fabrics otherwise impregnated, coated or covered; painted canvas being theatrical scenery, studio back-cloths or the like</w:t>
            </w:r>
          </w:p>
        </w:tc>
        <w:tc>
          <w:tcPr>
            <w:tcW w:w="3608" w:type="dxa"/>
            <w:tcBorders>
              <w:top w:val="single" w:sz="6" w:space="0" w:color="000000"/>
              <w:left w:val="single" w:sz="6" w:space="0" w:color="000000"/>
              <w:bottom w:val="single" w:sz="6" w:space="0" w:color="000000"/>
              <w:right w:val="single" w:sz="6" w:space="0" w:color="000000"/>
            </w:tcBorders>
            <w:hideMark/>
          </w:tcPr>
          <w:p w14:paraId="6ABE79F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w:t>
            </w:r>
          </w:p>
          <w:p w14:paraId="285AEEC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4386F22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w:t>
            </w:r>
            <w:proofErr w:type="spellStart"/>
            <w:r w:rsidRPr="004A6868">
              <w:rPr>
                <w:rFonts w:ascii="Times New Roman" w:eastAsia="Times New Roman" w:hAnsi="Times New Roman" w:cs="Times New Roman"/>
                <w:sz w:val="23"/>
                <w:szCs w:val="23"/>
                <w:lang w:eastAsia="en-GB"/>
              </w:rPr>
              <w:t>rasing</w:t>
            </w:r>
            <w:proofErr w:type="spellEnd"/>
            <w:r w:rsidRPr="004A6868">
              <w:rPr>
                <w:rFonts w:ascii="Times New Roman" w:eastAsia="Times New Roman" w:hAnsi="Times New Roman" w:cs="Times New Roman"/>
                <w:sz w:val="23"/>
                <w:szCs w:val="23"/>
                <w:lang w:eastAsia="en-GB"/>
              </w:rPr>
              <w:t xml:space="preserve">, </w:t>
            </w:r>
            <w:proofErr w:type="spellStart"/>
            <w:r w:rsidRPr="004A6868">
              <w:rPr>
                <w:rFonts w:ascii="Times New Roman" w:eastAsia="Times New Roman" w:hAnsi="Times New Roman" w:cs="Times New Roman"/>
                <w:sz w:val="23"/>
                <w:szCs w:val="23"/>
                <w:lang w:eastAsia="en-GB"/>
              </w:rPr>
              <w:t>calendering</w:t>
            </w:r>
            <w:proofErr w:type="spellEnd"/>
            <w:r w:rsidRPr="004A6868">
              <w:rPr>
                <w:rFonts w:ascii="Times New Roman" w:eastAsia="Times New Roman" w:hAnsi="Times New Roman" w:cs="Times New Roman"/>
                <w:sz w:val="23"/>
                <w:szCs w:val="23"/>
                <w:lang w:eastAsia="en-GB"/>
              </w:rPr>
              <w:t xml:space="preserve">, shrink resistance processing, permanent finishing, </w:t>
            </w:r>
            <w:proofErr w:type="spellStart"/>
            <w:r w:rsidRPr="004A6868">
              <w:rPr>
                <w:rFonts w:ascii="Times New Roman" w:eastAsia="Times New Roman" w:hAnsi="Times New Roman" w:cs="Times New Roman"/>
                <w:sz w:val="23"/>
                <w:szCs w:val="23"/>
                <w:lang w:eastAsia="en-GB"/>
              </w:rPr>
              <w:t>decatising</w:t>
            </w:r>
            <w:proofErr w:type="spellEnd"/>
            <w:r w:rsidRPr="004A6868">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B0596C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35E297B"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35B8F47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5908</w:t>
            </w:r>
          </w:p>
        </w:tc>
        <w:tc>
          <w:tcPr>
            <w:tcW w:w="2689" w:type="dxa"/>
            <w:tcBorders>
              <w:top w:val="single" w:sz="6" w:space="0" w:color="000000"/>
              <w:left w:val="single" w:sz="6" w:space="0" w:color="000000"/>
              <w:bottom w:val="single" w:sz="6" w:space="0" w:color="000000"/>
              <w:right w:val="single" w:sz="6" w:space="0" w:color="000000"/>
            </w:tcBorders>
            <w:hideMark/>
          </w:tcPr>
          <w:p w14:paraId="13886E4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Textile wicks, woven, plaited or knitted, for lamps, stoves, lighters, candles or the like; incandescent gas mantles and tubular knitted gas mantle fabric therefor, whether or not impregnated:</w:t>
            </w:r>
          </w:p>
        </w:tc>
        <w:tc>
          <w:tcPr>
            <w:tcW w:w="3608" w:type="dxa"/>
            <w:tcBorders>
              <w:top w:val="single" w:sz="6" w:space="0" w:color="000000"/>
              <w:left w:val="single" w:sz="6" w:space="0" w:color="000000"/>
              <w:bottom w:val="single" w:sz="6" w:space="0" w:color="000000"/>
              <w:right w:val="single" w:sz="6" w:space="0" w:color="000000"/>
            </w:tcBorders>
            <w:hideMark/>
          </w:tcPr>
          <w:p w14:paraId="73FC425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F8A9AB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5DCFB55"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E6A4D1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F1B68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Incandescent gas mantles, impregnated</w:t>
            </w:r>
          </w:p>
        </w:tc>
        <w:tc>
          <w:tcPr>
            <w:tcW w:w="3608" w:type="dxa"/>
            <w:tcBorders>
              <w:top w:val="single" w:sz="6" w:space="0" w:color="000000"/>
              <w:left w:val="single" w:sz="6" w:space="0" w:color="000000"/>
              <w:bottom w:val="single" w:sz="6" w:space="0" w:color="000000"/>
              <w:right w:val="single" w:sz="6" w:space="0" w:color="000000"/>
            </w:tcBorders>
            <w:hideMark/>
          </w:tcPr>
          <w:p w14:paraId="69945D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tubular knitted gas-mantle fabric</w:t>
            </w:r>
          </w:p>
        </w:tc>
        <w:tc>
          <w:tcPr>
            <w:tcW w:w="1389" w:type="dxa"/>
            <w:tcBorders>
              <w:top w:val="single" w:sz="6" w:space="0" w:color="000000"/>
              <w:left w:val="single" w:sz="6" w:space="0" w:color="000000"/>
              <w:bottom w:val="single" w:sz="6" w:space="0" w:color="000000"/>
              <w:right w:val="single" w:sz="6" w:space="0" w:color="000000"/>
            </w:tcBorders>
            <w:hideMark/>
          </w:tcPr>
          <w:p w14:paraId="7BC5947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C67E78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9A2D9F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790129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D2650D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1F76EF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AB7C7E1"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92AB11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5909 to 5911</w:t>
            </w:r>
          </w:p>
        </w:tc>
        <w:tc>
          <w:tcPr>
            <w:tcW w:w="2689" w:type="dxa"/>
            <w:tcBorders>
              <w:top w:val="single" w:sz="6" w:space="0" w:color="000000"/>
              <w:left w:val="single" w:sz="6" w:space="0" w:color="000000"/>
              <w:bottom w:val="single" w:sz="6" w:space="0" w:color="000000"/>
              <w:right w:val="single" w:sz="6" w:space="0" w:color="000000"/>
            </w:tcBorders>
            <w:hideMark/>
          </w:tcPr>
          <w:p w14:paraId="65D880E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Textile articles of a kind suitable for industrial use:</w:t>
            </w:r>
          </w:p>
        </w:tc>
        <w:tc>
          <w:tcPr>
            <w:tcW w:w="3608" w:type="dxa"/>
            <w:tcBorders>
              <w:top w:val="single" w:sz="6" w:space="0" w:color="000000"/>
              <w:left w:val="single" w:sz="6" w:space="0" w:color="000000"/>
              <w:bottom w:val="single" w:sz="6" w:space="0" w:color="000000"/>
              <w:right w:val="single" w:sz="6" w:space="0" w:color="000000"/>
            </w:tcBorders>
            <w:hideMark/>
          </w:tcPr>
          <w:p w14:paraId="3DD68E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B2EBA8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8E73078"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77BEA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7F1D2A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Polishing discs or rings other than of felt of heading 5911</w:t>
            </w:r>
          </w:p>
        </w:tc>
        <w:tc>
          <w:tcPr>
            <w:tcW w:w="3608" w:type="dxa"/>
            <w:tcBorders>
              <w:top w:val="single" w:sz="6" w:space="0" w:color="000000"/>
              <w:left w:val="single" w:sz="6" w:space="0" w:color="000000"/>
              <w:bottom w:val="single" w:sz="6" w:space="0" w:color="000000"/>
              <w:right w:val="single" w:sz="6" w:space="0" w:color="000000"/>
            </w:tcBorders>
            <w:hideMark/>
          </w:tcPr>
          <w:p w14:paraId="432C4C0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or waste fabrics or rags of heading 6310</w:t>
            </w:r>
          </w:p>
        </w:tc>
        <w:tc>
          <w:tcPr>
            <w:tcW w:w="1389" w:type="dxa"/>
            <w:tcBorders>
              <w:top w:val="single" w:sz="6" w:space="0" w:color="000000"/>
              <w:left w:val="single" w:sz="6" w:space="0" w:color="000000"/>
              <w:bottom w:val="single" w:sz="6" w:space="0" w:color="000000"/>
              <w:right w:val="single" w:sz="6" w:space="0" w:color="000000"/>
            </w:tcBorders>
            <w:hideMark/>
          </w:tcPr>
          <w:p w14:paraId="156D9B3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49E4D8E"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83B2FA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19F0AA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3608" w:type="dxa"/>
            <w:tcBorders>
              <w:top w:val="single" w:sz="6" w:space="0" w:color="000000"/>
              <w:left w:val="single" w:sz="6" w:space="0" w:color="000000"/>
              <w:bottom w:val="single" w:sz="6" w:space="0" w:color="000000"/>
              <w:right w:val="single" w:sz="6" w:space="0" w:color="000000"/>
            </w:tcBorders>
            <w:hideMark/>
          </w:tcPr>
          <w:p w14:paraId="6D67A5D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740"/>
              <w:gridCol w:w="2838"/>
            </w:tblGrid>
            <w:tr w:rsidR="007D4F2E" w:rsidRPr="004A6868" w14:paraId="576F92DD" w14:textId="77777777" w:rsidTr="00E95A35">
              <w:trPr>
                <w:tblCellSpacing w:w="0" w:type="dxa"/>
              </w:trPr>
              <w:tc>
                <w:tcPr>
                  <w:tcW w:w="740" w:type="dxa"/>
                  <w:hideMark/>
                </w:tcPr>
                <w:p w14:paraId="3C5223C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2838" w:type="dxa"/>
                  <w:hideMark/>
                </w:tcPr>
                <w:p w14:paraId="3632D7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coir yarn,</w:t>
                  </w:r>
                </w:p>
              </w:tc>
            </w:tr>
          </w:tbl>
          <w:p w14:paraId="6E61FD07"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7F26A2E" w14:textId="77777777" w:rsidTr="00E95A35">
              <w:trPr>
                <w:tblCellSpacing w:w="0" w:type="dxa"/>
              </w:trPr>
              <w:tc>
                <w:tcPr>
                  <w:tcW w:w="230" w:type="dxa"/>
                  <w:hideMark/>
                </w:tcPr>
                <w:p w14:paraId="4034E01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785B79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following materials:</w:t>
                  </w: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7D4F2E" w:rsidRPr="004A6868" w14:paraId="64D64778" w14:textId="77777777" w:rsidTr="00E95A35">
                    <w:trPr>
                      <w:tblCellSpacing w:w="0" w:type="dxa"/>
                    </w:trPr>
                    <w:tc>
                      <w:tcPr>
                        <w:tcW w:w="288" w:type="dxa"/>
                        <w:hideMark/>
                      </w:tcPr>
                      <w:p w14:paraId="6FE0B82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1B06898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yarn of polytetrafluoroethylene (</w:t>
                        </w:r>
                        <w:r w:rsidRPr="004A6868">
                          <w:rPr>
                            <w:rFonts w:ascii="Times New Roman" w:eastAsia="Times New Roman" w:hAnsi="Times New Roman" w:cs="Times New Roman"/>
                            <w:sz w:val="23"/>
                            <w:szCs w:val="23"/>
                            <w:vertAlign w:val="superscript"/>
                            <w:lang w:eastAsia="en-GB"/>
                          </w:rPr>
                          <w:t>8</w:t>
                        </w:r>
                        <w:r w:rsidRPr="004A6868">
                          <w:rPr>
                            <w:rFonts w:ascii="Times New Roman" w:eastAsia="Times New Roman" w:hAnsi="Times New Roman" w:cs="Times New Roman"/>
                            <w:sz w:val="23"/>
                            <w:szCs w:val="23"/>
                            <w:lang w:eastAsia="en-GB"/>
                          </w:rPr>
                          <w:t>),</w:t>
                        </w:r>
                      </w:p>
                    </w:tc>
                  </w:tr>
                </w:tbl>
                <w:p w14:paraId="0B80C17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7D4F2E" w:rsidRPr="004A6868" w14:paraId="2AFA3F31" w14:textId="77777777" w:rsidTr="00E95A35">
                    <w:trPr>
                      <w:tblCellSpacing w:w="0" w:type="dxa"/>
                    </w:trPr>
                    <w:tc>
                      <w:tcPr>
                        <w:tcW w:w="288" w:type="dxa"/>
                        <w:hideMark/>
                      </w:tcPr>
                      <w:p w14:paraId="658B3A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2961E0C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yarn, multiple, of polyamide, coated impregnated or covered with a phenolic resin,</w:t>
                        </w:r>
                      </w:p>
                    </w:tc>
                  </w:tr>
                </w:tbl>
                <w:p w14:paraId="5D56F40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7D4F2E" w:rsidRPr="004A6868" w14:paraId="49807AC0" w14:textId="77777777" w:rsidTr="00E95A35">
                    <w:trPr>
                      <w:tblCellSpacing w:w="0" w:type="dxa"/>
                    </w:trPr>
                    <w:tc>
                      <w:tcPr>
                        <w:tcW w:w="288" w:type="dxa"/>
                        <w:hideMark/>
                      </w:tcPr>
                      <w:p w14:paraId="6BDD41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2226E73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yarn of synthetic textile fibres of aromatic polyamides, obtained by polycondensation of </w:t>
                        </w:r>
                        <w:r w:rsidRPr="004A6868">
                          <w:rPr>
                            <w:rFonts w:ascii="Times New Roman" w:eastAsia="Times New Roman" w:hAnsi="Times New Roman" w:cs="Times New Roman"/>
                            <w:i/>
                            <w:iCs/>
                            <w:sz w:val="23"/>
                            <w:szCs w:val="23"/>
                            <w:lang w:eastAsia="en-GB"/>
                          </w:rPr>
                          <w:t>m</w:t>
                        </w:r>
                        <w:r w:rsidRPr="004A6868">
                          <w:rPr>
                            <w:rFonts w:ascii="Times New Roman" w:eastAsia="Times New Roman" w:hAnsi="Times New Roman" w:cs="Times New Roman"/>
                            <w:sz w:val="23"/>
                            <w:szCs w:val="23"/>
                            <w:lang w:eastAsia="en-GB"/>
                          </w:rPr>
                          <w:t>-phenylenediamine and isophthalic acid,</w:t>
                        </w:r>
                      </w:p>
                    </w:tc>
                  </w:tr>
                </w:tbl>
                <w:p w14:paraId="60F1EED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7D4F2E" w:rsidRPr="004A6868" w14:paraId="7912540B" w14:textId="77777777" w:rsidTr="00E95A35">
                    <w:trPr>
                      <w:tblCellSpacing w:w="0" w:type="dxa"/>
                    </w:trPr>
                    <w:tc>
                      <w:tcPr>
                        <w:tcW w:w="288" w:type="dxa"/>
                        <w:hideMark/>
                      </w:tcPr>
                      <w:p w14:paraId="3C63A45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55A369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roofErr w:type="spellStart"/>
                        <w:r w:rsidRPr="004A6868">
                          <w:rPr>
                            <w:rFonts w:ascii="Times New Roman" w:eastAsia="Times New Roman" w:hAnsi="Times New Roman" w:cs="Times New Roman"/>
                            <w:sz w:val="23"/>
                            <w:szCs w:val="23"/>
                            <w:lang w:eastAsia="en-GB"/>
                          </w:rPr>
                          <w:t>monofil</w:t>
                        </w:r>
                        <w:proofErr w:type="spellEnd"/>
                        <w:r w:rsidRPr="004A6868">
                          <w:rPr>
                            <w:rFonts w:ascii="Times New Roman" w:eastAsia="Times New Roman" w:hAnsi="Times New Roman" w:cs="Times New Roman"/>
                            <w:sz w:val="23"/>
                            <w:szCs w:val="23"/>
                            <w:lang w:eastAsia="en-GB"/>
                          </w:rPr>
                          <w:t xml:space="preserve"> of polytetrafluoroethylene (</w:t>
                        </w:r>
                        <w:r w:rsidRPr="004A6868">
                          <w:rPr>
                            <w:rFonts w:ascii="Times New Roman" w:eastAsia="Times New Roman" w:hAnsi="Times New Roman" w:cs="Times New Roman"/>
                            <w:sz w:val="23"/>
                            <w:szCs w:val="23"/>
                            <w:vertAlign w:val="superscript"/>
                            <w:lang w:eastAsia="en-GB"/>
                          </w:rPr>
                          <w:t>8</w:t>
                        </w:r>
                        <w:r w:rsidRPr="004A6868">
                          <w:rPr>
                            <w:rFonts w:ascii="Times New Roman" w:eastAsia="Times New Roman" w:hAnsi="Times New Roman" w:cs="Times New Roman"/>
                            <w:sz w:val="23"/>
                            <w:szCs w:val="23"/>
                            <w:lang w:eastAsia="en-GB"/>
                          </w:rPr>
                          <w:t>),</w:t>
                        </w:r>
                      </w:p>
                    </w:tc>
                  </w:tr>
                </w:tbl>
                <w:p w14:paraId="4F2F2B5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7D4F2E" w:rsidRPr="004A6868" w14:paraId="751F6D6B" w14:textId="77777777" w:rsidTr="00E95A35">
                    <w:trPr>
                      <w:tblCellSpacing w:w="0" w:type="dxa"/>
                    </w:trPr>
                    <w:tc>
                      <w:tcPr>
                        <w:tcW w:w="288" w:type="dxa"/>
                        <w:hideMark/>
                      </w:tcPr>
                      <w:p w14:paraId="5F9DD66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45374A0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yarn of synthetic textile fibres of </w:t>
                        </w:r>
                        <w:proofErr w:type="gramStart"/>
                        <w:r w:rsidRPr="004A6868">
                          <w:rPr>
                            <w:rFonts w:ascii="Times New Roman" w:eastAsia="Times New Roman" w:hAnsi="Times New Roman" w:cs="Times New Roman"/>
                            <w:sz w:val="23"/>
                            <w:szCs w:val="23"/>
                            <w:lang w:eastAsia="en-GB"/>
                          </w:rPr>
                          <w:t>poly(</w:t>
                        </w:r>
                        <w:proofErr w:type="gramEnd"/>
                        <w:r w:rsidRPr="004A6868">
                          <w:rPr>
                            <w:rFonts w:ascii="Times New Roman" w:eastAsia="Times New Roman" w:hAnsi="Times New Roman" w:cs="Times New Roman"/>
                            <w:i/>
                            <w:iCs/>
                            <w:sz w:val="23"/>
                            <w:szCs w:val="23"/>
                            <w:lang w:eastAsia="en-GB"/>
                          </w:rPr>
                          <w:t>p</w:t>
                        </w:r>
                        <w:r w:rsidRPr="004A6868">
                          <w:rPr>
                            <w:rFonts w:ascii="Times New Roman" w:eastAsia="Times New Roman" w:hAnsi="Times New Roman" w:cs="Times New Roman"/>
                            <w:sz w:val="23"/>
                            <w:szCs w:val="23"/>
                            <w:lang w:eastAsia="en-GB"/>
                          </w:rPr>
                          <w:t xml:space="preserve">-phenylene </w:t>
                        </w:r>
                        <w:proofErr w:type="spellStart"/>
                        <w:r w:rsidRPr="004A6868">
                          <w:rPr>
                            <w:rFonts w:ascii="Times New Roman" w:eastAsia="Times New Roman" w:hAnsi="Times New Roman" w:cs="Times New Roman"/>
                            <w:sz w:val="23"/>
                            <w:szCs w:val="23"/>
                            <w:lang w:eastAsia="en-GB"/>
                          </w:rPr>
                          <w:t>terephthalamide</w:t>
                        </w:r>
                        <w:proofErr w:type="spellEnd"/>
                        <w:r w:rsidRPr="004A6868">
                          <w:rPr>
                            <w:rFonts w:ascii="Times New Roman" w:eastAsia="Times New Roman" w:hAnsi="Times New Roman" w:cs="Times New Roman"/>
                            <w:sz w:val="23"/>
                            <w:szCs w:val="23"/>
                            <w:lang w:eastAsia="en-GB"/>
                          </w:rPr>
                          <w:t>),</w:t>
                        </w:r>
                      </w:p>
                    </w:tc>
                  </w:tr>
                </w:tbl>
                <w:p w14:paraId="51B58646"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7D4F2E" w:rsidRPr="004A6868" w14:paraId="076902C0" w14:textId="77777777" w:rsidTr="00E95A35">
                    <w:trPr>
                      <w:tblCellSpacing w:w="0" w:type="dxa"/>
                    </w:trPr>
                    <w:tc>
                      <w:tcPr>
                        <w:tcW w:w="288" w:type="dxa"/>
                        <w:hideMark/>
                      </w:tcPr>
                      <w:p w14:paraId="3BED148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113A5F5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glass fibre yarn, coated with phenol resin and gimped with acrylic yarn (</w:t>
                        </w:r>
                        <w:r w:rsidRPr="004A6868">
                          <w:rPr>
                            <w:rFonts w:ascii="Times New Roman" w:eastAsia="Times New Roman" w:hAnsi="Times New Roman" w:cs="Times New Roman"/>
                            <w:sz w:val="23"/>
                            <w:szCs w:val="23"/>
                            <w:vertAlign w:val="superscript"/>
                            <w:lang w:eastAsia="en-GB"/>
                          </w:rPr>
                          <w:t>8</w:t>
                        </w:r>
                        <w:r w:rsidRPr="004A6868">
                          <w:rPr>
                            <w:rFonts w:ascii="Times New Roman" w:eastAsia="Times New Roman" w:hAnsi="Times New Roman" w:cs="Times New Roman"/>
                            <w:sz w:val="23"/>
                            <w:szCs w:val="23"/>
                            <w:lang w:eastAsia="en-GB"/>
                          </w:rPr>
                          <w:t>),</w:t>
                        </w:r>
                      </w:p>
                    </w:tc>
                  </w:tr>
                </w:tbl>
                <w:p w14:paraId="629B274F"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7D4F2E" w:rsidRPr="004A6868" w14:paraId="67A2BBA4" w14:textId="77777777" w:rsidTr="00E95A35">
                    <w:trPr>
                      <w:tblCellSpacing w:w="0" w:type="dxa"/>
                    </w:trPr>
                    <w:tc>
                      <w:tcPr>
                        <w:tcW w:w="288" w:type="dxa"/>
                        <w:hideMark/>
                      </w:tcPr>
                      <w:p w14:paraId="753FFE4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330BD2C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roofErr w:type="spellStart"/>
                        <w:r w:rsidRPr="004A6868">
                          <w:rPr>
                            <w:rFonts w:ascii="Times New Roman" w:eastAsia="Times New Roman" w:hAnsi="Times New Roman" w:cs="Times New Roman"/>
                            <w:sz w:val="23"/>
                            <w:szCs w:val="23"/>
                            <w:lang w:eastAsia="en-GB"/>
                          </w:rPr>
                          <w:t>copolyester</w:t>
                        </w:r>
                        <w:proofErr w:type="spellEnd"/>
                        <w:r w:rsidRPr="004A6868">
                          <w:rPr>
                            <w:rFonts w:ascii="Times New Roman" w:eastAsia="Times New Roman" w:hAnsi="Times New Roman" w:cs="Times New Roman"/>
                            <w:sz w:val="23"/>
                            <w:szCs w:val="23"/>
                            <w:lang w:eastAsia="en-GB"/>
                          </w:rPr>
                          <w:t xml:space="preserve"> monofilaments of a polyester and a resin of terephthalic acid and 1,4-cyclohexanediethanol and isophthalic acid,</w:t>
                        </w:r>
                      </w:p>
                    </w:tc>
                  </w:tr>
                </w:tbl>
                <w:p w14:paraId="6905731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616"/>
                    <w:gridCol w:w="2732"/>
                  </w:tblGrid>
                  <w:tr w:rsidR="007D4F2E" w:rsidRPr="004A6868" w14:paraId="2AFF8F21" w14:textId="77777777" w:rsidTr="00E95A35">
                    <w:trPr>
                      <w:tblCellSpacing w:w="0" w:type="dxa"/>
                    </w:trPr>
                    <w:tc>
                      <w:tcPr>
                        <w:tcW w:w="616" w:type="dxa"/>
                        <w:hideMark/>
                      </w:tcPr>
                      <w:p w14:paraId="111E3F5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2732" w:type="dxa"/>
                        <w:hideMark/>
                      </w:tcPr>
                      <w:p w14:paraId="507170C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w:t>
                        </w:r>
                      </w:p>
                    </w:tc>
                  </w:tr>
                </w:tbl>
                <w:p w14:paraId="2922B7D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7D4F2E" w:rsidRPr="004A6868" w14:paraId="4EF372E2" w14:textId="77777777" w:rsidTr="00E95A35">
                    <w:trPr>
                      <w:tblCellSpacing w:w="0" w:type="dxa"/>
                    </w:trPr>
                    <w:tc>
                      <w:tcPr>
                        <w:tcW w:w="288" w:type="dxa"/>
                        <w:hideMark/>
                      </w:tcPr>
                      <w:p w14:paraId="33F448B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3D966D7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man-made staple fibres not carded or combed or otherwise processed for spinning, or</w:t>
                        </w:r>
                      </w:p>
                    </w:tc>
                  </w:tr>
                </w:tbl>
                <w:p w14:paraId="6C8B287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88"/>
                    <w:gridCol w:w="3060"/>
                  </w:tblGrid>
                  <w:tr w:rsidR="007D4F2E" w:rsidRPr="004A6868" w14:paraId="0BFE4ED2" w14:textId="77777777" w:rsidTr="00E95A35">
                    <w:trPr>
                      <w:tblCellSpacing w:w="0" w:type="dxa"/>
                    </w:trPr>
                    <w:tc>
                      <w:tcPr>
                        <w:tcW w:w="288" w:type="dxa"/>
                        <w:hideMark/>
                      </w:tcPr>
                      <w:p w14:paraId="319C00F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48DE1CA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w:t>
                        </w:r>
                      </w:p>
                    </w:tc>
                  </w:tr>
                </w:tbl>
                <w:p w14:paraId="3622967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r>
          </w:tbl>
          <w:p w14:paraId="59E04D9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D0D5C6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CC7E16E"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81229A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BD41F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23B6BD4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2838"/>
            </w:tblGrid>
            <w:tr w:rsidR="007D4F2E" w:rsidRPr="004A6868" w14:paraId="4D688497" w14:textId="77777777" w:rsidTr="00E95A35">
              <w:trPr>
                <w:tblCellSpacing w:w="0" w:type="dxa"/>
              </w:trPr>
              <w:tc>
                <w:tcPr>
                  <w:tcW w:w="2838" w:type="dxa"/>
                  <w:hideMark/>
                </w:tcPr>
                <w:p w14:paraId="348780E4" w14:textId="77777777" w:rsidR="007D4F2E" w:rsidRPr="001567D2" w:rsidRDefault="007D4F2E" w:rsidP="007D4F2E">
                  <w:pPr>
                    <w:pStyle w:val="ListParagraph"/>
                    <w:numPr>
                      <w:ilvl w:val="0"/>
                      <w:numId w:val="20"/>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coir yarn,</w:t>
                  </w:r>
                </w:p>
              </w:tc>
            </w:tr>
          </w:tbl>
          <w:p w14:paraId="3DB385E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7D4F2E" w:rsidRPr="004A6868" w14:paraId="5A821ABC" w14:textId="77777777" w:rsidTr="00E95A35">
              <w:trPr>
                <w:tblCellSpacing w:w="0" w:type="dxa"/>
              </w:trPr>
              <w:tc>
                <w:tcPr>
                  <w:tcW w:w="3032" w:type="dxa"/>
                  <w:hideMark/>
                </w:tcPr>
                <w:p w14:paraId="2B258C3F" w14:textId="77777777" w:rsidR="007D4F2E" w:rsidRPr="001567D2" w:rsidRDefault="007D4F2E" w:rsidP="007D4F2E">
                  <w:pPr>
                    <w:pStyle w:val="ListParagraph"/>
                    <w:numPr>
                      <w:ilvl w:val="0"/>
                      <w:numId w:val="20"/>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natural fibres,</w:t>
                  </w:r>
                </w:p>
              </w:tc>
            </w:tr>
          </w:tbl>
          <w:p w14:paraId="4C4893EF"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5C952CCA" w14:textId="77777777" w:rsidTr="00E95A35">
              <w:trPr>
                <w:tblCellSpacing w:w="0" w:type="dxa"/>
              </w:trPr>
              <w:tc>
                <w:tcPr>
                  <w:tcW w:w="3348" w:type="dxa"/>
                  <w:hideMark/>
                </w:tcPr>
                <w:p w14:paraId="17601869" w14:textId="77777777" w:rsidR="007D4F2E" w:rsidRPr="001567D2" w:rsidRDefault="007D4F2E" w:rsidP="007D4F2E">
                  <w:pPr>
                    <w:pStyle w:val="ListParagraph"/>
                    <w:numPr>
                      <w:ilvl w:val="0"/>
                      <w:numId w:val="20"/>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 xml:space="preserve">man-made staple fibres, not carded or combed or </w:t>
                  </w:r>
                  <w:r w:rsidRPr="001567D2">
                    <w:rPr>
                      <w:rFonts w:ascii="Times New Roman" w:eastAsia="Times New Roman" w:hAnsi="Times New Roman" w:cs="Times New Roman"/>
                      <w:sz w:val="23"/>
                      <w:szCs w:val="23"/>
                      <w:lang w:eastAsia="en-GB"/>
                    </w:rPr>
                    <w:lastRenderedPageBreak/>
                    <w:t>otherwise processed for spinning, or</w:t>
                  </w:r>
                </w:p>
              </w:tc>
            </w:tr>
          </w:tbl>
          <w:p w14:paraId="61E4278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7D4F2E" w:rsidRPr="004A6868" w14:paraId="2BA9D7B3" w14:textId="77777777" w:rsidTr="00E95A35">
              <w:trPr>
                <w:tblCellSpacing w:w="0" w:type="dxa"/>
              </w:trPr>
              <w:tc>
                <w:tcPr>
                  <w:tcW w:w="3329" w:type="dxa"/>
                  <w:hideMark/>
                </w:tcPr>
                <w:p w14:paraId="08CC962C" w14:textId="77777777" w:rsidR="007D4F2E" w:rsidRPr="001567D2" w:rsidRDefault="007D4F2E" w:rsidP="007D4F2E">
                  <w:pPr>
                    <w:pStyle w:val="ListParagraph"/>
                    <w:numPr>
                      <w:ilvl w:val="0"/>
                      <w:numId w:val="20"/>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chemical materials or textile pulp</w:t>
                  </w:r>
                </w:p>
              </w:tc>
            </w:tr>
          </w:tbl>
          <w:p w14:paraId="2DC4ACF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D2C6F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53DE71E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B201A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60</w:t>
            </w:r>
          </w:p>
        </w:tc>
        <w:tc>
          <w:tcPr>
            <w:tcW w:w="2689" w:type="dxa"/>
            <w:tcBorders>
              <w:top w:val="single" w:sz="6" w:space="0" w:color="000000"/>
              <w:left w:val="single" w:sz="6" w:space="0" w:color="000000"/>
              <w:bottom w:val="single" w:sz="6" w:space="0" w:color="000000"/>
              <w:right w:val="single" w:sz="6" w:space="0" w:color="000000"/>
            </w:tcBorders>
            <w:hideMark/>
          </w:tcPr>
          <w:p w14:paraId="199D87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Knitted or crocheted fabrics</w:t>
            </w:r>
          </w:p>
        </w:tc>
        <w:tc>
          <w:tcPr>
            <w:tcW w:w="3608" w:type="dxa"/>
            <w:tcBorders>
              <w:top w:val="single" w:sz="6" w:space="0" w:color="000000"/>
              <w:left w:val="single" w:sz="6" w:space="0" w:color="000000"/>
              <w:bottom w:val="single" w:sz="6" w:space="0" w:color="000000"/>
              <w:right w:val="single" w:sz="6" w:space="0" w:color="000000"/>
            </w:tcBorders>
            <w:hideMark/>
          </w:tcPr>
          <w:p w14:paraId="4B5906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7D4F2E" w:rsidRPr="004A6868" w14:paraId="789517BD" w14:textId="77777777" w:rsidTr="00E95A35">
              <w:trPr>
                <w:tblCellSpacing w:w="0" w:type="dxa"/>
              </w:trPr>
              <w:tc>
                <w:tcPr>
                  <w:tcW w:w="3032" w:type="dxa"/>
                  <w:hideMark/>
                </w:tcPr>
                <w:p w14:paraId="3149D5A0" w14:textId="77777777" w:rsidR="007D4F2E" w:rsidRPr="001567D2" w:rsidRDefault="007D4F2E" w:rsidP="007D4F2E">
                  <w:pPr>
                    <w:pStyle w:val="ListParagraph"/>
                    <w:numPr>
                      <w:ilvl w:val="0"/>
                      <w:numId w:val="21"/>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natural fibres,</w:t>
                  </w:r>
                </w:p>
              </w:tc>
            </w:tr>
          </w:tbl>
          <w:p w14:paraId="0ABCABD8"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77CB0D58" w14:textId="77777777" w:rsidTr="00E95A35">
              <w:trPr>
                <w:tblCellSpacing w:w="0" w:type="dxa"/>
              </w:trPr>
              <w:tc>
                <w:tcPr>
                  <w:tcW w:w="3348" w:type="dxa"/>
                  <w:hideMark/>
                </w:tcPr>
                <w:p w14:paraId="03192C74" w14:textId="77777777" w:rsidR="007D4F2E" w:rsidRPr="001567D2" w:rsidRDefault="007D4F2E" w:rsidP="007D4F2E">
                  <w:pPr>
                    <w:pStyle w:val="ListParagraph"/>
                    <w:numPr>
                      <w:ilvl w:val="0"/>
                      <w:numId w:val="21"/>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man-made staple fibres, not carded or combed or otherwise processed for spinning, or</w:t>
                  </w:r>
                </w:p>
              </w:tc>
            </w:tr>
          </w:tbl>
          <w:p w14:paraId="43CBD37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7D4F2E" w:rsidRPr="004A6868" w14:paraId="0796A06E" w14:textId="77777777" w:rsidTr="00E95A35">
              <w:trPr>
                <w:tblCellSpacing w:w="0" w:type="dxa"/>
              </w:trPr>
              <w:tc>
                <w:tcPr>
                  <w:tcW w:w="3329" w:type="dxa"/>
                  <w:hideMark/>
                </w:tcPr>
                <w:p w14:paraId="7D7B8B29" w14:textId="77777777" w:rsidR="007D4F2E" w:rsidRPr="001567D2" w:rsidRDefault="007D4F2E" w:rsidP="007D4F2E">
                  <w:pPr>
                    <w:pStyle w:val="ListParagraph"/>
                    <w:numPr>
                      <w:ilvl w:val="0"/>
                      <w:numId w:val="21"/>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chemical materials or textile pulp</w:t>
                  </w:r>
                </w:p>
              </w:tc>
            </w:tr>
          </w:tbl>
          <w:p w14:paraId="38954B3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274549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E456DF9"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7C5BD6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61</w:t>
            </w:r>
          </w:p>
        </w:tc>
        <w:tc>
          <w:tcPr>
            <w:tcW w:w="2689" w:type="dxa"/>
            <w:tcBorders>
              <w:top w:val="single" w:sz="6" w:space="0" w:color="000000"/>
              <w:left w:val="single" w:sz="6" w:space="0" w:color="000000"/>
              <w:bottom w:val="single" w:sz="6" w:space="0" w:color="000000"/>
              <w:right w:val="single" w:sz="6" w:space="0" w:color="000000"/>
            </w:tcBorders>
            <w:hideMark/>
          </w:tcPr>
          <w:p w14:paraId="18011C7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of apparel and clothing accessories, knitted or crocheted:</w:t>
            </w:r>
          </w:p>
        </w:tc>
        <w:tc>
          <w:tcPr>
            <w:tcW w:w="3608" w:type="dxa"/>
            <w:tcBorders>
              <w:top w:val="single" w:sz="6" w:space="0" w:color="000000"/>
              <w:left w:val="single" w:sz="6" w:space="0" w:color="000000"/>
              <w:bottom w:val="single" w:sz="6" w:space="0" w:color="000000"/>
              <w:right w:val="single" w:sz="6" w:space="0" w:color="000000"/>
            </w:tcBorders>
            <w:hideMark/>
          </w:tcPr>
          <w:p w14:paraId="7DAE1CE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B98C18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E0C7603"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898D50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A324DA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Obtained by sewing together or otherwise assembling, two or more pieces of knitted or crocheted fabric which have been either cut to form or obtained directly to form</w:t>
            </w:r>
          </w:p>
        </w:tc>
        <w:tc>
          <w:tcPr>
            <w:tcW w:w="3608" w:type="dxa"/>
            <w:tcBorders>
              <w:top w:val="single" w:sz="6" w:space="0" w:color="000000"/>
              <w:left w:val="single" w:sz="6" w:space="0" w:color="000000"/>
              <w:bottom w:val="single" w:sz="6" w:space="0" w:color="000000"/>
              <w:right w:val="single" w:sz="6" w:space="0" w:color="000000"/>
            </w:tcBorders>
            <w:hideMark/>
          </w:tcPr>
          <w:p w14:paraId="76D907A1" w14:textId="5768F470"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r w:rsidR="00F26CD7">
              <w:rPr>
                <w:rFonts w:ascii="Times New Roman" w:eastAsia="Times New Roman" w:hAnsi="Times New Roman" w:cs="Times New Roman"/>
                <w:sz w:val="23"/>
                <w:szCs w:val="23"/>
                <w:lang w:eastAsia="en-GB"/>
              </w:rPr>
              <w:t xml:space="preserve"> </w:t>
            </w:r>
            <w:r w:rsidRPr="004A6868">
              <w:rPr>
                <w:rFonts w:ascii="Times New Roman" w:eastAsia="Times New Roman" w:hAnsi="Times New Roman" w:cs="Times New Roman"/>
                <w:sz w:val="23"/>
                <w:szCs w:val="23"/>
                <w:lang w:eastAsia="en-GB"/>
              </w:rPr>
              <w:t>(</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7F06AC4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DEA5D94"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F1836E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EFFA97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1114266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7D4F2E" w:rsidRPr="004A6868" w14:paraId="42288BD3" w14:textId="77777777" w:rsidTr="00E95A35">
              <w:trPr>
                <w:tblCellSpacing w:w="0" w:type="dxa"/>
              </w:trPr>
              <w:tc>
                <w:tcPr>
                  <w:tcW w:w="3032" w:type="dxa"/>
                  <w:hideMark/>
                </w:tcPr>
                <w:p w14:paraId="4D11E26F" w14:textId="77777777" w:rsidR="007D4F2E" w:rsidRPr="006A035F" w:rsidRDefault="007D4F2E" w:rsidP="007D4F2E">
                  <w:pPr>
                    <w:pStyle w:val="ListParagraph"/>
                    <w:numPr>
                      <w:ilvl w:val="0"/>
                      <w:numId w:val="19"/>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natural fibres,</w:t>
                  </w:r>
                </w:p>
              </w:tc>
            </w:tr>
          </w:tbl>
          <w:p w14:paraId="2888ECC7"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4BC3BE70" w14:textId="77777777" w:rsidTr="00E95A35">
              <w:trPr>
                <w:tblCellSpacing w:w="0" w:type="dxa"/>
              </w:trPr>
              <w:tc>
                <w:tcPr>
                  <w:tcW w:w="3348" w:type="dxa"/>
                  <w:hideMark/>
                </w:tcPr>
                <w:p w14:paraId="27F060F1" w14:textId="77777777" w:rsidR="007D4F2E" w:rsidRPr="006A035F" w:rsidRDefault="007D4F2E" w:rsidP="007D4F2E">
                  <w:pPr>
                    <w:pStyle w:val="ListParagraph"/>
                    <w:numPr>
                      <w:ilvl w:val="0"/>
                      <w:numId w:val="19"/>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man-made staple fibres, not carded or combed or otherwise processed for spinning, or</w:t>
                  </w:r>
                </w:p>
              </w:tc>
            </w:tr>
          </w:tbl>
          <w:p w14:paraId="2F6DB41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7D4F2E" w:rsidRPr="004A6868" w14:paraId="3E6E3D08" w14:textId="77777777" w:rsidTr="00E95A35">
              <w:trPr>
                <w:tblCellSpacing w:w="0" w:type="dxa"/>
              </w:trPr>
              <w:tc>
                <w:tcPr>
                  <w:tcW w:w="3329" w:type="dxa"/>
                  <w:hideMark/>
                </w:tcPr>
                <w:p w14:paraId="1EA1C0CD" w14:textId="77777777" w:rsidR="007D4F2E" w:rsidRPr="001567D2" w:rsidRDefault="007D4F2E" w:rsidP="007D4F2E">
                  <w:pPr>
                    <w:pStyle w:val="ListParagraph"/>
                    <w:numPr>
                      <w:ilvl w:val="0"/>
                      <w:numId w:val="19"/>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chemical materials or textile pulp</w:t>
                  </w:r>
                </w:p>
              </w:tc>
            </w:tr>
          </w:tbl>
          <w:p w14:paraId="26283D7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0CAC4B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DA11A2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314C53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62</w:t>
            </w:r>
          </w:p>
        </w:tc>
        <w:tc>
          <w:tcPr>
            <w:tcW w:w="2689" w:type="dxa"/>
            <w:tcBorders>
              <w:top w:val="single" w:sz="6" w:space="0" w:color="000000"/>
              <w:left w:val="single" w:sz="6" w:space="0" w:color="000000"/>
              <w:bottom w:val="single" w:sz="6" w:space="0" w:color="000000"/>
              <w:right w:val="single" w:sz="6" w:space="0" w:color="000000"/>
            </w:tcBorders>
            <w:hideMark/>
          </w:tcPr>
          <w:p w14:paraId="1EDEAFA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of apparel and clothing accessories, not knitted or crocheted;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004E631" w14:textId="0722DC33"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r w:rsidR="00F26CD7">
              <w:rPr>
                <w:rFonts w:ascii="Times New Roman" w:eastAsia="Times New Roman" w:hAnsi="Times New Roman" w:cs="Times New Roman"/>
                <w:sz w:val="23"/>
                <w:szCs w:val="23"/>
                <w:lang w:eastAsia="en-GB"/>
              </w:rPr>
              <w:t xml:space="preserve"> </w:t>
            </w:r>
            <w:r w:rsidRPr="004A6868">
              <w:rPr>
                <w:rFonts w:ascii="Times New Roman" w:eastAsia="Times New Roman" w:hAnsi="Times New Roman" w:cs="Times New Roman"/>
                <w:sz w:val="23"/>
                <w:szCs w:val="23"/>
                <w:lang w:eastAsia="en-GB"/>
              </w:rPr>
              <w:t>(</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36FFC7C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0C75A0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8752EB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ex6202, ex ex6204, ex ex6206, ex ex6209 and ex ex6211</w:t>
            </w:r>
          </w:p>
        </w:tc>
        <w:tc>
          <w:tcPr>
            <w:tcW w:w="2689" w:type="dxa"/>
            <w:tcBorders>
              <w:top w:val="single" w:sz="6" w:space="0" w:color="000000"/>
              <w:left w:val="single" w:sz="6" w:space="0" w:color="000000"/>
              <w:bottom w:val="single" w:sz="6" w:space="0" w:color="000000"/>
              <w:right w:val="single" w:sz="6" w:space="0" w:color="000000"/>
            </w:tcBorders>
            <w:hideMark/>
          </w:tcPr>
          <w:p w14:paraId="428E3F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Women’s, girls’ and babies’ clothing and clothing accessories for babies, embroidered</w:t>
            </w:r>
          </w:p>
        </w:tc>
        <w:tc>
          <w:tcPr>
            <w:tcW w:w="3608" w:type="dxa"/>
            <w:tcBorders>
              <w:top w:val="single" w:sz="6" w:space="0" w:color="000000"/>
              <w:left w:val="single" w:sz="6" w:space="0" w:color="000000"/>
              <w:bottom w:val="single" w:sz="6" w:space="0" w:color="000000"/>
              <w:right w:val="single" w:sz="6" w:space="0" w:color="000000"/>
            </w:tcBorders>
            <w:hideMark/>
          </w:tcPr>
          <w:p w14:paraId="663672E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p w14:paraId="51E22C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6CD239F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unembroidered fabric, provided that the value of the unembroidered fabric used does not exceed 40 % of the ex-works price of the product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580772A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ABB30C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AD65A3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ex6210 and ex ex6216</w:t>
            </w:r>
          </w:p>
        </w:tc>
        <w:tc>
          <w:tcPr>
            <w:tcW w:w="2689" w:type="dxa"/>
            <w:tcBorders>
              <w:top w:val="single" w:sz="6" w:space="0" w:color="000000"/>
              <w:left w:val="single" w:sz="6" w:space="0" w:color="000000"/>
              <w:bottom w:val="single" w:sz="6" w:space="0" w:color="000000"/>
              <w:right w:val="single" w:sz="6" w:space="0" w:color="000000"/>
            </w:tcBorders>
            <w:hideMark/>
          </w:tcPr>
          <w:p w14:paraId="3C500AB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Fire-resistant equipment of fabric covered with foil of aluminised polyester</w:t>
            </w:r>
          </w:p>
        </w:tc>
        <w:tc>
          <w:tcPr>
            <w:tcW w:w="3608" w:type="dxa"/>
            <w:tcBorders>
              <w:top w:val="single" w:sz="6" w:space="0" w:color="000000"/>
              <w:left w:val="single" w:sz="6" w:space="0" w:color="000000"/>
              <w:bottom w:val="single" w:sz="6" w:space="0" w:color="000000"/>
              <w:right w:val="single" w:sz="6" w:space="0" w:color="000000"/>
            </w:tcBorders>
            <w:hideMark/>
          </w:tcPr>
          <w:p w14:paraId="65B79F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p w14:paraId="505D21F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1FEBF63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uncoated fabric, provided that the value of the uncoated fabric used does not exceed 40 % of the ex-works price of the product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3A506EE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82E4BD8"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3A4AA66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6213 and 6214</w:t>
            </w:r>
          </w:p>
        </w:tc>
        <w:tc>
          <w:tcPr>
            <w:tcW w:w="2689" w:type="dxa"/>
            <w:tcBorders>
              <w:top w:val="single" w:sz="6" w:space="0" w:color="000000"/>
              <w:left w:val="single" w:sz="6" w:space="0" w:color="000000"/>
              <w:bottom w:val="single" w:sz="6" w:space="0" w:color="000000"/>
              <w:right w:val="single" w:sz="6" w:space="0" w:color="000000"/>
            </w:tcBorders>
            <w:hideMark/>
          </w:tcPr>
          <w:p w14:paraId="5CDF413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Handkerchiefs, shawls, scarves, mufflers, mantillas, veils and the like:</w:t>
            </w:r>
          </w:p>
        </w:tc>
        <w:tc>
          <w:tcPr>
            <w:tcW w:w="3608" w:type="dxa"/>
            <w:tcBorders>
              <w:top w:val="single" w:sz="6" w:space="0" w:color="000000"/>
              <w:left w:val="single" w:sz="6" w:space="0" w:color="000000"/>
              <w:bottom w:val="single" w:sz="6" w:space="0" w:color="000000"/>
              <w:right w:val="single" w:sz="6" w:space="0" w:color="000000"/>
            </w:tcBorders>
            <w:hideMark/>
          </w:tcPr>
          <w:p w14:paraId="7BD4EB5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25529B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74C0921"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320425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79D9EC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Embroidered</w:t>
            </w:r>
          </w:p>
        </w:tc>
        <w:tc>
          <w:tcPr>
            <w:tcW w:w="3608" w:type="dxa"/>
            <w:tcBorders>
              <w:top w:val="single" w:sz="6" w:space="0" w:color="000000"/>
              <w:left w:val="single" w:sz="6" w:space="0" w:color="000000"/>
              <w:bottom w:val="single" w:sz="6" w:space="0" w:color="000000"/>
              <w:right w:val="single" w:sz="6" w:space="0" w:color="000000"/>
            </w:tcBorders>
            <w:hideMark/>
          </w:tcPr>
          <w:p w14:paraId="34E21C47" w14:textId="6F3AC3D4"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unbleached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r w:rsidR="00F26CD7">
              <w:rPr>
                <w:rFonts w:ascii="Times New Roman" w:eastAsia="Times New Roman" w:hAnsi="Times New Roman" w:cs="Times New Roman"/>
                <w:sz w:val="23"/>
                <w:szCs w:val="23"/>
                <w:lang w:eastAsia="en-GB"/>
              </w:rPr>
              <w:t xml:space="preserve"> </w:t>
            </w:r>
            <w:r w:rsidRPr="004A6868">
              <w:rPr>
                <w:rFonts w:ascii="Times New Roman" w:eastAsia="Times New Roman" w:hAnsi="Times New Roman" w:cs="Times New Roman"/>
                <w:sz w:val="23"/>
                <w:szCs w:val="23"/>
                <w:lang w:eastAsia="en-GB"/>
              </w:rPr>
              <w:t>(</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p w14:paraId="6163A8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474A1F3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unembroidered fabric, provided that the value of the unembroidered fabric used does not exceed 40 % of the ex-works price of the product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019BF67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9876C17"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B070A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81D9DA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23364346" w14:textId="5246B263"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unbleached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r w:rsidR="00F26CD7">
              <w:rPr>
                <w:rFonts w:ascii="Times New Roman" w:eastAsia="Times New Roman" w:hAnsi="Times New Roman" w:cs="Times New Roman"/>
                <w:sz w:val="23"/>
                <w:szCs w:val="23"/>
                <w:lang w:eastAsia="en-GB"/>
              </w:rPr>
              <w:t xml:space="preserve"> </w:t>
            </w:r>
            <w:r w:rsidRPr="004A6868">
              <w:rPr>
                <w:rFonts w:ascii="Times New Roman" w:eastAsia="Times New Roman" w:hAnsi="Times New Roman" w:cs="Times New Roman"/>
                <w:sz w:val="23"/>
                <w:szCs w:val="23"/>
                <w:lang w:eastAsia="en-GB"/>
              </w:rPr>
              <w:t>(</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p w14:paraId="73BF97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181246D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Making up, followed by printing accompanied by at least two preparatory or finishing operations (such as scouring, bleaching, mercerising, heat setting, raising, </w:t>
            </w:r>
            <w:proofErr w:type="spellStart"/>
            <w:r w:rsidRPr="004A6868">
              <w:rPr>
                <w:rFonts w:ascii="Times New Roman" w:eastAsia="Times New Roman" w:hAnsi="Times New Roman" w:cs="Times New Roman"/>
                <w:sz w:val="23"/>
                <w:szCs w:val="23"/>
                <w:lang w:eastAsia="en-GB"/>
              </w:rPr>
              <w:t>calendering</w:t>
            </w:r>
            <w:proofErr w:type="spellEnd"/>
            <w:r w:rsidRPr="004A6868">
              <w:rPr>
                <w:rFonts w:ascii="Times New Roman" w:eastAsia="Times New Roman" w:hAnsi="Times New Roman" w:cs="Times New Roman"/>
                <w:sz w:val="23"/>
                <w:szCs w:val="23"/>
                <w:lang w:eastAsia="en-GB"/>
              </w:rPr>
              <w:t xml:space="preserve">, shrink resistance processing, permanent finishing, </w:t>
            </w:r>
            <w:proofErr w:type="spellStart"/>
            <w:r w:rsidRPr="004A6868">
              <w:rPr>
                <w:rFonts w:ascii="Times New Roman" w:eastAsia="Times New Roman" w:hAnsi="Times New Roman" w:cs="Times New Roman"/>
                <w:sz w:val="23"/>
                <w:szCs w:val="23"/>
                <w:lang w:eastAsia="en-GB"/>
              </w:rPr>
              <w:t>decatising</w:t>
            </w:r>
            <w:proofErr w:type="spellEnd"/>
            <w:r w:rsidRPr="004A6868">
              <w:rPr>
                <w:rFonts w:ascii="Times New Roman" w:eastAsia="Times New Roman" w:hAnsi="Times New Roman" w:cs="Times New Roman"/>
                <w:sz w:val="23"/>
                <w:szCs w:val="23"/>
                <w:lang w:eastAsia="en-GB"/>
              </w:rPr>
              <w:t>, impregnating, mending and burling), provided that the value of all the unprinted goods of headings 6213 and 6214 used does not exceed 47.5 %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03417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520507D"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B4A8BA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6217</w:t>
            </w:r>
          </w:p>
        </w:tc>
        <w:tc>
          <w:tcPr>
            <w:tcW w:w="2689" w:type="dxa"/>
            <w:tcBorders>
              <w:top w:val="single" w:sz="6" w:space="0" w:color="000000"/>
              <w:left w:val="single" w:sz="6" w:space="0" w:color="000000"/>
              <w:bottom w:val="single" w:sz="6" w:space="0" w:color="000000"/>
              <w:right w:val="single" w:sz="6" w:space="0" w:color="000000"/>
            </w:tcBorders>
            <w:hideMark/>
          </w:tcPr>
          <w:p w14:paraId="15DBF1E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made up clothing accessories; parts of garments or of clothing accessories, other than those of heading 6212:</w:t>
            </w:r>
          </w:p>
        </w:tc>
        <w:tc>
          <w:tcPr>
            <w:tcW w:w="3608" w:type="dxa"/>
            <w:tcBorders>
              <w:top w:val="single" w:sz="6" w:space="0" w:color="000000"/>
              <w:left w:val="single" w:sz="6" w:space="0" w:color="000000"/>
              <w:bottom w:val="single" w:sz="6" w:space="0" w:color="000000"/>
              <w:right w:val="single" w:sz="6" w:space="0" w:color="000000"/>
            </w:tcBorders>
            <w:hideMark/>
          </w:tcPr>
          <w:p w14:paraId="31DB6D1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9F55DE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F6D352D"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3BCC8F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C777C3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Embroidered</w:t>
            </w:r>
          </w:p>
        </w:tc>
        <w:tc>
          <w:tcPr>
            <w:tcW w:w="3608" w:type="dxa"/>
            <w:tcBorders>
              <w:top w:val="single" w:sz="6" w:space="0" w:color="000000"/>
              <w:left w:val="single" w:sz="6" w:space="0" w:color="000000"/>
              <w:bottom w:val="single" w:sz="6" w:space="0" w:color="000000"/>
              <w:right w:val="single" w:sz="6" w:space="0" w:color="000000"/>
            </w:tcBorders>
            <w:hideMark/>
          </w:tcPr>
          <w:p w14:paraId="2EE5D9F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p w14:paraId="42E7E6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558542F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unembroidered fabric, provided that the value of the unembroidered fabric used does not exceed 40 % of the ex-works price of the product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74669BA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C38E94A"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B9DB0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B7A9EF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Fire-resistant equipment of fabric covered with foil of aluminised polyester</w:t>
            </w:r>
          </w:p>
        </w:tc>
        <w:tc>
          <w:tcPr>
            <w:tcW w:w="3608" w:type="dxa"/>
            <w:tcBorders>
              <w:top w:val="single" w:sz="6" w:space="0" w:color="000000"/>
              <w:left w:val="single" w:sz="6" w:space="0" w:color="000000"/>
              <w:bottom w:val="single" w:sz="6" w:space="0" w:color="000000"/>
              <w:right w:val="single" w:sz="6" w:space="0" w:color="000000"/>
            </w:tcBorders>
            <w:hideMark/>
          </w:tcPr>
          <w:p w14:paraId="1A31D77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p w14:paraId="05244A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5C47E8A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uncoated fabric, provided that the value of the uncoated fabric used does not exceed 40 % of the ex-works price of the product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4DB60DB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01FE2C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E5AA47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664F26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Interlinings for collars and cuffs, cut out</w:t>
            </w:r>
          </w:p>
        </w:tc>
        <w:tc>
          <w:tcPr>
            <w:tcW w:w="3608" w:type="dxa"/>
            <w:tcBorders>
              <w:top w:val="single" w:sz="6" w:space="0" w:color="000000"/>
              <w:left w:val="single" w:sz="6" w:space="0" w:color="000000"/>
              <w:bottom w:val="single" w:sz="6" w:space="0" w:color="000000"/>
              <w:right w:val="single" w:sz="6" w:space="0" w:color="000000"/>
            </w:tcBorders>
            <w:hideMark/>
          </w:tcPr>
          <w:p w14:paraId="29B42C9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09BE9D9" w14:textId="77777777" w:rsidTr="00E95A35">
              <w:trPr>
                <w:tblCellSpacing w:w="0" w:type="dxa"/>
              </w:trPr>
              <w:tc>
                <w:tcPr>
                  <w:tcW w:w="230" w:type="dxa"/>
                  <w:hideMark/>
                </w:tcPr>
                <w:p w14:paraId="001F68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FEBB5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1866E42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552C898" w14:textId="77777777" w:rsidTr="00E95A35">
              <w:trPr>
                <w:tblCellSpacing w:w="0" w:type="dxa"/>
              </w:trPr>
              <w:tc>
                <w:tcPr>
                  <w:tcW w:w="230" w:type="dxa"/>
                  <w:hideMark/>
                </w:tcPr>
                <w:p w14:paraId="3E4A859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BF446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03E653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628A3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ECAE4F4"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24B01A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28BEB1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CC7AA4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62DB369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47FFCC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8BE15C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63</w:t>
            </w:r>
          </w:p>
        </w:tc>
        <w:tc>
          <w:tcPr>
            <w:tcW w:w="2689" w:type="dxa"/>
            <w:tcBorders>
              <w:top w:val="single" w:sz="6" w:space="0" w:color="000000"/>
              <w:left w:val="single" w:sz="6" w:space="0" w:color="000000"/>
              <w:bottom w:val="single" w:sz="6" w:space="0" w:color="000000"/>
              <w:right w:val="single" w:sz="6" w:space="0" w:color="000000"/>
            </w:tcBorders>
            <w:hideMark/>
          </w:tcPr>
          <w:p w14:paraId="4F56EC9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Other made-up textile articles; sets; worn clothing </w:t>
            </w:r>
            <w:r w:rsidRPr="004A6868">
              <w:rPr>
                <w:rFonts w:ascii="Times New Roman" w:eastAsia="Times New Roman" w:hAnsi="Times New Roman" w:cs="Times New Roman"/>
                <w:sz w:val="23"/>
                <w:szCs w:val="23"/>
                <w:lang w:eastAsia="en-GB"/>
              </w:rPr>
              <w:lastRenderedPageBreak/>
              <w:t>and worn textile articles; rags;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4BECFD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7376DE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76E2897"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D1036A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6301 to 6304</w:t>
            </w:r>
          </w:p>
        </w:tc>
        <w:tc>
          <w:tcPr>
            <w:tcW w:w="2689" w:type="dxa"/>
            <w:tcBorders>
              <w:top w:val="single" w:sz="6" w:space="0" w:color="000000"/>
              <w:left w:val="single" w:sz="6" w:space="0" w:color="000000"/>
              <w:bottom w:val="single" w:sz="6" w:space="0" w:color="000000"/>
              <w:right w:val="single" w:sz="6" w:space="0" w:color="000000"/>
            </w:tcBorders>
            <w:hideMark/>
          </w:tcPr>
          <w:p w14:paraId="120E7E6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Blankets, travelling rugs, bed linen etc.; curtains etc.; other furnishing articles:</w:t>
            </w:r>
          </w:p>
        </w:tc>
        <w:tc>
          <w:tcPr>
            <w:tcW w:w="3608" w:type="dxa"/>
            <w:tcBorders>
              <w:top w:val="single" w:sz="6" w:space="0" w:color="000000"/>
              <w:left w:val="single" w:sz="6" w:space="0" w:color="000000"/>
              <w:bottom w:val="single" w:sz="6" w:space="0" w:color="000000"/>
              <w:right w:val="single" w:sz="6" w:space="0" w:color="000000"/>
            </w:tcBorders>
            <w:hideMark/>
          </w:tcPr>
          <w:p w14:paraId="5113794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31F6B8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14DE0F7"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817E20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746F0B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Of felt, of non-</w:t>
            </w:r>
            <w:proofErr w:type="spellStart"/>
            <w:r w:rsidRPr="004A6868">
              <w:rPr>
                <w:rFonts w:ascii="Times New Roman" w:eastAsia="Times New Roman" w:hAnsi="Times New Roman" w:cs="Times New Roman"/>
                <w:sz w:val="23"/>
                <w:szCs w:val="23"/>
                <w:lang w:eastAsia="en-GB"/>
              </w:rPr>
              <w:t>wovens</w:t>
            </w:r>
            <w:proofErr w:type="spellEnd"/>
          </w:p>
        </w:tc>
        <w:tc>
          <w:tcPr>
            <w:tcW w:w="3608" w:type="dxa"/>
            <w:tcBorders>
              <w:top w:val="single" w:sz="6" w:space="0" w:color="000000"/>
              <w:left w:val="single" w:sz="6" w:space="0" w:color="000000"/>
              <w:bottom w:val="single" w:sz="6" w:space="0" w:color="000000"/>
              <w:right w:val="single" w:sz="6" w:space="0" w:color="000000"/>
            </w:tcBorders>
            <w:hideMark/>
          </w:tcPr>
          <w:p w14:paraId="078DBC7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346" w:type="pct"/>
              <w:tblCellSpacing w:w="0" w:type="dxa"/>
              <w:tblLayout w:type="fixed"/>
              <w:tblCellMar>
                <w:left w:w="0" w:type="dxa"/>
                <w:right w:w="0" w:type="dxa"/>
              </w:tblCellMar>
              <w:tblLook w:val="04A0" w:firstRow="1" w:lastRow="0" w:firstColumn="1" w:lastColumn="0" w:noHBand="0" w:noVBand="1"/>
            </w:tblPr>
            <w:tblGrid>
              <w:gridCol w:w="3110"/>
            </w:tblGrid>
            <w:tr w:rsidR="007D4F2E" w:rsidRPr="004A6868" w14:paraId="46E226EB" w14:textId="77777777" w:rsidTr="00E95A35">
              <w:trPr>
                <w:tblCellSpacing w:w="0" w:type="dxa"/>
              </w:trPr>
              <w:tc>
                <w:tcPr>
                  <w:tcW w:w="3110" w:type="dxa"/>
                  <w:hideMark/>
                </w:tcPr>
                <w:p w14:paraId="6383806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or</w:t>
                  </w:r>
                </w:p>
              </w:tc>
            </w:tr>
          </w:tbl>
          <w:p w14:paraId="6CFBD8F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7D4F2E" w:rsidRPr="004A6868" w14:paraId="31D7576C" w14:textId="77777777" w:rsidTr="00E95A35">
              <w:trPr>
                <w:tblCellSpacing w:w="0" w:type="dxa"/>
              </w:trPr>
              <w:tc>
                <w:tcPr>
                  <w:tcW w:w="3329" w:type="dxa"/>
                  <w:hideMark/>
                </w:tcPr>
                <w:p w14:paraId="14C05707" w14:textId="77777777" w:rsidR="007D4F2E" w:rsidRPr="006A035F" w:rsidRDefault="007D4F2E" w:rsidP="007D4F2E">
                  <w:pPr>
                    <w:pStyle w:val="ListParagraph"/>
                    <w:numPr>
                      <w:ilvl w:val="0"/>
                      <w:numId w:val="18"/>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chemical materials or textile pulp</w:t>
                  </w:r>
                </w:p>
              </w:tc>
            </w:tr>
          </w:tbl>
          <w:p w14:paraId="2D41A6B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AA4DA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9992446"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3BC3F1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7CC59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583F45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240C38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528F15E"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311674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DB4AE9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Embroidered</w:t>
            </w:r>
          </w:p>
        </w:tc>
        <w:tc>
          <w:tcPr>
            <w:tcW w:w="3608" w:type="dxa"/>
            <w:tcBorders>
              <w:top w:val="single" w:sz="6" w:space="0" w:color="000000"/>
              <w:left w:val="single" w:sz="6" w:space="0" w:color="000000"/>
              <w:bottom w:val="single" w:sz="6" w:space="0" w:color="000000"/>
              <w:right w:val="single" w:sz="6" w:space="0" w:color="000000"/>
            </w:tcBorders>
            <w:hideMark/>
          </w:tcPr>
          <w:p w14:paraId="179ACAEC" w14:textId="276DF90A"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unbleached single yarn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r w:rsidR="00F26CD7">
              <w:rPr>
                <w:rFonts w:ascii="Times New Roman" w:eastAsia="Times New Roman" w:hAnsi="Times New Roman" w:cs="Times New Roman"/>
                <w:sz w:val="23"/>
                <w:szCs w:val="23"/>
                <w:lang w:eastAsia="en-GB"/>
              </w:rPr>
              <w:t xml:space="preserve"> </w:t>
            </w:r>
            <w:r w:rsidRPr="004A6868">
              <w:rPr>
                <w:rFonts w:ascii="Times New Roman" w:eastAsia="Times New Roman" w:hAnsi="Times New Roman" w:cs="Times New Roman"/>
                <w:sz w:val="23"/>
                <w:szCs w:val="23"/>
                <w:lang w:eastAsia="en-GB"/>
              </w:rPr>
              <w:t>(</w:t>
            </w:r>
            <w:r w:rsidRPr="004A6868">
              <w:rPr>
                <w:rFonts w:ascii="Times New Roman" w:eastAsia="Times New Roman" w:hAnsi="Times New Roman" w:cs="Times New Roman"/>
                <w:sz w:val="23"/>
                <w:szCs w:val="23"/>
                <w:vertAlign w:val="superscript"/>
                <w:lang w:eastAsia="en-GB"/>
              </w:rPr>
              <w:t>10</w:t>
            </w:r>
            <w:r w:rsidRPr="004A6868">
              <w:rPr>
                <w:rFonts w:ascii="Times New Roman" w:eastAsia="Times New Roman" w:hAnsi="Times New Roman" w:cs="Times New Roman"/>
                <w:sz w:val="23"/>
                <w:szCs w:val="23"/>
                <w:lang w:eastAsia="en-GB"/>
              </w:rPr>
              <w:t>)</w:t>
            </w:r>
          </w:p>
          <w:p w14:paraId="2867812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25D2583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unembroidered fabric (other than knitted or crocheted), provided that the value of the unembroidered fabric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18FCFF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B94BFEE"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EC092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CBDE29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Other</w:t>
            </w:r>
          </w:p>
        </w:tc>
        <w:tc>
          <w:tcPr>
            <w:tcW w:w="3608" w:type="dxa"/>
            <w:tcBorders>
              <w:top w:val="single" w:sz="6" w:space="0" w:color="000000"/>
              <w:left w:val="single" w:sz="6" w:space="0" w:color="000000"/>
              <w:bottom w:val="single" w:sz="6" w:space="0" w:color="000000"/>
              <w:right w:val="single" w:sz="6" w:space="0" w:color="000000"/>
            </w:tcBorders>
            <w:hideMark/>
          </w:tcPr>
          <w:p w14:paraId="7BAAC53F" w14:textId="792F7DE0"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unbleached single yarn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r w:rsidR="00F26CD7">
              <w:rPr>
                <w:rFonts w:ascii="Times New Roman" w:eastAsia="Times New Roman" w:hAnsi="Times New Roman" w:cs="Times New Roman"/>
                <w:sz w:val="23"/>
                <w:szCs w:val="23"/>
                <w:lang w:eastAsia="en-GB"/>
              </w:rPr>
              <w:t xml:space="preserve"> </w:t>
            </w:r>
            <w:r w:rsidRPr="004A6868">
              <w:rPr>
                <w:rFonts w:ascii="Times New Roman" w:eastAsia="Times New Roman" w:hAnsi="Times New Roman" w:cs="Times New Roman"/>
                <w:sz w:val="23"/>
                <w:szCs w:val="23"/>
                <w:lang w:eastAsia="en-GB"/>
              </w:rPr>
              <w:t>(</w:t>
            </w:r>
            <w:r w:rsidRPr="004A6868">
              <w:rPr>
                <w:rFonts w:ascii="Times New Roman" w:eastAsia="Times New Roman" w:hAnsi="Times New Roman" w:cs="Times New Roman"/>
                <w:sz w:val="23"/>
                <w:szCs w:val="23"/>
                <w:vertAlign w:val="superscript"/>
                <w:lang w:eastAsia="en-GB"/>
              </w:rPr>
              <w:t>10</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615DEE8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AF655A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493F63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6305</w:t>
            </w:r>
          </w:p>
        </w:tc>
        <w:tc>
          <w:tcPr>
            <w:tcW w:w="2689" w:type="dxa"/>
            <w:tcBorders>
              <w:top w:val="single" w:sz="6" w:space="0" w:color="000000"/>
              <w:left w:val="single" w:sz="6" w:space="0" w:color="000000"/>
              <w:bottom w:val="single" w:sz="6" w:space="0" w:color="000000"/>
              <w:right w:val="single" w:sz="6" w:space="0" w:color="000000"/>
            </w:tcBorders>
            <w:hideMark/>
          </w:tcPr>
          <w:p w14:paraId="7B594D0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Sacks and bags, of a kind used for the packing of goods</w:t>
            </w:r>
          </w:p>
        </w:tc>
        <w:tc>
          <w:tcPr>
            <w:tcW w:w="3608" w:type="dxa"/>
            <w:tcBorders>
              <w:top w:val="single" w:sz="6" w:space="0" w:color="000000"/>
              <w:left w:val="single" w:sz="6" w:space="0" w:color="000000"/>
              <w:bottom w:val="single" w:sz="6" w:space="0" w:color="000000"/>
              <w:right w:val="single" w:sz="6" w:space="0" w:color="000000"/>
            </w:tcBorders>
            <w:hideMark/>
          </w:tcPr>
          <w:p w14:paraId="2BEE11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032"/>
            </w:tblGrid>
            <w:tr w:rsidR="007D4F2E" w:rsidRPr="004A6868" w14:paraId="14E9EA24" w14:textId="77777777" w:rsidTr="00E95A35">
              <w:trPr>
                <w:tblCellSpacing w:w="0" w:type="dxa"/>
              </w:trPr>
              <w:tc>
                <w:tcPr>
                  <w:tcW w:w="3032" w:type="dxa"/>
                  <w:hideMark/>
                </w:tcPr>
                <w:p w14:paraId="671B1462" w14:textId="77777777" w:rsidR="007D4F2E" w:rsidRPr="006A035F" w:rsidRDefault="007D4F2E" w:rsidP="007D4F2E">
                  <w:pPr>
                    <w:pStyle w:val="ListParagraph"/>
                    <w:numPr>
                      <w:ilvl w:val="0"/>
                      <w:numId w:val="17"/>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natural fibres,</w:t>
                  </w:r>
                </w:p>
              </w:tc>
            </w:tr>
          </w:tbl>
          <w:p w14:paraId="6CC82830"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768D8477" w14:textId="77777777" w:rsidTr="00E95A35">
              <w:trPr>
                <w:tblCellSpacing w:w="0" w:type="dxa"/>
              </w:trPr>
              <w:tc>
                <w:tcPr>
                  <w:tcW w:w="3348" w:type="dxa"/>
                  <w:hideMark/>
                </w:tcPr>
                <w:p w14:paraId="55BAB3B8" w14:textId="77777777" w:rsidR="007D4F2E" w:rsidRPr="006A035F" w:rsidRDefault="007D4F2E" w:rsidP="007D4F2E">
                  <w:pPr>
                    <w:pStyle w:val="ListParagraph"/>
                    <w:numPr>
                      <w:ilvl w:val="0"/>
                      <w:numId w:val="17"/>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man-made staple fibres, not carded or combed or otherwise processed for spinning, or</w:t>
                  </w:r>
                </w:p>
              </w:tc>
            </w:tr>
          </w:tbl>
          <w:p w14:paraId="2E1FB547"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7D4F2E" w:rsidRPr="004A6868" w14:paraId="195A232F" w14:textId="77777777" w:rsidTr="00E95A35">
              <w:trPr>
                <w:tblCellSpacing w:w="0" w:type="dxa"/>
              </w:trPr>
              <w:tc>
                <w:tcPr>
                  <w:tcW w:w="3329" w:type="dxa"/>
                  <w:hideMark/>
                </w:tcPr>
                <w:p w14:paraId="117A3BF0" w14:textId="77777777" w:rsidR="007D4F2E" w:rsidRPr="006A035F" w:rsidRDefault="007D4F2E" w:rsidP="007D4F2E">
                  <w:pPr>
                    <w:pStyle w:val="ListParagraph"/>
                    <w:numPr>
                      <w:ilvl w:val="0"/>
                      <w:numId w:val="17"/>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chemical materials or textile pulp</w:t>
                  </w:r>
                </w:p>
              </w:tc>
            </w:tr>
          </w:tbl>
          <w:p w14:paraId="3204700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F49BD7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779803D"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741806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6306</w:t>
            </w:r>
          </w:p>
        </w:tc>
        <w:tc>
          <w:tcPr>
            <w:tcW w:w="2689" w:type="dxa"/>
            <w:tcBorders>
              <w:top w:val="single" w:sz="6" w:space="0" w:color="000000"/>
              <w:left w:val="single" w:sz="6" w:space="0" w:color="000000"/>
              <w:bottom w:val="single" w:sz="6" w:space="0" w:color="000000"/>
              <w:right w:val="single" w:sz="6" w:space="0" w:color="000000"/>
            </w:tcBorders>
            <w:hideMark/>
          </w:tcPr>
          <w:p w14:paraId="06E8A07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Tarpaulins, awnings and </w:t>
            </w:r>
            <w:proofErr w:type="spellStart"/>
            <w:r w:rsidRPr="004A6868">
              <w:rPr>
                <w:rFonts w:ascii="Times New Roman" w:eastAsia="Times New Roman" w:hAnsi="Times New Roman" w:cs="Times New Roman"/>
                <w:sz w:val="23"/>
                <w:szCs w:val="23"/>
                <w:lang w:eastAsia="en-GB"/>
              </w:rPr>
              <w:t>sunblinds</w:t>
            </w:r>
            <w:proofErr w:type="spellEnd"/>
            <w:r w:rsidRPr="004A6868">
              <w:rPr>
                <w:rFonts w:ascii="Times New Roman" w:eastAsia="Times New Roman" w:hAnsi="Times New Roman" w:cs="Times New Roman"/>
                <w:sz w:val="23"/>
                <w:szCs w:val="23"/>
                <w:lang w:eastAsia="en-GB"/>
              </w:rPr>
              <w:t xml:space="preserve">; tents; sails for boats, sailboards or </w:t>
            </w:r>
            <w:proofErr w:type="spellStart"/>
            <w:r w:rsidRPr="004A6868">
              <w:rPr>
                <w:rFonts w:ascii="Times New Roman" w:eastAsia="Times New Roman" w:hAnsi="Times New Roman" w:cs="Times New Roman"/>
                <w:sz w:val="23"/>
                <w:szCs w:val="23"/>
                <w:lang w:eastAsia="en-GB"/>
              </w:rPr>
              <w:t>landcraft</w:t>
            </w:r>
            <w:proofErr w:type="spellEnd"/>
            <w:r w:rsidRPr="004A6868">
              <w:rPr>
                <w:rFonts w:ascii="Times New Roman" w:eastAsia="Times New Roman" w:hAnsi="Times New Roman" w:cs="Times New Roman"/>
                <w:sz w:val="23"/>
                <w:szCs w:val="23"/>
                <w:lang w:eastAsia="en-GB"/>
              </w:rPr>
              <w:t>; camping goods:</w:t>
            </w:r>
          </w:p>
        </w:tc>
        <w:tc>
          <w:tcPr>
            <w:tcW w:w="3608" w:type="dxa"/>
            <w:tcBorders>
              <w:top w:val="single" w:sz="6" w:space="0" w:color="000000"/>
              <w:left w:val="single" w:sz="6" w:space="0" w:color="000000"/>
              <w:bottom w:val="single" w:sz="6" w:space="0" w:color="000000"/>
              <w:right w:val="single" w:sz="6" w:space="0" w:color="000000"/>
            </w:tcBorders>
            <w:hideMark/>
          </w:tcPr>
          <w:p w14:paraId="2560473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99941A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65291A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B39575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1D85A6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Of non-</w:t>
            </w:r>
            <w:proofErr w:type="spellStart"/>
            <w:r w:rsidRPr="004A6868">
              <w:rPr>
                <w:rFonts w:ascii="Times New Roman" w:eastAsia="Times New Roman" w:hAnsi="Times New Roman" w:cs="Times New Roman"/>
                <w:sz w:val="23"/>
                <w:szCs w:val="23"/>
                <w:lang w:eastAsia="en-GB"/>
              </w:rPr>
              <w:t>wovens</w:t>
            </w:r>
            <w:proofErr w:type="spellEnd"/>
          </w:p>
        </w:tc>
        <w:tc>
          <w:tcPr>
            <w:tcW w:w="3608" w:type="dxa"/>
            <w:tcBorders>
              <w:top w:val="single" w:sz="6" w:space="0" w:color="000000"/>
              <w:left w:val="single" w:sz="6" w:space="0" w:color="000000"/>
              <w:bottom w:val="single" w:sz="6" w:space="0" w:color="000000"/>
              <w:right w:val="single" w:sz="6" w:space="0" w:color="000000"/>
            </w:tcBorders>
            <w:hideMark/>
          </w:tcPr>
          <w:p w14:paraId="24110B4B" w14:textId="599F3A1F"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r w:rsidR="00F26CD7">
              <w:rPr>
                <w:rFonts w:ascii="Times New Roman" w:eastAsia="Times New Roman" w:hAnsi="Times New Roman" w:cs="Times New Roman"/>
                <w:sz w:val="23"/>
                <w:szCs w:val="23"/>
                <w:lang w:eastAsia="en-GB"/>
              </w:rPr>
              <w:t xml:space="preserve"> </w:t>
            </w:r>
            <w:r w:rsidRPr="004A6868">
              <w:rPr>
                <w:rFonts w:ascii="Times New Roman" w:eastAsia="Times New Roman" w:hAnsi="Times New Roman" w:cs="Times New Roman"/>
                <w:sz w:val="23"/>
                <w:szCs w:val="23"/>
                <w:lang w:eastAsia="en-GB"/>
              </w:rPr>
              <w:t>(</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tbl>
            <w:tblPr>
              <w:tblW w:w="4346" w:type="pct"/>
              <w:tblCellSpacing w:w="0" w:type="dxa"/>
              <w:tblLayout w:type="fixed"/>
              <w:tblCellMar>
                <w:left w:w="0" w:type="dxa"/>
                <w:right w:w="0" w:type="dxa"/>
              </w:tblCellMar>
              <w:tblLook w:val="04A0" w:firstRow="1" w:lastRow="0" w:firstColumn="1" w:lastColumn="0" w:noHBand="0" w:noVBand="1"/>
            </w:tblPr>
            <w:tblGrid>
              <w:gridCol w:w="3110"/>
            </w:tblGrid>
            <w:tr w:rsidR="007D4F2E" w:rsidRPr="004A6868" w14:paraId="1FC4124C" w14:textId="77777777" w:rsidTr="00E95A35">
              <w:trPr>
                <w:tblCellSpacing w:w="0" w:type="dxa"/>
              </w:trPr>
              <w:tc>
                <w:tcPr>
                  <w:tcW w:w="3110" w:type="dxa"/>
                  <w:hideMark/>
                </w:tcPr>
                <w:p w14:paraId="3CEB08F9" w14:textId="77777777" w:rsidR="007D4F2E" w:rsidRPr="006A035F" w:rsidRDefault="007D4F2E" w:rsidP="007D4F2E">
                  <w:pPr>
                    <w:pStyle w:val="ListParagraph"/>
                    <w:numPr>
                      <w:ilvl w:val="0"/>
                      <w:numId w:val="16"/>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natural fibres, or</w:t>
                  </w:r>
                </w:p>
              </w:tc>
            </w:tr>
          </w:tbl>
          <w:p w14:paraId="3FFEBF48"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329"/>
            </w:tblGrid>
            <w:tr w:rsidR="007D4F2E" w:rsidRPr="004A6868" w14:paraId="47F0F716" w14:textId="77777777" w:rsidTr="00E95A35">
              <w:trPr>
                <w:tblCellSpacing w:w="0" w:type="dxa"/>
              </w:trPr>
              <w:tc>
                <w:tcPr>
                  <w:tcW w:w="3329" w:type="dxa"/>
                  <w:hideMark/>
                </w:tcPr>
                <w:p w14:paraId="2AFD068C" w14:textId="77777777" w:rsidR="007D4F2E" w:rsidRPr="006A035F" w:rsidRDefault="007D4F2E" w:rsidP="007D4F2E">
                  <w:pPr>
                    <w:pStyle w:val="ListParagraph"/>
                    <w:numPr>
                      <w:ilvl w:val="0"/>
                      <w:numId w:val="15"/>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chemical materials or textile pulp</w:t>
                  </w:r>
                </w:p>
              </w:tc>
            </w:tr>
          </w:tbl>
          <w:p w14:paraId="0243D2C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EF8B55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6C5827D"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8AB38A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BA8DE8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486D6038" w14:textId="3A89CAB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unbleached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r w:rsidR="00F26CD7">
              <w:rPr>
                <w:rFonts w:ascii="Times New Roman" w:eastAsia="Times New Roman" w:hAnsi="Times New Roman" w:cs="Times New Roman"/>
                <w:sz w:val="23"/>
                <w:szCs w:val="23"/>
                <w:lang w:eastAsia="en-GB"/>
              </w:rPr>
              <w:t xml:space="preserve"> </w:t>
            </w:r>
            <w:r w:rsidRPr="004A6868">
              <w:rPr>
                <w:rFonts w:ascii="Times New Roman" w:eastAsia="Times New Roman" w:hAnsi="Times New Roman" w:cs="Times New Roman"/>
                <w:sz w:val="23"/>
                <w:szCs w:val="23"/>
                <w:lang w:eastAsia="en-GB"/>
              </w:rPr>
              <w:t>(</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tc>
        <w:tc>
          <w:tcPr>
            <w:tcW w:w="1389" w:type="dxa"/>
            <w:tcBorders>
              <w:top w:val="single" w:sz="6" w:space="0" w:color="000000"/>
              <w:left w:val="single" w:sz="6" w:space="0" w:color="000000"/>
              <w:bottom w:val="single" w:sz="6" w:space="0" w:color="000000"/>
              <w:right w:val="single" w:sz="6" w:space="0" w:color="000000"/>
            </w:tcBorders>
            <w:hideMark/>
          </w:tcPr>
          <w:p w14:paraId="27111E5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A267EE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22BC68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6307</w:t>
            </w:r>
          </w:p>
        </w:tc>
        <w:tc>
          <w:tcPr>
            <w:tcW w:w="2689" w:type="dxa"/>
            <w:tcBorders>
              <w:top w:val="single" w:sz="6" w:space="0" w:color="000000"/>
              <w:left w:val="single" w:sz="6" w:space="0" w:color="000000"/>
              <w:bottom w:val="single" w:sz="6" w:space="0" w:color="000000"/>
              <w:right w:val="single" w:sz="6" w:space="0" w:color="000000"/>
            </w:tcBorders>
            <w:hideMark/>
          </w:tcPr>
          <w:p w14:paraId="146D2AE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made-up articles, including dress patterns</w:t>
            </w:r>
          </w:p>
        </w:tc>
        <w:tc>
          <w:tcPr>
            <w:tcW w:w="3608" w:type="dxa"/>
            <w:tcBorders>
              <w:top w:val="single" w:sz="6" w:space="0" w:color="000000"/>
              <w:left w:val="single" w:sz="6" w:space="0" w:color="000000"/>
              <w:bottom w:val="single" w:sz="6" w:space="0" w:color="000000"/>
              <w:right w:val="single" w:sz="6" w:space="0" w:color="000000"/>
            </w:tcBorders>
            <w:hideMark/>
          </w:tcPr>
          <w:p w14:paraId="3B148AF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E23B0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ED7399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1E0228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6308</w:t>
            </w:r>
          </w:p>
        </w:tc>
        <w:tc>
          <w:tcPr>
            <w:tcW w:w="2689" w:type="dxa"/>
            <w:tcBorders>
              <w:top w:val="single" w:sz="6" w:space="0" w:color="000000"/>
              <w:left w:val="single" w:sz="6" w:space="0" w:color="000000"/>
              <w:bottom w:val="single" w:sz="6" w:space="0" w:color="000000"/>
              <w:right w:val="single" w:sz="6" w:space="0" w:color="000000"/>
            </w:tcBorders>
            <w:hideMark/>
          </w:tcPr>
          <w:p w14:paraId="5E98E2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Sets consisting of woven fabric and yarn, whether or not with accessories, for making up into rugs, tapestries, embroidered table cloths or serviettes, or similar textile articles, put up in packings for retail sale</w:t>
            </w:r>
          </w:p>
        </w:tc>
        <w:tc>
          <w:tcPr>
            <w:tcW w:w="3608" w:type="dxa"/>
            <w:tcBorders>
              <w:top w:val="single" w:sz="6" w:space="0" w:color="000000"/>
              <w:left w:val="single" w:sz="6" w:space="0" w:color="000000"/>
              <w:bottom w:val="single" w:sz="6" w:space="0" w:color="000000"/>
              <w:right w:val="single" w:sz="6" w:space="0" w:color="000000"/>
            </w:tcBorders>
            <w:hideMark/>
          </w:tcPr>
          <w:p w14:paraId="2A2F186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Each item in the set must satisfy the rule which would apply to it if it were not included in the set. However, non-originating articles may be incorporated, provided that their total value does not exceed 15 % of the ex-works price of the set</w:t>
            </w:r>
          </w:p>
        </w:tc>
        <w:tc>
          <w:tcPr>
            <w:tcW w:w="1389" w:type="dxa"/>
            <w:tcBorders>
              <w:top w:val="single" w:sz="6" w:space="0" w:color="000000"/>
              <w:left w:val="single" w:sz="6" w:space="0" w:color="000000"/>
              <w:bottom w:val="single" w:sz="6" w:space="0" w:color="000000"/>
              <w:right w:val="single" w:sz="6" w:space="0" w:color="000000"/>
            </w:tcBorders>
            <w:hideMark/>
          </w:tcPr>
          <w:p w14:paraId="6BC77B6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758AC2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1CA82F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Chapter 64</w:t>
            </w:r>
          </w:p>
        </w:tc>
        <w:tc>
          <w:tcPr>
            <w:tcW w:w="2689" w:type="dxa"/>
            <w:tcBorders>
              <w:top w:val="single" w:sz="6" w:space="0" w:color="000000"/>
              <w:left w:val="single" w:sz="6" w:space="0" w:color="000000"/>
              <w:bottom w:val="single" w:sz="6" w:space="0" w:color="000000"/>
              <w:right w:val="single" w:sz="6" w:space="0" w:color="000000"/>
            </w:tcBorders>
            <w:hideMark/>
          </w:tcPr>
          <w:p w14:paraId="510F47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Footwear, gaiters and the like; parts of such articles;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2405A8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from assemblies of uppers affixed to inner soles or to other sole components of heading 6406</w:t>
            </w:r>
          </w:p>
        </w:tc>
        <w:tc>
          <w:tcPr>
            <w:tcW w:w="1389" w:type="dxa"/>
            <w:tcBorders>
              <w:top w:val="single" w:sz="6" w:space="0" w:color="000000"/>
              <w:left w:val="single" w:sz="6" w:space="0" w:color="000000"/>
              <w:bottom w:val="single" w:sz="6" w:space="0" w:color="000000"/>
              <w:right w:val="single" w:sz="6" w:space="0" w:color="000000"/>
            </w:tcBorders>
            <w:hideMark/>
          </w:tcPr>
          <w:p w14:paraId="09DEE73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F6566A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FD0399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6406</w:t>
            </w:r>
          </w:p>
        </w:tc>
        <w:tc>
          <w:tcPr>
            <w:tcW w:w="2689" w:type="dxa"/>
            <w:tcBorders>
              <w:top w:val="single" w:sz="6" w:space="0" w:color="000000"/>
              <w:left w:val="single" w:sz="6" w:space="0" w:color="000000"/>
              <w:bottom w:val="single" w:sz="6" w:space="0" w:color="000000"/>
              <w:right w:val="single" w:sz="6" w:space="0" w:color="000000"/>
            </w:tcBorders>
            <w:hideMark/>
          </w:tcPr>
          <w:p w14:paraId="623E3A4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Parts of footwear (including uppers whether or not attached to soles other than outer soles); removable in-soles, heel cushions and similar articles; gaiters, leggings and similar articles, and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084DDF1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E74BC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F996C0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0207C0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65</w:t>
            </w:r>
          </w:p>
        </w:tc>
        <w:tc>
          <w:tcPr>
            <w:tcW w:w="2689" w:type="dxa"/>
            <w:tcBorders>
              <w:top w:val="single" w:sz="6" w:space="0" w:color="000000"/>
              <w:left w:val="single" w:sz="6" w:space="0" w:color="000000"/>
              <w:bottom w:val="single" w:sz="6" w:space="0" w:color="000000"/>
              <w:right w:val="single" w:sz="6" w:space="0" w:color="000000"/>
            </w:tcBorders>
            <w:hideMark/>
          </w:tcPr>
          <w:p w14:paraId="7943AE9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Headgear and parts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48E266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C64518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EF460E" w:rsidRPr="00632B36" w14:paraId="4215EFA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tcPr>
          <w:p w14:paraId="0FA3E160" w14:textId="09752F56" w:rsidR="00EF460E" w:rsidRPr="004A6868" w:rsidRDefault="00EF460E" w:rsidP="00E95A35">
            <w:pPr>
              <w:spacing w:after="0" w:line="240" w:lineRule="auto"/>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eastAsia="en-GB"/>
              </w:rPr>
              <w:t>6503</w:t>
            </w:r>
          </w:p>
        </w:tc>
        <w:tc>
          <w:tcPr>
            <w:tcW w:w="2689" w:type="dxa"/>
            <w:tcBorders>
              <w:top w:val="single" w:sz="6" w:space="0" w:color="000000"/>
              <w:left w:val="single" w:sz="6" w:space="0" w:color="000000"/>
              <w:bottom w:val="single" w:sz="6" w:space="0" w:color="000000"/>
              <w:right w:val="single" w:sz="6" w:space="0" w:color="000000"/>
            </w:tcBorders>
          </w:tcPr>
          <w:p w14:paraId="1D09E64F" w14:textId="28929432" w:rsidR="00EF460E" w:rsidRPr="004A6868" w:rsidRDefault="000D4E0E" w:rsidP="00E95A35">
            <w:pPr>
              <w:spacing w:after="0" w:line="240" w:lineRule="auto"/>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eastAsia="en-GB"/>
              </w:rPr>
              <w:t>Felt hats and other felt headgear</w:t>
            </w:r>
            <w:r w:rsidR="009C2E2C">
              <w:rPr>
                <w:rFonts w:ascii="Times New Roman" w:eastAsia="Times New Roman" w:hAnsi="Times New Roman" w:cs="Times New Roman"/>
                <w:sz w:val="23"/>
                <w:szCs w:val="23"/>
                <w:lang w:eastAsia="en-GB"/>
              </w:rPr>
              <w:t>, made from the hat bodies, hoods or plateaux of heading No 6501whether or not lined or trimmed</w:t>
            </w:r>
          </w:p>
        </w:tc>
        <w:tc>
          <w:tcPr>
            <w:tcW w:w="3608" w:type="dxa"/>
            <w:tcBorders>
              <w:top w:val="single" w:sz="6" w:space="0" w:color="000000"/>
              <w:left w:val="single" w:sz="6" w:space="0" w:color="000000"/>
              <w:bottom w:val="single" w:sz="6" w:space="0" w:color="000000"/>
              <w:right w:val="single" w:sz="6" w:space="0" w:color="000000"/>
            </w:tcBorders>
          </w:tcPr>
          <w:p w14:paraId="1FD534A6" w14:textId="651FC0E2" w:rsidR="00EF460E" w:rsidRPr="004A6868" w:rsidRDefault="009C2E2C"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or textile fibres</w:t>
            </w:r>
            <w:hyperlink r:id="rId12" w:anchor="ntr9-L_2013054EN.01003001-E0009" w:history="1">
              <w:r w:rsidRPr="004A6868">
                <w:rPr>
                  <w:rFonts w:ascii="Times New Roman" w:eastAsia="Times New Roman" w:hAnsi="Times New Roman" w:cs="Times New Roman"/>
                  <w:sz w:val="23"/>
                  <w:szCs w:val="23"/>
                  <w:lang w:eastAsia="en-GB"/>
                </w:rPr>
                <w:t>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hyperlink>
          </w:p>
        </w:tc>
        <w:tc>
          <w:tcPr>
            <w:tcW w:w="1389" w:type="dxa"/>
            <w:tcBorders>
              <w:top w:val="single" w:sz="6" w:space="0" w:color="000000"/>
              <w:left w:val="single" w:sz="6" w:space="0" w:color="000000"/>
              <w:bottom w:val="single" w:sz="6" w:space="0" w:color="000000"/>
              <w:right w:val="single" w:sz="6" w:space="0" w:color="000000"/>
            </w:tcBorders>
          </w:tcPr>
          <w:p w14:paraId="515196E0" w14:textId="77777777" w:rsidR="00EF460E" w:rsidRPr="004A6868" w:rsidRDefault="00EF460E" w:rsidP="00E95A35">
            <w:pPr>
              <w:spacing w:after="0" w:line="240" w:lineRule="auto"/>
              <w:rPr>
                <w:rFonts w:ascii="Times New Roman" w:eastAsia="Times New Roman" w:hAnsi="Times New Roman" w:cs="Times New Roman"/>
                <w:sz w:val="23"/>
                <w:szCs w:val="23"/>
                <w:lang w:eastAsia="en-GB"/>
              </w:rPr>
            </w:pPr>
          </w:p>
        </w:tc>
      </w:tr>
      <w:tr w:rsidR="007D4F2E" w:rsidRPr="00632B36" w14:paraId="0B65B9A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BD258A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6505</w:t>
            </w:r>
          </w:p>
        </w:tc>
        <w:tc>
          <w:tcPr>
            <w:tcW w:w="2689" w:type="dxa"/>
            <w:tcBorders>
              <w:top w:val="single" w:sz="6" w:space="0" w:color="000000"/>
              <w:left w:val="single" w:sz="6" w:space="0" w:color="000000"/>
              <w:bottom w:val="single" w:sz="6" w:space="0" w:color="000000"/>
              <w:right w:val="single" w:sz="6" w:space="0" w:color="000000"/>
            </w:tcBorders>
            <w:hideMark/>
          </w:tcPr>
          <w:p w14:paraId="4F9EFDA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Hats and other headgear, knitted or crocheted, or made up from lace, felt or other textile fabric, in the piece (but not in strips), whether or not lined or trimmed; hair-nets of any material, whether or not lined or trimmed</w:t>
            </w:r>
          </w:p>
        </w:tc>
        <w:tc>
          <w:tcPr>
            <w:tcW w:w="3608" w:type="dxa"/>
            <w:tcBorders>
              <w:top w:val="single" w:sz="6" w:space="0" w:color="000000"/>
              <w:left w:val="single" w:sz="6" w:space="0" w:color="000000"/>
              <w:bottom w:val="single" w:sz="6" w:space="0" w:color="000000"/>
              <w:right w:val="single" w:sz="6" w:space="0" w:color="000000"/>
            </w:tcBorders>
            <w:hideMark/>
          </w:tcPr>
          <w:p w14:paraId="21755ED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or textile fibres</w:t>
            </w:r>
            <w:hyperlink r:id="rId13" w:anchor="ntr9-L_2013054EN.01003001-E0009" w:history="1">
              <w:r w:rsidRPr="004A6868">
                <w:rPr>
                  <w:rFonts w:ascii="Times New Roman" w:eastAsia="Times New Roman" w:hAnsi="Times New Roman" w:cs="Times New Roman"/>
                  <w:sz w:val="23"/>
                  <w:szCs w:val="23"/>
                  <w:lang w:eastAsia="en-GB"/>
                </w:rPr>
                <w:t>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hyperlink>
          </w:p>
        </w:tc>
        <w:tc>
          <w:tcPr>
            <w:tcW w:w="1389" w:type="dxa"/>
            <w:tcBorders>
              <w:top w:val="single" w:sz="6" w:space="0" w:color="000000"/>
              <w:left w:val="single" w:sz="6" w:space="0" w:color="000000"/>
              <w:bottom w:val="single" w:sz="6" w:space="0" w:color="000000"/>
              <w:right w:val="single" w:sz="6" w:space="0" w:color="000000"/>
            </w:tcBorders>
            <w:hideMark/>
          </w:tcPr>
          <w:p w14:paraId="2EC30A0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D96F09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88F9A6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66</w:t>
            </w:r>
          </w:p>
        </w:tc>
        <w:tc>
          <w:tcPr>
            <w:tcW w:w="2689" w:type="dxa"/>
            <w:tcBorders>
              <w:top w:val="single" w:sz="6" w:space="0" w:color="000000"/>
              <w:left w:val="single" w:sz="6" w:space="0" w:color="000000"/>
              <w:bottom w:val="single" w:sz="6" w:space="0" w:color="000000"/>
              <w:right w:val="single" w:sz="6" w:space="0" w:color="000000"/>
            </w:tcBorders>
            <w:hideMark/>
          </w:tcPr>
          <w:p w14:paraId="1823226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Umbrellas, sun umbrellas, walking-sticks, seat-sticks, whips, riding-crops, and parts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16EACF9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92A79F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8F7044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297EF1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6601</w:t>
            </w:r>
          </w:p>
        </w:tc>
        <w:tc>
          <w:tcPr>
            <w:tcW w:w="2689" w:type="dxa"/>
            <w:tcBorders>
              <w:top w:val="single" w:sz="6" w:space="0" w:color="000000"/>
              <w:left w:val="single" w:sz="6" w:space="0" w:color="000000"/>
              <w:bottom w:val="single" w:sz="6" w:space="0" w:color="000000"/>
              <w:right w:val="single" w:sz="6" w:space="0" w:color="000000"/>
            </w:tcBorders>
            <w:hideMark/>
          </w:tcPr>
          <w:p w14:paraId="39BB843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Umbrellas and sun umbrellas (including walking-stick umbrellas, garden umbrellas and similar umbrellas)</w:t>
            </w:r>
          </w:p>
        </w:tc>
        <w:tc>
          <w:tcPr>
            <w:tcW w:w="3608" w:type="dxa"/>
            <w:tcBorders>
              <w:top w:val="single" w:sz="6" w:space="0" w:color="000000"/>
              <w:left w:val="single" w:sz="6" w:space="0" w:color="000000"/>
              <w:bottom w:val="single" w:sz="6" w:space="0" w:color="000000"/>
              <w:right w:val="single" w:sz="6" w:space="0" w:color="000000"/>
            </w:tcBorders>
            <w:hideMark/>
          </w:tcPr>
          <w:p w14:paraId="69CD1E4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D0F8F3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F9E540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76B1D7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67</w:t>
            </w:r>
          </w:p>
        </w:tc>
        <w:tc>
          <w:tcPr>
            <w:tcW w:w="2689" w:type="dxa"/>
            <w:tcBorders>
              <w:top w:val="single" w:sz="6" w:space="0" w:color="000000"/>
              <w:left w:val="single" w:sz="6" w:space="0" w:color="000000"/>
              <w:bottom w:val="single" w:sz="6" w:space="0" w:color="000000"/>
              <w:right w:val="single" w:sz="6" w:space="0" w:color="000000"/>
            </w:tcBorders>
            <w:hideMark/>
          </w:tcPr>
          <w:p w14:paraId="035513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Prepared feathers and down and articles made of feathers or of down; artificial flowers; articles of human hair</w:t>
            </w:r>
          </w:p>
        </w:tc>
        <w:tc>
          <w:tcPr>
            <w:tcW w:w="3608" w:type="dxa"/>
            <w:tcBorders>
              <w:top w:val="single" w:sz="6" w:space="0" w:color="000000"/>
              <w:left w:val="single" w:sz="6" w:space="0" w:color="000000"/>
              <w:bottom w:val="single" w:sz="6" w:space="0" w:color="000000"/>
              <w:right w:val="single" w:sz="6" w:space="0" w:color="000000"/>
            </w:tcBorders>
            <w:hideMark/>
          </w:tcPr>
          <w:p w14:paraId="71E474B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45E458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E43FDA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80AD11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68</w:t>
            </w:r>
          </w:p>
        </w:tc>
        <w:tc>
          <w:tcPr>
            <w:tcW w:w="2689" w:type="dxa"/>
            <w:tcBorders>
              <w:top w:val="single" w:sz="6" w:space="0" w:color="000000"/>
              <w:left w:val="single" w:sz="6" w:space="0" w:color="000000"/>
              <w:bottom w:val="single" w:sz="6" w:space="0" w:color="000000"/>
              <w:right w:val="single" w:sz="6" w:space="0" w:color="000000"/>
            </w:tcBorders>
            <w:hideMark/>
          </w:tcPr>
          <w:p w14:paraId="6204F1F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of stone, plaster, cement, asbestos, mica or similar materials;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72C385E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1F5658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A9AC93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1679A5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ex6803</w:t>
            </w:r>
          </w:p>
        </w:tc>
        <w:tc>
          <w:tcPr>
            <w:tcW w:w="2689" w:type="dxa"/>
            <w:tcBorders>
              <w:top w:val="single" w:sz="6" w:space="0" w:color="000000"/>
              <w:left w:val="single" w:sz="6" w:space="0" w:color="000000"/>
              <w:bottom w:val="single" w:sz="6" w:space="0" w:color="000000"/>
              <w:right w:val="single" w:sz="6" w:space="0" w:color="000000"/>
            </w:tcBorders>
            <w:hideMark/>
          </w:tcPr>
          <w:p w14:paraId="1E98897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of slate or of agglomerated slate</w:t>
            </w:r>
          </w:p>
        </w:tc>
        <w:tc>
          <w:tcPr>
            <w:tcW w:w="3608" w:type="dxa"/>
            <w:tcBorders>
              <w:top w:val="single" w:sz="6" w:space="0" w:color="000000"/>
              <w:left w:val="single" w:sz="6" w:space="0" w:color="000000"/>
              <w:bottom w:val="single" w:sz="6" w:space="0" w:color="000000"/>
              <w:right w:val="single" w:sz="6" w:space="0" w:color="000000"/>
            </w:tcBorders>
            <w:hideMark/>
          </w:tcPr>
          <w:p w14:paraId="5CDE8B3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worked slate</w:t>
            </w:r>
          </w:p>
        </w:tc>
        <w:tc>
          <w:tcPr>
            <w:tcW w:w="1389" w:type="dxa"/>
            <w:tcBorders>
              <w:top w:val="single" w:sz="6" w:space="0" w:color="000000"/>
              <w:left w:val="single" w:sz="6" w:space="0" w:color="000000"/>
              <w:bottom w:val="single" w:sz="6" w:space="0" w:color="000000"/>
              <w:right w:val="single" w:sz="6" w:space="0" w:color="000000"/>
            </w:tcBorders>
            <w:hideMark/>
          </w:tcPr>
          <w:p w14:paraId="608FE03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2ECFA2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F265E9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ex6812</w:t>
            </w:r>
          </w:p>
        </w:tc>
        <w:tc>
          <w:tcPr>
            <w:tcW w:w="2689" w:type="dxa"/>
            <w:tcBorders>
              <w:top w:val="single" w:sz="6" w:space="0" w:color="000000"/>
              <w:left w:val="single" w:sz="6" w:space="0" w:color="000000"/>
              <w:bottom w:val="single" w:sz="6" w:space="0" w:color="000000"/>
              <w:right w:val="single" w:sz="6" w:space="0" w:color="000000"/>
            </w:tcBorders>
            <w:hideMark/>
          </w:tcPr>
          <w:p w14:paraId="2E08446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of asbestos; articles of mixtures with a basis of asbestos or of mixtures with a basis of asbestos and magnesium carbonate</w:t>
            </w:r>
          </w:p>
        </w:tc>
        <w:tc>
          <w:tcPr>
            <w:tcW w:w="3608" w:type="dxa"/>
            <w:tcBorders>
              <w:top w:val="single" w:sz="6" w:space="0" w:color="000000"/>
              <w:left w:val="single" w:sz="6" w:space="0" w:color="000000"/>
              <w:bottom w:val="single" w:sz="6" w:space="0" w:color="000000"/>
              <w:right w:val="single" w:sz="6" w:space="0" w:color="000000"/>
            </w:tcBorders>
            <w:hideMark/>
          </w:tcPr>
          <w:p w14:paraId="0E3563C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w:t>
            </w:r>
          </w:p>
        </w:tc>
        <w:tc>
          <w:tcPr>
            <w:tcW w:w="1389" w:type="dxa"/>
            <w:tcBorders>
              <w:top w:val="single" w:sz="6" w:space="0" w:color="000000"/>
              <w:left w:val="single" w:sz="6" w:space="0" w:color="000000"/>
              <w:bottom w:val="single" w:sz="6" w:space="0" w:color="000000"/>
              <w:right w:val="single" w:sz="6" w:space="0" w:color="000000"/>
            </w:tcBorders>
            <w:hideMark/>
          </w:tcPr>
          <w:p w14:paraId="3140EDB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B7DAA6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844534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ex6814</w:t>
            </w:r>
          </w:p>
        </w:tc>
        <w:tc>
          <w:tcPr>
            <w:tcW w:w="2689" w:type="dxa"/>
            <w:tcBorders>
              <w:top w:val="single" w:sz="6" w:space="0" w:color="000000"/>
              <w:left w:val="single" w:sz="6" w:space="0" w:color="000000"/>
              <w:bottom w:val="single" w:sz="6" w:space="0" w:color="000000"/>
              <w:right w:val="single" w:sz="6" w:space="0" w:color="000000"/>
            </w:tcBorders>
            <w:hideMark/>
          </w:tcPr>
          <w:p w14:paraId="703B805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of mica, including agglomerated or reconstituted mica, on a support of paper, paperboard or other materials</w:t>
            </w:r>
          </w:p>
        </w:tc>
        <w:tc>
          <w:tcPr>
            <w:tcW w:w="3608" w:type="dxa"/>
            <w:tcBorders>
              <w:top w:val="single" w:sz="6" w:space="0" w:color="000000"/>
              <w:left w:val="single" w:sz="6" w:space="0" w:color="000000"/>
              <w:bottom w:val="single" w:sz="6" w:space="0" w:color="000000"/>
              <w:right w:val="single" w:sz="6" w:space="0" w:color="000000"/>
            </w:tcBorders>
            <w:hideMark/>
          </w:tcPr>
          <w:p w14:paraId="35B86B3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worked mica (including agglomerated or reconstituted mica)</w:t>
            </w:r>
          </w:p>
        </w:tc>
        <w:tc>
          <w:tcPr>
            <w:tcW w:w="1389" w:type="dxa"/>
            <w:tcBorders>
              <w:top w:val="single" w:sz="6" w:space="0" w:color="000000"/>
              <w:left w:val="single" w:sz="6" w:space="0" w:color="000000"/>
              <w:bottom w:val="single" w:sz="6" w:space="0" w:color="000000"/>
              <w:right w:val="single" w:sz="6" w:space="0" w:color="000000"/>
            </w:tcBorders>
            <w:hideMark/>
          </w:tcPr>
          <w:p w14:paraId="7EF516E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48BA3F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EFE709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69</w:t>
            </w:r>
          </w:p>
        </w:tc>
        <w:tc>
          <w:tcPr>
            <w:tcW w:w="2689" w:type="dxa"/>
            <w:tcBorders>
              <w:top w:val="single" w:sz="6" w:space="0" w:color="000000"/>
              <w:left w:val="single" w:sz="6" w:space="0" w:color="000000"/>
              <w:bottom w:val="single" w:sz="6" w:space="0" w:color="000000"/>
              <w:right w:val="single" w:sz="6" w:space="0" w:color="000000"/>
            </w:tcBorders>
            <w:hideMark/>
          </w:tcPr>
          <w:p w14:paraId="4232BF9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Ceramic products</w:t>
            </w:r>
          </w:p>
        </w:tc>
        <w:tc>
          <w:tcPr>
            <w:tcW w:w="3608" w:type="dxa"/>
            <w:tcBorders>
              <w:top w:val="single" w:sz="6" w:space="0" w:color="000000"/>
              <w:left w:val="single" w:sz="6" w:space="0" w:color="000000"/>
              <w:bottom w:val="single" w:sz="6" w:space="0" w:color="000000"/>
              <w:right w:val="single" w:sz="6" w:space="0" w:color="000000"/>
            </w:tcBorders>
            <w:hideMark/>
          </w:tcPr>
          <w:p w14:paraId="2FEC5F5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A13616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9240F0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C1E6A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70</w:t>
            </w:r>
          </w:p>
        </w:tc>
        <w:tc>
          <w:tcPr>
            <w:tcW w:w="2689" w:type="dxa"/>
            <w:tcBorders>
              <w:top w:val="single" w:sz="6" w:space="0" w:color="000000"/>
              <w:left w:val="single" w:sz="6" w:space="0" w:color="000000"/>
              <w:bottom w:val="single" w:sz="6" w:space="0" w:color="000000"/>
              <w:right w:val="single" w:sz="6" w:space="0" w:color="000000"/>
            </w:tcBorders>
            <w:hideMark/>
          </w:tcPr>
          <w:p w14:paraId="25DD830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Glass and glassware;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DF906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5729DF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1E2CEF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762A0F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ex7003, ex ex7004 and ex ex7005</w:t>
            </w:r>
          </w:p>
        </w:tc>
        <w:tc>
          <w:tcPr>
            <w:tcW w:w="2689" w:type="dxa"/>
            <w:tcBorders>
              <w:top w:val="single" w:sz="6" w:space="0" w:color="000000"/>
              <w:left w:val="single" w:sz="6" w:space="0" w:color="000000"/>
              <w:bottom w:val="single" w:sz="6" w:space="0" w:color="000000"/>
              <w:right w:val="single" w:sz="6" w:space="0" w:color="000000"/>
            </w:tcBorders>
            <w:hideMark/>
          </w:tcPr>
          <w:p w14:paraId="0DC620D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Glass with a non-reflecting layer</w:t>
            </w:r>
          </w:p>
        </w:tc>
        <w:tc>
          <w:tcPr>
            <w:tcW w:w="3608" w:type="dxa"/>
            <w:tcBorders>
              <w:top w:val="single" w:sz="6" w:space="0" w:color="000000"/>
              <w:left w:val="single" w:sz="6" w:space="0" w:color="000000"/>
              <w:bottom w:val="single" w:sz="6" w:space="0" w:color="000000"/>
              <w:right w:val="single" w:sz="6" w:space="0" w:color="000000"/>
            </w:tcBorders>
            <w:hideMark/>
          </w:tcPr>
          <w:p w14:paraId="04E77EC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heading 7001</w:t>
            </w:r>
          </w:p>
        </w:tc>
        <w:tc>
          <w:tcPr>
            <w:tcW w:w="1389" w:type="dxa"/>
            <w:tcBorders>
              <w:top w:val="single" w:sz="6" w:space="0" w:color="000000"/>
              <w:left w:val="single" w:sz="6" w:space="0" w:color="000000"/>
              <w:bottom w:val="single" w:sz="6" w:space="0" w:color="000000"/>
              <w:right w:val="single" w:sz="6" w:space="0" w:color="000000"/>
            </w:tcBorders>
            <w:hideMark/>
          </w:tcPr>
          <w:p w14:paraId="3FF8410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E2F3805"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652A4FB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7006</w:t>
            </w:r>
          </w:p>
        </w:tc>
        <w:tc>
          <w:tcPr>
            <w:tcW w:w="2689" w:type="dxa"/>
            <w:tcBorders>
              <w:top w:val="single" w:sz="6" w:space="0" w:color="000000"/>
              <w:left w:val="single" w:sz="6" w:space="0" w:color="000000"/>
              <w:bottom w:val="single" w:sz="6" w:space="0" w:color="000000"/>
              <w:right w:val="single" w:sz="6" w:space="0" w:color="000000"/>
            </w:tcBorders>
            <w:hideMark/>
          </w:tcPr>
          <w:p w14:paraId="2340061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Glass of heading 7003, 7004 or 7005, bent, edge-worked, engraved, drilled, enamelled or otherwise worked, but not framed or fitted with other materials:</w:t>
            </w:r>
          </w:p>
        </w:tc>
        <w:tc>
          <w:tcPr>
            <w:tcW w:w="3608" w:type="dxa"/>
            <w:tcBorders>
              <w:top w:val="single" w:sz="6" w:space="0" w:color="000000"/>
              <w:left w:val="single" w:sz="6" w:space="0" w:color="000000"/>
              <w:bottom w:val="single" w:sz="6" w:space="0" w:color="000000"/>
              <w:right w:val="single" w:sz="6" w:space="0" w:color="000000"/>
            </w:tcBorders>
            <w:hideMark/>
          </w:tcPr>
          <w:p w14:paraId="6A36F44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59452F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DDFDD1E"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48508E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EB2A39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Glass-plate substrates, coated with a dielectric thin film, and of a semiconductor grade in accordance with SEMII-standards (</w:t>
            </w:r>
            <w:r w:rsidRPr="004A6868">
              <w:rPr>
                <w:rFonts w:ascii="Times New Roman" w:eastAsia="Times New Roman" w:hAnsi="Times New Roman" w:cs="Times New Roman"/>
                <w:sz w:val="23"/>
                <w:szCs w:val="23"/>
                <w:vertAlign w:val="superscript"/>
                <w:lang w:eastAsia="en-GB"/>
              </w:rPr>
              <w:t>11</w:t>
            </w:r>
            <w:r w:rsidRPr="004A6868">
              <w:rPr>
                <w:rFonts w:ascii="Times New Roman" w:eastAsia="Times New Roman" w:hAnsi="Times New Roman" w:cs="Times New Roman"/>
                <w:sz w:val="23"/>
                <w:szCs w:val="23"/>
                <w:lang w:eastAsia="en-GB"/>
              </w:rPr>
              <w:t>)</w:t>
            </w:r>
          </w:p>
        </w:tc>
        <w:tc>
          <w:tcPr>
            <w:tcW w:w="3608" w:type="dxa"/>
            <w:tcBorders>
              <w:top w:val="single" w:sz="6" w:space="0" w:color="000000"/>
              <w:left w:val="single" w:sz="6" w:space="0" w:color="000000"/>
              <w:bottom w:val="single" w:sz="6" w:space="0" w:color="000000"/>
              <w:right w:val="single" w:sz="6" w:space="0" w:color="000000"/>
            </w:tcBorders>
            <w:hideMark/>
          </w:tcPr>
          <w:p w14:paraId="263B8BE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non-coated glass-plate substrate of heading 7006</w:t>
            </w:r>
          </w:p>
        </w:tc>
        <w:tc>
          <w:tcPr>
            <w:tcW w:w="1389" w:type="dxa"/>
            <w:tcBorders>
              <w:top w:val="single" w:sz="6" w:space="0" w:color="000000"/>
              <w:left w:val="single" w:sz="6" w:space="0" w:color="000000"/>
              <w:bottom w:val="single" w:sz="6" w:space="0" w:color="000000"/>
              <w:right w:val="single" w:sz="6" w:space="0" w:color="000000"/>
            </w:tcBorders>
            <w:hideMark/>
          </w:tcPr>
          <w:p w14:paraId="557252D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1FA6F3D"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0327C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BDC21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670715B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heading 7001</w:t>
            </w:r>
          </w:p>
        </w:tc>
        <w:tc>
          <w:tcPr>
            <w:tcW w:w="1389" w:type="dxa"/>
            <w:tcBorders>
              <w:top w:val="single" w:sz="6" w:space="0" w:color="000000"/>
              <w:left w:val="single" w:sz="6" w:space="0" w:color="000000"/>
              <w:bottom w:val="single" w:sz="6" w:space="0" w:color="000000"/>
              <w:right w:val="single" w:sz="6" w:space="0" w:color="000000"/>
            </w:tcBorders>
            <w:hideMark/>
          </w:tcPr>
          <w:p w14:paraId="15D907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B2AC13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F8A559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7007</w:t>
            </w:r>
          </w:p>
        </w:tc>
        <w:tc>
          <w:tcPr>
            <w:tcW w:w="2689" w:type="dxa"/>
            <w:tcBorders>
              <w:top w:val="single" w:sz="6" w:space="0" w:color="000000"/>
              <w:left w:val="single" w:sz="6" w:space="0" w:color="000000"/>
              <w:bottom w:val="single" w:sz="6" w:space="0" w:color="000000"/>
              <w:right w:val="single" w:sz="6" w:space="0" w:color="000000"/>
            </w:tcBorders>
            <w:hideMark/>
          </w:tcPr>
          <w:p w14:paraId="390196C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Safety glass, consisting of toughened (tempered) or laminated glass</w:t>
            </w:r>
          </w:p>
        </w:tc>
        <w:tc>
          <w:tcPr>
            <w:tcW w:w="3608" w:type="dxa"/>
            <w:tcBorders>
              <w:top w:val="single" w:sz="6" w:space="0" w:color="000000"/>
              <w:left w:val="single" w:sz="6" w:space="0" w:color="000000"/>
              <w:bottom w:val="single" w:sz="6" w:space="0" w:color="000000"/>
              <w:right w:val="single" w:sz="6" w:space="0" w:color="000000"/>
            </w:tcBorders>
            <w:hideMark/>
          </w:tcPr>
          <w:p w14:paraId="0D02613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heading 7001</w:t>
            </w:r>
          </w:p>
        </w:tc>
        <w:tc>
          <w:tcPr>
            <w:tcW w:w="1389" w:type="dxa"/>
            <w:tcBorders>
              <w:top w:val="single" w:sz="6" w:space="0" w:color="000000"/>
              <w:left w:val="single" w:sz="6" w:space="0" w:color="000000"/>
              <w:bottom w:val="single" w:sz="6" w:space="0" w:color="000000"/>
              <w:right w:val="single" w:sz="6" w:space="0" w:color="000000"/>
            </w:tcBorders>
            <w:hideMark/>
          </w:tcPr>
          <w:p w14:paraId="2F57ECF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B1F9AA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242E34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7008</w:t>
            </w:r>
          </w:p>
        </w:tc>
        <w:tc>
          <w:tcPr>
            <w:tcW w:w="2689" w:type="dxa"/>
            <w:tcBorders>
              <w:top w:val="single" w:sz="6" w:space="0" w:color="000000"/>
              <w:left w:val="single" w:sz="6" w:space="0" w:color="000000"/>
              <w:bottom w:val="single" w:sz="6" w:space="0" w:color="000000"/>
              <w:right w:val="single" w:sz="6" w:space="0" w:color="000000"/>
            </w:tcBorders>
            <w:hideMark/>
          </w:tcPr>
          <w:p w14:paraId="2B16BAA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Multiple-walled insulating units of glass</w:t>
            </w:r>
          </w:p>
        </w:tc>
        <w:tc>
          <w:tcPr>
            <w:tcW w:w="3608" w:type="dxa"/>
            <w:tcBorders>
              <w:top w:val="single" w:sz="6" w:space="0" w:color="000000"/>
              <w:left w:val="single" w:sz="6" w:space="0" w:color="000000"/>
              <w:bottom w:val="single" w:sz="6" w:space="0" w:color="000000"/>
              <w:right w:val="single" w:sz="6" w:space="0" w:color="000000"/>
            </w:tcBorders>
            <w:hideMark/>
          </w:tcPr>
          <w:p w14:paraId="220406B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heading 7001</w:t>
            </w:r>
          </w:p>
        </w:tc>
        <w:tc>
          <w:tcPr>
            <w:tcW w:w="1389" w:type="dxa"/>
            <w:tcBorders>
              <w:top w:val="single" w:sz="6" w:space="0" w:color="000000"/>
              <w:left w:val="single" w:sz="6" w:space="0" w:color="000000"/>
              <w:bottom w:val="single" w:sz="6" w:space="0" w:color="000000"/>
              <w:right w:val="single" w:sz="6" w:space="0" w:color="000000"/>
            </w:tcBorders>
            <w:hideMark/>
          </w:tcPr>
          <w:p w14:paraId="0F8277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EACC9F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67DB93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7009</w:t>
            </w:r>
          </w:p>
        </w:tc>
        <w:tc>
          <w:tcPr>
            <w:tcW w:w="2689" w:type="dxa"/>
            <w:tcBorders>
              <w:top w:val="single" w:sz="6" w:space="0" w:color="000000"/>
              <w:left w:val="single" w:sz="6" w:space="0" w:color="000000"/>
              <w:bottom w:val="single" w:sz="6" w:space="0" w:color="000000"/>
              <w:right w:val="single" w:sz="6" w:space="0" w:color="000000"/>
            </w:tcBorders>
            <w:hideMark/>
          </w:tcPr>
          <w:p w14:paraId="403728B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Glass mirrors, whether or not framed, including rear-view mirrors</w:t>
            </w:r>
          </w:p>
        </w:tc>
        <w:tc>
          <w:tcPr>
            <w:tcW w:w="3608" w:type="dxa"/>
            <w:tcBorders>
              <w:top w:val="single" w:sz="6" w:space="0" w:color="000000"/>
              <w:left w:val="single" w:sz="6" w:space="0" w:color="000000"/>
              <w:bottom w:val="single" w:sz="6" w:space="0" w:color="000000"/>
              <w:right w:val="single" w:sz="6" w:space="0" w:color="000000"/>
            </w:tcBorders>
            <w:hideMark/>
          </w:tcPr>
          <w:p w14:paraId="1F21644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heading 7001</w:t>
            </w:r>
          </w:p>
        </w:tc>
        <w:tc>
          <w:tcPr>
            <w:tcW w:w="1389" w:type="dxa"/>
            <w:tcBorders>
              <w:top w:val="single" w:sz="6" w:space="0" w:color="000000"/>
              <w:left w:val="single" w:sz="6" w:space="0" w:color="000000"/>
              <w:bottom w:val="single" w:sz="6" w:space="0" w:color="000000"/>
              <w:right w:val="single" w:sz="6" w:space="0" w:color="000000"/>
            </w:tcBorders>
            <w:hideMark/>
          </w:tcPr>
          <w:p w14:paraId="5F11887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D3F8E0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5CD044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7010</w:t>
            </w:r>
          </w:p>
        </w:tc>
        <w:tc>
          <w:tcPr>
            <w:tcW w:w="2689" w:type="dxa"/>
            <w:tcBorders>
              <w:top w:val="single" w:sz="6" w:space="0" w:color="000000"/>
              <w:left w:val="single" w:sz="6" w:space="0" w:color="000000"/>
              <w:bottom w:val="single" w:sz="6" w:space="0" w:color="000000"/>
              <w:right w:val="single" w:sz="6" w:space="0" w:color="000000"/>
            </w:tcBorders>
            <w:hideMark/>
          </w:tcPr>
          <w:p w14:paraId="252A528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Carboys, bottles, flasks, jars, pots, phials, ampoules and other containers, of glass, of a kind used for the conveyance or packing of goods; preserving jars of glass; stoppers, lids and other closures, of glass</w:t>
            </w:r>
          </w:p>
        </w:tc>
        <w:tc>
          <w:tcPr>
            <w:tcW w:w="3608" w:type="dxa"/>
            <w:tcBorders>
              <w:top w:val="single" w:sz="6" w:space="0" w:color="000000"/>
              <w:left w:val="single" w:sz="6" w:space="0" w:color="000000"/>
              <w:bottom w:val="single" w:sz="6" w:space="0" w:color="000000"/>
              <w:right w:val="single" w:sz="6" w:space="0" w:color="000000"/>
            </w:tcBorders>
            <w:hideMark/>
          </w:tcPr>
          <w:p w14:paraId="63AC5E4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p w14:paraId="66AAB3B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3DBC99F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Cutting of glassware, provided that the total value of the uncut glassware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76A8A1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2C204B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A37C8C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7013</w:t>
            </w:r>
          </w:p>
        </w:tc>
        <w:tc>
          <w:tcPr>
            <w:tcW w:w="2689" w:type="dxa"/>
            <w:tcBorders>
              <w:top w:val="single" w:sz="6" w:space="0" w:color="000000"/>
              <w:left w:val="single" w:sz="6" w:space="0" w:color="000000"/>
              <w:bottom w:val="single" w:sz="6" w:space="0" w:color="000000"/>
              <w:right w:val="single" w:sz="6" w:space="0" w:color="000000"/>
            </w:tcBorders>
            <w:hideMark/>
          </w:tcPr>
          <w:p w14:paraId="391E634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Glassware of a kind used for table, kitchen, toilet, office, indoor decoration or similar purposes (other than that of heading 7010 or 7018)</w:t>
            </w:r>
          </w:p>
        </w:tc>
        <w:tc>
          <w:tcPr>
            <w:tcW w:w="3608" w:type="dxa"/>
            <w:tcBorders>
              <w:top w:val="single" w:sz="6" w:space="0" w:color="000000"/>
              <w:left w:val="single" w:sz="6" w:space="0" w:color="000000"/>
              <w:bottom w:val="single" w:sz="6" w:space="0" w:color="000000"/>
              <w:right w:val="single" w:sz="6" w:space="0" w:color="000000"/>
            </w:tcBorders>
            <w:hideMark/>
          </w:tcPr>
          <w:p w14:paraId="5DD313E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p w14:paraId="05AF437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2FBCB93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Cutting of glassware, provided that the total value of the uncut glassware used does not exceed 50 % of the ex-works price of the product</w:t>
            </w:r>
          </w:p>
          <w:p w14:paraId="761A9C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76059B9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Hand-decoration (except silk-screen printing) of hand-blown glassware, provided that the total value of the </w:t>
            </w:r>
            <w:r w:rsidRPr="004A6868">
              <w:rPr>
                <w:rFonts w:ascii="Times New Roman" w:eastAsia="Times New Roman" w:hAnsi="Times New Roman" w:cs="Times New Roman"/>
                <w:sz w:val="23"/>
                <w:szCs w:val="23"/>
                <w:lang w:eastAsia="en-GB"/>
              </w:rPr>
              <w:lastRenderedPageBreak/>
              <w:t>hand-blown glassware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02E7EC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2C541B4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83C90D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ex7019</w:t>
            </w:r>
          </w:p>
        </w:tc>
        <w:tc>
          <w:tcPr>
            <w:tcW w:w="2689" w:type="dxa"/>
            <w:tcBorders>
              <w:top w:val="single" w:sz="6" w:space="0" w:color="000000"/>
              <w:left w:val="single" w:sz="6" w:space="0" w:color="000000"/>
              <w:bottom w:val="single" w:sz="6" w:space="0" w:color="000000"/>
              <w:right w:val="single" w:sz="6" w:space="0" w:color="000000"/>
            </w:tcBorders>
            <w:hideMark/>
          </w:tcPr>
          <w:p w14:paraId="168D5B3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(other than yarn) of glass fibres</w:t>
            </w:r>
          </w:p>
        </w:tc>
        <w:tc>
          <w:tcPr>
            <w:tcW w:w="3608" w:type="dxa"/>
            <w:tcBorders>
              <w:top w:val="single" w:sz="6" w:space="0" w:color="000000"/>
              <w:left w:val="single" w:sz="6" w:space="0" w:color="000000"/>
              <w:bottom w:val="single" w:sz="6" w:space="0" w:color="000000"/>
              <w:right w:val="single" w:sz="6" w:space="0" w:color="000000"/>
            </w:tcBorders>
            <w:hideMark/>
          </w:tcPr>
          <w:p w14:paraId="47F09E3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w:t>
            </w:r>
          </w:p>
          <w:tbl>
            <w:tblPr>
              <w:tblW w:w="4679" w:type="pct"/>
              <w:tblCellSpacing w:w="0" w:type="dxa"/>
              <w:tblLayout w:type="fixed"/>
              <w:tblCellMar>
                <w:left w:w="0" w:type="dxa"/>
                <w:right w:w="0" w:type="dxa"/>
              </w:tblCellMar>
              <w:tblLook w:val="04A0" w:firstRow="1" w:lastRow="0" w:firstColumn="1" w:lastColumn="0" w:noHBand="0" w:noVBand="1"/>
            </w:tblPr>
            <w:tblGrid>
              <w:gridCol w:w="3348"/>
            </w:tblGrid>
            <w:tr w:rsidR="007D4F2E" w:rsidRPr="004A6868" w14:paraId="25170314" w14:textId="77777777" w:rsidTr="00E95A35">
              <w:trPr>
                <w:tblCellSpacing w:w="0" w:type="dxa"/>
              </w:trPr>
              <w:tc>
                <w:tcPr>
                  <w:tcW w:w="3348" w:type="dxa"/>
                  <w:hideMark/>
                </w:tcPr>
                <w:p w14:paraId="74F2E3B8" w14:textId="77777777" w:rsidR="007D4F2E" w:rsidRPr="00B539A0" w:rsidRDefault="007D4F2E" w:rsidP="007D4F2E">
                  <w:pPr>
                    <w:pStyle w:val="ListParagraph"/>
                    <w:numPr>
                      <w:ilvl w:val="0"/>
                      <w:numId w:val="14"/>
                    </w:numPr>
                    <w:spacing w:after="0" w:line="240" w:lineRule="auto"/>
                    <w:rPr>
                      <w:rFonts w:ascii="Times New Roman" w:eastAsia="Times New Roman" w:hAnsi="Times New Roman" w:cs="Times New Roman"/>
                      <w:sz w:val="23"/>
                      <w:szCs w:val="23"/>
                      <w:lang w:eastAsia="en-GB"/>
                    </w:rPr>
                  </w:pPr>
                  <w:r w:rsidRPr="00B539A0">
                    <w:rPr>
                      <w:rFonts w:ascii="Times New Roman" w:eastAsia="Times New Roman" w:hAnsi="Times New Roman" w:cs="Times New Roman"/>
                      <w:sz w:val="23"/>
                      <w:szCs w:val="23"/>
                      <w:lang w:eastAsia="en-GB"/>
                    </w:rPr>
                    <w:t xml:space="preserve">uncoloured slivers, </w:t>
                  </w:r>
                  <w:proofErr w:type="spellStart"/>
                  <w:r w:rsidRPr="00B539A0">
                    <w:rPr>
                      <w:rFonts w:ascii="Times New Roman" w:eastAsia="Times New Roman" w:hAnsi="Times New Roman" w:cs="Times New Roman"/>
                      <w:sz w:val="23"/>
                      <w:szCs w:val="23"/>
                      <w:lang w:eastAsia="en-GB"/>
                    </w:rPr>
                    <w:t>rovings</w:t>
                  </w:r>
                  <w:proofErr w:type="spellEnd"/>
                  <w:r w:rsidRPr="00B539A0">
                    <w:rPr>
                      <w:rFonts w:ascii="Times New Roman" w:eastAsia="Times New Roman" w:hAnsi="Times New Roman" w:cs="Times New Roman"/>
                      <w:sz w:val="23"/>
                      <w:szCs w:val="23"/>
                      <w:lang w:eastAsia="en-GB"/>
                    </w:rPr>
                    <w:t>, yarn or chopped strands, or</w:t>
                  </w:r>
                </w:p>
              </w:tc>
            </w:tr>
          </w:tbl>
          <w:p w14:paraId="7EDDEC34"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4048" w:type="pct"/>
              <w:tblCellSpacing w:w="0" w:type="dxa"/>
              <w:tblLayout w:type="fixed"/>
              <w:tblCellMar>
                <w:left w:w="0" w:type="dxa"/>
                <w:right w:w="0" w:type="dxa"/>
              </w:tblCellMar>
              <w:tblLook w:val="04A0" w:firstRow="1" w:lastRow="0" w:firstColumn="1" w:lastColumn="0" w:noHBand="0" w:noVBand="1"/>
            </w:tblPr>
            <w:tblGrid>
              <w:gridCol w:w="2897"/>
            </w:tblGrid>
            <w:tr w:rsidR="007D4F2E" w:rsidRPr="004A6868" w14:paraId="11317EE9" w14:textId="77777777" w:rsidTr="00E95A35">
              <w:trPr>
                <w:tblCellSpacing w:w="0" w:type="dxa"/>
              </w:trPr>
              <w:tc>
                <w:tcPr>
                  <w:tcW w:w="2897" w:type="dxa"/>
                  <w:hideMark/>
                </w:tcPr>
                <w:p w14:paraId="22BB9435" w14:textId="77777777" w:rsidR="007D4F2E" w:rsidRPr="00B539A0" w:rsidRDefault="007D4F2E" w:rsidP="007D4F2E">
                  <w:pPr>
                    <w:pStyle w:val="ListParagraph"/>
                    <w:numPr>
                      <w:ilvl w:val="0"/>
                      <w:numId w:val="14"/>
                    </w:numPr>
                    <w:spacing w:after="0" w:line="240" w:lineRule="auto"/>
                    <w:rPr>
                      <w:rFonts w:ascii="Times New Roman" w:eastAsia="Times New Roman" w:hAnsi="Times New Roman" w:cs="Times New Roman"/>
                      <w:sz w:val="23"/>
                      <w:szCs w:val="23"/>
                      <w:lang w:eastAsia="en-GB"/>
                    </w:rPr>
                  </w:pPr>
                  <w:r w:rsidRPr="00B539A0">
                    <w:rPr>
                      <w:rFonts w:ascii="Times New Roman" w:eastAsia="Times New Roman" w:hAnsi="Times New Roman" w:cs="Times New Roman"/>
                      <w:sz w:val="23"/>
                      <w:szCs w:val="23"/>
                      <w:lang w:eastAsia="en-GB"/>
                    </w:rPr>
                    <w:t>glass wool</w:t>
                  </w:r>
                </w:p>
              </w:tc>
            </w:tr>
          </w:tbl>
          <w:p w14:paraId="32DE795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BE1465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7EAFE0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1A7119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71</w:t>
            </w:r>
          </w:p>
        </w:tc>
        <w:tc>
          <w:tcPr>
            <w:tcW w:w="2689" w:type="dxa"/>
            <w:tcBorders>
              <w:top w:val="single" w:sz="6" w:space="0" w:color="000000"/>
              <w:left w:val="single" w:sz="6" w:space="0" w:color="000000"/>
              <w:bottom w:val="single" w:sz="6" w:space="0" w:color="000000"/>
              <w:right w:val="single" w:sz="6" w:space="0" w:color="000000"/>
            </w:tcBorders>
            <w:hideMark/>
          </w:tcPr>
          <w:p w14:paraId="715A9A6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or cultured pearls, precious or semi-precious stones, precious metals, metals clad with precious metal, and articles thereof; imitation jewellery; coin;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BE3603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CEF6B1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FD5341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D21569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ex7101</w:t>
            </w:r>
          </w:p>
        </w:tc>
        <w:tc>
          <w:tcPr>
            <w:tcW w:w="2689" w:type="dxa"/>
            <w:tcBorders>
              <w:top w:val="single" w:sz="6" w:space="0" w:color="000000"/>
              <w:left w:val="single" w:sz="6" w:space="0" w:color="000000"/>
              <w:bottom w:val="single" w:sz="6" w:space="0" w:color="000000"/>
              <w:right w:val="single" w:sz="6" w:space="0" w:color="000000"/>
            </w:tcBorders>
            <w:hideMark/>
          </w:tcPr>
          <w:p w14:paraId="0303FA8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or cultured pearls, graded and temporarily strung for convenience of transport</w:t>
            </w:r>
          </w:p>
        </w:tc>
        <w:tc>
          <w:tcPr>
            <w:tcW w:w="3608" w:type="dxa"/>
            <w:tcBorders>
              <w:top w:val="single" w:sz="6" w:space="0" w:color="000000"/>
              <w:left w:val="single" w:sz="6" w:space="0" w:color="000000"/>
              <w:bottom w:val="single" w:sz="6" w:space="0" w:color="000000"/>
              <w:right w:val="single" w:sz="6" w:space="0" w:color="000000"/>
            </w:tcBorders>
            <w:hideMark/>
          </w:tcPr>
          <w:p w14:paraId="4AB004C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DB5504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C8DE00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13C4C1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ex7102, ex ex7103 and ex ex7104</w:t>
            </w:r>
          </w:p>
        </w:tc>
        <w:tc>
          <w:tcPr>
            <w:tcW w:w="2689" w:type="dxa"/>
            <w:tcBorders>
              <w:top w:val="single" w:sz="6" w:space="0" w:color="000000"/>
              <w:left w:val="single" w:sz="6" w:space="0" w:color="000000"/>
              <w:bottom w:val="single" w:sz="6" w:space="0" w:color="000000"/>
              <w:right w:val="single" w:sz="6" w:space="0" w:color="000000"/>
            </w:tcBorders>
            <w:hideMark/>
          </w:tcPr>
          <w:p w14:paraId="013F0FB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Worked precious or semi-precious stones (natural, synthetic or reconstructed)</w:t>
            </w:r>
          </w:p>
        </w:tc>
        <w:tc>
          <w:tcPr>
            <w:tcW w:w="3608" w:type="dxa"/>
            <w:tcBorders>
              <w:top w:val="single" w:sz="6" w:space="0" w:color="000000"/>
              <w:left w:val="single" w:sz="6" w:space="0" w:color="000000"/>
              <w:bottom w:val="single" w:sz="6" w:space="0" w:color="000000"/>
              <w:right w:val="single" w:sz="6" w:space="0" w:color="000000"/>
            </w:tcBorders>
            <w:hideMark/>
          </w:tcPr>
          <w:p w14:paraId="6B4B2D7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unworked precious or semi-precious stones</w:t>
            </w:r>
          </w:p>
        </w:tc>
        <w:tc>
          <w:tcPr>
            <w:tcW w:w="1389" w:type="dxa"/>
            <w:tcBorders>
              <w:top w:val="single" w:sz="6" w:space="0" w:color="000000"/>
              <w:left w:val="single" w:sz="6" w:space="0" w:color="000000"/>
              <w:bottom w:val="single" w:sz="6" w:space="0" w:color="000000"/>
              <w:right w:val="single" w:sz="6" w:space="0" w:color="000000"/>
            </w:tcBorders>
            <w:hideMark/>
          </w:tcPr>
          <w:p w14:paraId="3E1BD3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F5977C6"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79D8DA3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7106, 7108 and 7110</w:t>
            </w:r>
          </w:p>
        </w:tc>
        <w:tc>
          <w:tcPr>
            <w:tcW w:w="2689" w:type="dxa"/>
            <w:tcBorders>
              <w:top w:val="single" w:sz="6" w:space="0" w:color="000000"/>
              <w:left w:val="single" w:sz="6" w:space="0" w:color="000000"/>
              <w:bottom w:val="single" w:sz="6" w:space="0" w:color="000000"/>
              <w:right w:val="single" w:sz="6" w:space="0" w:color="000000"/>
            </w:tcBorders>
            <w:hideMark/>
          </w:tcPr>
          <w:p w14:paraId="0F38501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Precious metals:</w:t>
            </w:r>
          </w:p>
        </w:tc>
        <w:tc>
          <w:tcPr>
            <w:tcW w:w="3608" w:type="dxa"/>
            <w:tcBorders>
              <w:top w:val="single" w:sz="6" w:space="0" w:color="000000"/>
              <w:left w:val="single" w:sz="6" w:space="0" w:color="000000"/>
              <w:bottom w:val="single" w:sz="6" w:space="0" w:color="000000"/>
              <w:right w:val="single" w:sz="6" w:space="0" w:color="000000"/>
            </w:tcBorders>
            <w:hideMark/>
          </w:tcPr>
          <w:p w14:paraId="7E66442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4522B7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88D2DAE"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654CC1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E2623B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Unwrought</w:t>
            </w:r>
          </w:p>
        </w:tc>
        <w:tc>
          <w:tcPr>
            <w:tcW w:w="3608" w:type="dxa"/>
            <w:tcBorders>
              <w:top w:val="single" w:sz="6" w:space="0" w:color="000000"/>
              <w:left w:val="single" w:sz="6" w:space="0" w:color="000000"/>
              <w:bottom w:val="single" w:sz="6" w:space="0" w:color="000000"/>
              <w:right w:val="single" w:sz="6" w:space="0" w:color="000000"/>
            </w:tcBorders>
            <w:hideMark/>
          </w:tcPr>
          <w:p w14:paraId="4834CE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headings 7106, 7108 and 7110</w:t>
            </w:r>
          </w:p>
          <w:p w14:paraId="2CD1361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7113FB3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Electrolytic, thermal or chemical separation of precious metals of heading 7106, 7108 or 7110</w:t>
            </w:r>
          </w:p>
          <w:p w14:paraId="269A8E4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125042E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Alloying of precious metals of heading 7106, 7108 or 7110 with each other or with base metals</w:t>
            </w:r>
          </w:p>
        </w:tc>
        <w:tc>
          <w:tcPr>
            <w:tcW w:w="1389" w:type="dxa"/>
            <w:tcBorders>
              <w:top w:val="single" w:sz="6" w:space="0" w:color="000000"/>
              <w:left w:val="single" w:sz="6" w:space="0" w:color="000000"/>
              <w:bottom w:val="single" w:sz="6" w:space="0" w:color="000000"/>
              <w:right w:val="single" w:sz="6" w:space="0" w:color="000000"/>
            </w:tcBorders>
            <w:hideMark/>
          </w:tcPr>
          <w:p w14:paraId="2C22A7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0544DD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B1E58D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643B1F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Semi-manufactured or in powder form</w:t>
            </w:r>
          </w:p>
        </w:tc>
        <w:tc>
          <w:tcPr>
            <w:tcW w:w="3608" w:type="dxa"/>
            <w:tcBorders>
              <w:top w:val="single" w:sz="6" w:space="0" w:color="000000"/>
              <w:left w:val="single" w:sz="6" w:space="0" w:color="000000"/>
              <w:bottom w:val="single" w:sz="6" w:space="0" w:color="000000"/>
              <w:right w:val="single" w:sz="6" w:space="0" w:color="000000"/>
            </w:tcBorders>
            <w:hideMark/>
          </w:tcPr>
          <w:p w14:paraId="6E0DF8B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unwrought precious metals</w:t>
            </w:r>
          </w:p>
        </w:tc>
        <w:tc>
          <w:tcPr>
            <w:tcW w:w="1389" w:type="dxa"/>
            <w:tcBorders>
              <w:top w:val="single" w:sz="6" w:space="0" w:color="000000"/>
              <w:left w:val="single" w:sz="6" w:space="0" w:color="000000"/>
              <w:bottom w:val="single" w:sz="6" w:space="0" w:color="000000"/>
              <w:right w:val="single" w:sz="6" w:space="0" w:color="000000"/>
            </w:tcBorders>
            <w:hideMark/>
          </w:tcPr>
          <w:p w14:paraId="290B449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A5E695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D3A44C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ex7107, ex ex7109 and ex ex7111</w:t>
            </w:r>
          </w:p>
        </w:tc>
        <w:tc>
          <w:tcPr>
            <w:tcW w:w="2689" w:type="dxa"/>
            <w:tcBorders>
              <w:top w:val="single" w:sz="6" w:space="0" w:color="000000"/>
              <w:left w:val="single" w:sz="6" w:space="0" w:color="000000"/>
              <w:bottom w:val="single" w:sz="6" w:space="0" w:color="000000"/>
              <w:right w:val="single" w:sz="6" w:space="0" w:color="000000"/>
            </w:tcBorders>
            <w:hideMark/>
          </w:tcPr>
          <w:p w14:paraId="2F6CADA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Metals clad with precious metals, semi-manufactured</w:t>
            </w:r>
          </w:p>
        </w:tc>
        <w:tc>
          <w:tcPr>
            <w:tcW w:w="3608" w:type="dxa"/>
            <w:tcBorders>
              <w:top w:val="single" w:sz="6" w:space="0" w:color="000000"/>
              <w:left w:val="single" w:sz="6" w:space="0" w:color="000000"/>
              <w:bottom w:val="single" w:sz="6" w:space="0" w:color="000000"/>
              <w:right w:val="single" w:sz="6" w:space="0" w:color="000000"/>
            </w:tcBorders>
            <w:hideMark/>
          </w:tcPr>
          <w:p w14:paraId="774EBE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metals clad with precious metals, unwrought</w:t>
            </w:r>
          </w:p>
        </w:tc>
        <w:tc>
          <w:tcPr>
            <w:tcW w:w="1389" w:type="dxa"/>
            <w:tcBorders>
              <w:top w:val="single" w:sz="6" w:space="0" w:color="000000"/>
              <w:left w:val="single" w:sz="6" w:space="0" w:color="000000"/>
              <w:bottom w:val="single" w:sz="6" w:space="0" w:color="000000"/>
              <w:right w:val="single" w:sz="6" w:space="0" w:color="000000"/>
            </w:tcBorders>
            <w:hideMark/>
          </w:tcPr>
          <w:p w14:paraId="22DEDA0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B0D642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2FC676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7116</w:t>
            </w:r>
          </w:p>
        </w:tc>
        <w:tc>
          <w:tcPr>
            <w:tcW w:w="2689" w:type="dxa"/>
            <w:tcBorders>
              <w:top w:val="single" w:sz="6" w:space="0" w:color="000000"/>
              <w:left w:val="single" w:sz="6" w:space="0" w:color="000000"/>
              <w:bottom w:val="single" w:sz="6" w:space="0" w:color="000000"/>
              <w:right w:val="single" w:sz="6" w:space="0" w:color="000000"/>
            </w:tcBorders>
            <w:hideMark/>
          </w:tcPr>
          <w:p w14:paraId="5816CB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of natural or cultured pearls, precious or semi-precious stones (natural, synthetic or reconstructed)</w:t>
            </w:r>
          </w:p>
        </w:tc>
        <w:tc>
          <w:tcPr>
            <w:tcW w:w="3608" w:type="dxa"/>
            <w:tcBorders>
              <w:top w:val="single" w:sz="6" w:space="0" w:color="000000"/>
              <w:left w:val="single" w:sz="6" w:space="0" w:color="000000"/>
              <w:bottom w:val="single" w:sz="6" w:space="0" w:color="000000"/>
              <w:right w:val="single" w:sz="6" w:space="0" w:color="000000"/>
            </w:tcBorders>
            <w:hideMark/>
          </w:tcPr>
          <w:p w14:paraId="7D7F6BE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C5C469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4583AA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BC8F13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7117</w:t>
            </w:r>
          </w:p>
        </w:tc>
        <w:tc>
          <w:tcPr>
            <w:tcW w:w="2689" w:type="dxa"/>
            <w:tcBorders>
              <w:top w:val="single" w:sz="6" w:space="0" w:color="000000"/>
              <w:left w:val="single" w:sz="6" w:space="0" w:color="000000"/>
              <w:bottom w:val="single" w:sz="6" w:space="0" w:color="000000"/>
              <w:right w:val="single" w:sz="6" w:space="0" w:color="000000"/>
            </w:tcBorders>
            <w:hideMark/>
          </w:tcPr>
          <w:p w14:paraId="16DA567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Imitation jewellery</w:t>
            </w:r>
          </w:p>
        </w:tc>
        <w:tc>
          <w:tcPr>
            <w:tcW w:w="3608" w:type="dxa"/>
            <w:tcBorders>
              <w:top w:val="single" w:sz="6" w:space="0" w:color="000000"/>
              <w:left w:val="single" w:sz="6" w:space="0" w:color="000000"/>
              <w:bottom w:val="single" w:sz="6" w:space="0" w:color="000000"/>
              <w:right w:val="single" w:sz="6" w:space="0" w:color="000000"/>
            </w:tcBorders>
            <w:hideMark/>
          </w:tcPr>
          <w:p w14:paraId="5133254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p w14:paraId="322B35F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3EC3398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from base metal parts, not plated or covered with precious metals, provided that the value of all the materials used does not exceed </w:t>
            </w:r>
            <w:r w:rsidRPr="004A6868">
              <w:rPr>
                <w:rFonts w:ascii="Times New Roman" w:eastAsia="Times New Roman" w:hAnsi="Times New Roman" w:cs="Times New Roman"/>
                <w:sz w:val="23"/>
                <w:szCs w:val="23"/>
                <w:lang w:eastAsia="en-GB"/>
              </w:rPr>
              <w:lastRenderedPageBreak/>
              <w:t>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281B06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39825B0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7CEE2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72</w:t>
            </w:r>
          </w:p>
        </w:tc>
        <w:tc>
          <w:tcPr>
            <w:tcW w:w="2689" w:type="dxa"/>
            <w:tcBorders>
              <w:top w:val="single" w:sz="6" w:space="0" w:color="000000"/>
              <w:left w:val="single" w:sz="6" w:space="0" w:color="000000"/>
              <w:bottom w:val="single" w:sz="6" w:space="0" w:color="000000"/>
              <w:right w:val="single" w:sz="6" w:space="0" w:color="000000"/>
            </w:tcBorders>
            <w:hideMark/>
          </w:tcPr>
          <w:p w14:paraId="06C4B33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Iron and steel;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31C58E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18AEBB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036020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8EAB2D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7207</w:t>
            </w:r>
          </w:p>
        </w:tc>
        <w:tc>
          <w:tcPr>
            <w:tcW w:w="2689" w:type="dxa"/>
            <w:tcBorders>
              <w:top w:val="single" w:sz="6" w:space="0" w:color="000000"/>
              <w:left w:val="single" w:sz="6" w:space="0" w:color="000000"/>
              <w:bottom w:val="single" w:sz="6" w:space="0" w:color="000000"/>
              <w:right w:val="single" w:sz="6" w:space="0" w:color="000000"/>
            </w:tcBorders>
            <w:hideMark/>
          </w:tcPr>
          <w:p w14:paraId="3EDBF51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Semi-finished products of iron or non-alloy steel</w:t>
            </w:r>
          </w:p>
        </w:tc>
        <w:tc>
          <w:tcPr>
            <w:tcW w:w="3608" w:type="dxa"/>
            <w:tcBorders>
              <w:top w:val="single" w:sz="6" w:space="0" w:color="000000"/>
              <w:left w:val="single" w:sz="6" w:space="0" w:color="000000"/>
              <w:bottom w:val="single" w:sz="6" w:space="0" w:color="000000"/>
              <w:right w:val="single" w:sz="6" w:space="0" w:color="000000"/>
            </w:tcBorders>
            <w:hideMark/>
          </w:tcPr>
          <w:p w14:paraId="175741E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heading 7201, 7202, 7203, 7204 or 7205</w:t>
            </w:r>
          </w:p>
        </w:tc>
        <w:tc>
          <w:tcPr>
            <w:tcW w:w="1389" w:type="dxa"/>
            <w:tcBorders>
              <w:top w:val="single" w:sz="6" w:space="0" w:color="000000"/>
              <w:left w:val="single" w:sz="6" w:space="0" w:color="000000"/>
              <w:bottom w:val="single" w:sz="6" w:space="0" w:color="000000"/>
              <w:right w:val="single" w:sz="6" w:space="0" w:color="000000"/>
            </w:tcBorders>
            <w:hideMark/>
          </w:tcPr>
          <w:p w14:paraId="0988627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ED30F5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2F903D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7208 to 7216</w:t>
            </w:r>
          </w:p>
        </w:tc>
        <w:tc>
          <w:tcPr>
            <w:tcW w:w="2689" w:type="dxa"/>
            <w:tcBorders>
              <w:top w:val="single" w:sz="6" w:space="0" w:color="000000"/>
              <w:left w:val="single" w:sz="6" w:space="0" w:color="000000"/>
              <w:bottom w:val="single" w:sz="6" w:space="0" w:color="000000"/>
              <w:right w:val="single" w:sz="6" w:space="0" w:color="000000"/>
            </w:tcBorders>
            <w:hideMark/>
          </w:tcPr>
          <w:p w14:paraId="661415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Flat-rolled products, bars and rods, angles, shapes and sections of iron or non-alloy steel</w:t>
            </w:r>
          </w:p>
        </w:tc>
        <w:tc>
          <w:tcPr>
            <w:tcW w:w="3608" w:type="dxa"/>
            <w:tcBorders>
              <w:top w:val="single" w:sz="6" w:space="0" w:color="000000"/>
              <w:left w:val="single" w:sz="6" w:space="0" w:color="000000"/>
              <w:bottom w:val="single" w:sz="6" w:space="0" w:color="000000"/>
              <w:right w:val="single" w:sz="6" w:space="0" w:color="000000"/>
            </w:tcBorders>
            <w:hideMark/>
          </w:tcPr>
          <w:p w14:paraId="2B8FB8B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ingots or other primary forms of heading 7206</w:t>
            </w:r>
          </w:p>
        </w:tc>
        <w:tc>
          <w:tcPr>
            <w:tcW w:w="1389" w:type="dxa"/>
            <w:tcBorders>
              <w:top w:val="single" w:sz="6" w:space="0" w:color="000000"/>
              <w:left w:val="single" w:sz="6" w:space="0" w:color="000000"/>
              <w:bottom w:val="single" w:sz="6" w:space="0" w:color="000000"/>
              <w:right w:val="single" w:sz="6" w:space="0" w:color="000000"/>
            </w:tcBorders>
            <w:hideMark/>
          </w:tcPr>
          <w:p w14:paraId="43AEAA9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0CDBF6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201389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7217</w:t>
            </w:r>
          </w:p>
        </w:tc>
        <w:tc>
          <w:tcPr>
            <w:tcW w:w="2689" w:type="dxa"/>
            <w:tcBorders>
              <w:top w:val="single" w:sz="6" w:space="0" w:color="000000"/>
              <w:left w:val="single" w:sz="6" w:space="0" w:color="000000"/>
              <w:bottom w:val="single" w:sz="6" w:space="0" w:color="000000"/>
              <w:right w:val="single" w:sz="6" w:space="0" w:color="000000"/>
            </w:tcBorders>
            <w:hideMark/>
          </w:tcPr>
          <w:p w14:paraId="23E45EC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Wire of iron or non-alloy steel</w:t>
            </w:r>
          </w:p>
        </w:tc>
        <w:tc>
          <w:tcPr>
            <w:tcW w:w="3608" w:type="dxa"/>
            <w:tcBorders>
              <w:top w:val="single" w:sz="6" w:space="0" w:color="000000"/>
              <w:left w:val="single" w:sz="6" w:space="0" w:color="000000"/>
              <w:bottom w:val="single" w:sz="6" w:space="0" w:color="000000"/>
              <w:right w:val="single" w:sz="6" w:space="0" w:color="000000"/>
            </w:tcBorders>
            <w:hideMark/>
          </w:tcPr>
          <w:p w14:paraId="0B14F06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semi-finished materials of heading 7207</w:t>
            </w:r>
          </w:p>
        </w:tc>
        <w:tc>
          <w:tcPr>
            <w:tcW w:w="1389" w:type="dxa"/>
            <w:tcBorders>
              <w:top w:val="single" w:sz="6" w:space="0" w:color="000000"/>
              <w:left w:val="single" w:sz="6" w:space="0" w:color="000000"/>
              <w:bottom w:val="single" w:sz="6" w:space="0" w:color="000000"/>
              <w:right w:val="single" w:sz="6" w:space="0" w:color="000000"/>
            </w:tcBorders>
            <w:hideMark/>
          </w:tcPr>
          <w:p w14:paraId="3D577F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73ACD2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034782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ex7218, 7219 to 7222</w:t>
            </w:r>
          </w:p>
        </w:tc>
        <w:tc>
          <w:tcPr>
            <w:tcW w:w="2689" w:type="dxa"/>
            <w:tcBorders>
              <w:top w:val="single" w:sz="6" w:space="0" w:color="000000"/>
              <w:left w:val="single" w:sz="6" w:space="0" w:color="000000"/>
              <w:bottom w:val="single" w:sz="6" w:space="0" w:color="000000"/>
              <w:right w:val="single" w:sz="6" w:space="0" w:color="000000"/>
            </w:tcBorders>
            <w:hideMark/>
          </w:tcPr>
          <w:p w14:paraId="07F36B8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Semi-finished products, flat-rolled products, bars and rods, angles, shapes and sections of stainless steel</w:t>
            </w:r>
          </w:p>
        </w:tc>
        <w:tc>
          <w:tcPr>
            <w:tcW w:w="3608" w:type="dxa"/>
            <w:tcBorders>
              <w:top w:val="single" w:sz="6" w:space="0" w:color="000000"/>
              <w:left w:val="single" w:sz="6" w:space="0" w:color="000000"/>
              <w:bottom w:val="single" w:sz="6" w:space="0" w:color="000000"/>
              <w:right w:val="single" w:sz="6" w:space="0" w:color="000000"/>
            </w:tcBorders>
            <w:hideMark/>
          </w:tcPr>
          <w:p w14:paraId="20710CA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ingots or other primary forms of heading 7218</w:t>
            </w:r>
          </w:p>
        </w:tc>
        <w:tc>
          <w:tcPr>
            <w:tcW w:w="1389" w:type="dxa"/>
            <w:tcBorders>
              <w:top w:val="single" w:sz="6" w:space="0" w:color="000000"/>
              <w:left w:val="single" w:sz="6" w:space="0" w:color="000000"/>
              <w:bottom w:val="single" w:sz="6" w:space="0" w:color="000000"/>
              <w:right w:val="single" w:sz="6" w:space="0" w:color="000000"/>
            </w:tcBorders>
            <w:hideMark/>
          </w:tcPr>
          <w:p w14:paraId="2C006BF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EBB827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5DC422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7223</w:t>
            </w:r>
          </w:p>
        </w:tc>
        <w:tc>
          <w:tcPr>
            <w:tcW w:w="2689" w:type="dxa"/>
            <w:tcBorders>
              <w:top w:val="single" w:sz="6" w:space="0" w:color="000000"/>
              <w:left w:val="single" w:sz="6" w:space="0" w:color="000000"/>
              <w:bottom w:val="single" w:sz="6" w:space="0" w:color="000000"/>
              <w:right w:val="single" w:sz="6" w:space="0" w:color="000000"/>
            </w:tcBorders>
            <w:hideMark/>
          </w:tcPr>
          <w:p w14:paraId="3DE1CF5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Wire of stainless steel</w:t>
            </w:r>
          </w:p>
        </w:tc>
        <w:tc>
          <w:tcPr>
            <w:tcW w:w="3608" w:type="dxa"/>
            <w:tcBorders>
              <w:top w:val="single" w:sz="6" w:space="0" w:color="000000"/>
              <w:left w:val="single" w:sz="6" w:space="0" w:color="000000"/>
              <w:bottom w:val="single" w:sz="6" w:space="0" w:color="000000"/>
              <w:right w:val="single" w:sz="6" w:space="0" w:color="000000"/>
            </w:tcBorders>
            <w:hideMark/>
          </w:tcPr>
          <w:p w14:paraId="1ADC374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semi-finished materials of heading 7218</w:t>
            </w:r>
          </w:p>
        </w:tc>
        <w:tc>
          <w:tcPr>
            <w:tcW w:w="1389" w:type="dxa"/>
            <w:tcBorders>
              <w:top w:val="single" w:sz="6" w:space="0" w:color="000000"/>
              <w:left w:val="single" w:sz="6" w:space="0" w:color="000000"/>
              <w:bottom w:val="single" w:sz="6" w:space="0" w:color="000000"/>
              <w:right w:val="single" w:sz="6" w:space="0" w:color="000000"/>
            </w:tcBorders>
            <w:hideMark/>
          </w:tcPr>
          <w:p w14:paraId="0D40EC7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0BD0F2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A89F4A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ex7224, 7225 to 7228</w:t>
            </w:r>
          </w:p>
        </w:tc>
        <w:tc>
          <w:tcPr>
            <w:tcW w:w="2689" w:type="dxa"/>
            <w:tcBorders>
              <w:top w:val="single" w:sz="6" w:space="0" w:color="000000"/>
              <w:left w:val="single" w:sz="6" w:space="0" w:color="000000"/>
              <w:bottom w:val="single" w:sz="6" w:space="0" w:color="000000"/>
              <w:right w:val="single" w:sz="6" w:space="0" w:color="000000"/>
            </w:tcBorders>
            <w:hideMark/>
          </w:tcPr>
          <w:p w14:paraId="297AFB6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Semi-finished products, flat-rolled products, hot-rolled bars and rods, in irregularly wound coils; angles, shapes and sections, of other alloy steel; hollow drill bars and rods, of alloy or non-alloy steel</w:t>
            </w:r>
          </w:p>
        </w:tc>
        <w:tc>
          <w:tcPr>
            <w:tcW w:w="3608" w:type="dxa"/>
            <w:tcBorders>
              <w:top w:val="single" w:sz="6" w:space="0" w:color="000000"/>
              <w:left w:val="single" w:sz="6" w:space="0" w:color="000000"/>
              <w:bottom w:val="single" w:sz="6" w:space="0" w:color="000000"/>
              <w:right w:val="single" w:sz="6" w:space="0" w:color="000000"/>
            </w:tcBorders>
            <w:hideMark/>
          </w:tcPr>
          <w:p w14:paraId="6E0AED9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ingots or other primary forms of heading 7206, 7218 or 7224</w:t>
            </w:r>
          </w:p>
        </w:tc>
        <w:tc>
          <w:tcPr>
            <w:tcW w:w="1389" w:type="dxa"/>
            <w:tcBorders>
              <w:top w:val="single" w:sz="6" w:space="0" w:color="000000"/>
              <w:left w:val="single" w:sz="6" w:space="0" w:color="000000"/>
              <w:bottom w:val="single" w:sz="6" w:space="0" w:color="000000"/>
              <w:right w:val="single" w:sz="6" w:space="0" w:color="000000"/>
            </w:tcBorders>
            <w:hideMark/>
          </w:tcPr>
          <w:p w14:paraId="34489D0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C0C5B1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FFB1D7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7229</w:t>
            </w:r>
          </w:p>
        </w:tc>
        <w:tc>
          <w:tcPr>
            <w:tcW w:w="2689" w:type="dxa"/>
            <w:tcBorders>
              <w:top w:val="single" w:sz="6" w:space="0" w:color="000000"/>
              <w:left w:val="single" w:sz="6" w:space="0" w:color="000000"/>
              <w:bottom w:val="single" w:sz="6" w:space="0" w:color="000000"/>
              <w:right w:val="single" w:sz="6" w:space="0" w:color="000000"/>
            </w:tcBorders>
            <w:hideMark/>
          </w:tcPr>
          <w:p w14:paraId="6FA53C7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Wire of </w:t>
            </w:r>
            <w:proofErr w:type="gramStart"/>
            <w:r w:rsidRPr="004A6868">
              <w:rPr>
                <w:rFonts w:ascii="Times New Roman" w:eastAsia="Times New Roman" w:hAnsi="Times New Roman" w:cs="Times New Roman"/>
                <w:sz w:val="23"/>
                <w:szCs w:val="23"/>
                <w:lang w:eastAsia="en-GB"/>
              </w:rPr>
              <w:t>other</w:t>
            </w:r>
            <w:proofErr w:type="gramEnd"/>
            <w:r w:rsidRPr="004A6868">
              <w:rPr>
                <w:rFonts w:ascii="Times New Roman" w:eastAsia="Times New Roman" w:hAnsi="Times New Roman" w:cs="Times New Roman"/>
                <w:sz w:val="23"/>
                <w:szCs w:val="23"/>
                <w:lang w:eastAsia="en-GB"/>
              </w:rPr>
              <w:t xml:space="preserve"> alloy steel</w:t>
            </w:r>
          </w:p>
        </w:tc>
        <w:tc>
          <w:tcPr>
            <w:tcW w:w="3608" w:type="dxa"/>
            <w:tcBorders>
              <w:top w:val="single" w:sz="6" w:space="0" w:color="000000"/>
              <w:left w:val="single" w:sz="6" w:space="0" w:color="000000"/>
              <w:bottom w:val="single" w:sz="6" w:space="0" w:color="000000"/>
              <w:right w:val="single" w:sz="6" w:space="0" w:color="000000"/>
            </w:tcBorders>
            <w:hideMark/>
          </w:tcPr>
          <w:p w14:paraId="310D4E7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semi-finished materials of heading 7224</w:t>
            </w:r>
          </w:p>
        </w:tc>
        <w:tc>
          <w:tcPr>
            <w:tcW w:w="1389" w:type="dxa"/>
            <w:tcBorders>
              <w:top w:val="single" w:sz="6" w:space="0" w:color="000000"/>
              <w:left w:val="single" w:sz="6" w:space="0" w:color="000000"/>
              <w:bottom w:val="single" w:sz="6" w:space="0" w:color="000000"/>
              <w:right w:val="single" w:sz="6" w:space="0" w:color="000000"/>
            </w:tcBorders>
            <w:hideMark/>
          </w:tcPr>
          <w:p w14:paraId="6688E02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E96EAA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10E4A4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73</w:t>
            </w:r>
          </w:p>
        </w:tc>
        <w:tc>
          <w:tcPr>
            <w:tcW w:w="2689" w:type="dxa"/>
            <w:tcBorders>
              <w:top w:val="single" w:sz="6" w:space="0" w:color="000000"/>
              <w:left w:val="single" w:sz="6" w:space="0" w:color="000000"/>
              <w:bottom w:val="single" w:sz="6" w:space="0" w:color="000000"/>
              <w:right w:val="single" w:sz="6" w:space="0" w:color="000000"/>
            </w:tcBorders>
            <w:hideMark/>
          </w:tcPr>
          <w:p w14:paraId="4C4575D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of iron or steel; except for:</w:t>
            </w:r>
          </w:p>
        </w:tc>
        <w:tc>
          <w:tcPr>
            <w:tcW w:w="3608" w:type="dxa"/>
            <w:tcBorders>
              <w:top w:val="single" w:sz="6" w:space="0" w:color="000000"/>
              <w:left w:val="single" w:sz="6" w:space="0" w:color="000000"/>
              <w:bottom w:val="single" w:sz="6" w:space="0" w:color="000000"/>
              <w:right w:val="single" w:sz="6" w:space="0" w:color="000000"/>
            </w:tcBorders>
            <w:hideMark/>
          </w:tcPr>
          <w:p w14:paraId="1FC69B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142111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CB4FA8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EB4410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ex7301</w:t>
            </w:r>
          </w:p>
        </w:tc>
        <w:tc>
          <w:tcPr>
            <w:tcW w:w="2689" w:type="dxa"/>
            <w:tcBorders>
              <w:top w:val="single" w:sz="6" w:space="0" w:color="000000"/>
              <w:left w:val="single" w:sz="6" w:space="0" w:color="000000"/>
              <w:bottom w:val="single" w:sz="6" w:space="0" w:color="000000"/>
              <w:right w:val="single" w:sz="6" w:space="0" w:color="000000"/>
            </w:tcBorders>
            <w:hideMark/>
          </w:tcPr>
          <w:p w14:paraId="642FDD9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Sheet piling</w:t>
            </w:r>
          </w:p>
        </w:tc>
        <w:tc>
          <w:tcPr>
            <w:tcW w:w="3608" w:type="dxa"/>
            <w:tcBorders>
              <w:top w:val="single" w:sz="6" w:space="0" w:color="000000"/>
              <w:left w:val="single" w:sz="6" w:space="0" w:color="000000"/>
              <w:bottom w:val="single" w:sz="6" w:space="0" w:color="000000"/>
              <w:right w:val="single" w:sz="6" w:space="0" w:color="000000"/>
            </w:tcBorders>
            <w:hideMark/>
          </w:tcPr>
          <w:p w14:paraId="1B54FCA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heading 7206</w:t>
            </w:r>
          </w:p>
        </w:tc>
        <w:tc>
          <w:tcPr>
            <w:tcW w:w="1389" w:type="dxa"/>
            <w:tcBorders>
              <w:top w:val="single" w:sz="6" w:space="0" w:color="000000"/>
              <w:left w:val="single" w:sz="6" w:space="0" w:color="000000"/>
              <w:bottom w:val="single" w:sz="6" w:space="0" w:color="000000"/>
              <w:right w:val="single" w:sz="6" w:space="0" w:color="000000"/>
            </w:tcBorders>
            <w:hideMark/>
          </w:tcPr>
          <w:p w14:paraId="266CF30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1D1869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5FC382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7302</w:t>
            </w:r>
          </w:p>
        </w:tc>
        <w:tc>
          <w:tcPr>
            <w:tcW w:w="2689" w:type="dxa"/>
            <w:tcBorders>
              <w:top w:val="single" w:sz="6" w:space="0" w:color="000000"/>
              <w:left w:val="single" w:sz="6" w:space="0" w:color="000000"/>
              <w:bottom w:val="single" w:sz="6" w:space="0" w:color="000000"/>
              <w:right w:val="single" w:sz="6" w:space="0" w:color="000000"/>
            </w:tcBorders>
            <w:hideMark/>
          </w:tcPr>
          <w:p w14:paraId="3804117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608" w:type="dxa"/>
            <w:tcBorders>
              <w:top w:val="single" w:sz="6" w:space="0" w:color="000000"/>
              <w:left w:val="single" w:sz="6" w:space="0" w:color="000000"/>
              <w:bottom w:val="single" w:sz="6" w:space="0" w:color="000000"/>
              <w:right w:val="single" w:sz="6" w:space="0" w:color="000000"/>
            </w:tcBorders>
            <w:hideMark/>
          </w:tcPr>
          <w:p w14:paraId="0F1E79B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heading 7206</w:t>
            </w:r>
          </w:p>
        </w:tc>
        <w:tc>
          <w:tcPr>
            <w:tcW w:w="1389" w:type="dxa"/>
            <w:tcBorders>
              <w:top w:val="single" w:sz="6" w:space="0" w:color="000000"/>
              <w:left w:val="single" w:sz="6" w:space="0" w:color="000000"/>
              <w:bottom w:val="single" w:sz="6" w:space="0" w:color="000000"/>
              <w:right w:val="single" w:sz="6" w:space="0" w:color="000000"/>
            </w:tcBorders>
            <w:hideMark/>
          </w:tcPr>
          <w:p w14:paraId="1F2F3A0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048310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E243DB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7304, 7305 and 7306</w:t>
            </w:r>
          </w:p>
        </w:tc>
        <w:tc>
          <w:tcPr>
            <w:tcW w:w="2689" w:type="dxa"/>
            <w:tcBorders>
              <w:top w:val="single" w:sz="6" w:space="0" w:color="000000"/>
              <w:left w:val="single" w:sz="6" w:space="0" w:color="000000"/>
              <w:bottom w:val="single" w:sz="6" w:space="0" w:color="000000"/>
              <w:right w:val="single" w:sz="6" w:space="0" w:color="000000"/>
            </w:tcBorders>
            <w:hideMark/>
          </w:tcPr>
          <w:p w14:paraId="1F609BF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Tubes, pipes and hollow profiles, of iron (other than cast iron) or steel</w:t>
            </w:r>
          </w:p>
        </w:tc>
        <w:tc>
          <w:tcPr>
            <w:tcW w:w="3608" w:type="dxa"/>
            <w:tcBorders>
              <w:top w:val="single" w:sz="6" w:space="0" w:color="000000"/>
              <w:left w:val="single" w:sz="6" w:space="0" w:color="000000"/>
              <w:bottom w:val="single" w:sz="6" w:space="0" w:color="000000"/>
              <w:right w:val="single" w:sz="6" w:space="0" w:color="000000"/>
            </w:tcBorders>
            <w:hideMark/>
          </w:tcPr>
          <w:p w14:paraId="584CA16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heading 7206, 7207, 7218 or 7224</w:t>
            </w:r>
          </w:p>
        </w:tc>
        <w:tc>
          <w:tcPr>
            <w:tcW w:w="1389" w:type="dxa"/>
            <w:tcBorders>
              <w:top w:val="single" w:sz="6" w:space="0" w:color="000000"/>
              <w:left w:val="single" w:sz="6" w:space="0" w:color="000000"/>
              <w:bottom w:val="single" w:sz="6" w:space="0" w:color="000000"/>
              <w:right w:val="single" w:sz="6" w:space="0" w:color="000000"/>
            </w:tcBorders>
            <w:hideMark/>
          </w:tcPr>
          <w:p w14:paraId="0ED805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166F68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C8E969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ex7307</w:t>
            </w:r>
          </w:p>
        </w:tc>
        <w:tc>
          <w:tcPr>
            <w:tcW w:w="2689" w:type="dxa"/>
            <w:tcBorders>
              <w:top w:val="single" w:sz="6" w:space="0" w:color="000000"/>
              <w:left w:val="single" w:sz="6" w:space="0" w:color="000000"/>
              <w:bottom w:val="single" w:sz="6" w:space="0" w:color="000000"/>
              <w:right w:val="single" w:sz="6" w:space="0" w:color="000000"/>
            </w:tcBorders>
            <w:hideMark/>
          </w:tcPr>
          <w:p w14:paraId="4533002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Tube or pipe fittings of stainless </w:t>
            </w:r>
            <w:r w:rsidRPr="004213E9">
              <w:rPr>
                <w:rFonts w:ascii="Times New Roman" w:eastAsia="Times New Roman" w:hAnsi="Times New Roman" w:cs="Times New Roman"/>
                <w:sz w:val="23"/>
                <w:szCs w:val="23"/>
                <w:lang w:eastAsia="en-GB"/>
              </w:rPr>
              <w:t>steel (ISO No X5CrNiMo 1712),</w:t>
            </w:r>
            <w:r w:rsidRPr="004A6868">
              <w:rPr>
                <w:rFonts w:ascii="Times New Roman" w:eastAsia="Times New Roman" w:hAnsi="Times New Roman" w:cs="Times New Roman"/>
                <w:sz w:val="23"/>
                <w:szCs w:val="23"/>
                <w:lang w:eastAsia="en-GB"/>
              </w:rPr>
              <w:t xml:space="preserve"> consisting of several parts</w:t>
            </w:r>
          </w:p>
        </w:tc>
        <w:tc>
          <w:tcPr>
            <w:tcW w:w="3608" w:type="dxa"/>
            <w:tcBorders>
              <w:top w:val="single" w:sz="6" w:space="0" w:color="000000"/>
              <w:left w:val="single" w:sz="6" w:space="0" w:color="000000"/>
              <w:bottom w:val="single" w:sz="6" w:space="0" w:color="000000"/>
              <w:right w:val="single" w:sz="6" w:space="0" w:color="000000"/>
            </w:tcBorders>
            <w:hideMark/>
          </w:tcPr>
          <w:p w14:paraId="5099E34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Turning, drilling, reaming, threading, deburring and sandblasting of forged blanks, provided that the total value of the forged blanks used does not </w:t>
            </w:r>
            <w:r w:rsidRPr="004A6868">
              <w:rPr>
                <w:rFonts w:ascii="Times New Roman" w:eastAsia="Times New Roman" w:hAnsi="Times New Roman" w:cs="Times New Roman"/>
                <w:sz w:val="23"/>
                <w:szCs w:val="23"/>
                <w:lang w:eastAsia="en-GB"/>
              </w:rPr>
              <w:lastRenderedPageBreak/>
              <w:t>exceed 35 %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AB2334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25C4DD0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60B6B0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7308</w:t>
            </w:r>
          </w:p>
        </w:tc>
        <w:tc>
          <w:tcPr>
            <w:tcW w:w="2689" w:type="dxa"/>
            <w:tcBorders>
              <w:top w:val="single" w:sz="6" w:space="0" w:color="000000"/>
              <w:left w:val="single" w:sz="6" w:space="0" w:color="000000"/>
              <w:bottom w:val="single" w:sz="6" w:space="0" w:color="000000"/>
              <w:right w:val="single" w:sz="6" w:space="0" w:color="000000"/>
            </w:tcBorders>
            <w:hideMark/>
          </w:tcPr>
          <w:p w14:paraId="3F17012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608" w:type="dxa"/>
            <w:tcBorders>
              <w:top w:val="single" w:sz="6" w:space="0" w:color="000000"/>
              <w:left w:val="single" w:sz="6" w:space="0" w:color="000000"/>
              <w:bottom w:val="single" w:sz="6" w:space="0" w:color="000000"/>
              <w:right w:val="single" w:sz="6" w:space="0" w:color="000000"/>
            </w:tcBorders>
            <w:hideMark/>
          </w:tcPr>
          <w:p w14:paraId="7093314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welded angles, shapes and sections of heading 7301 may not be used</w:t>
            </w:r>
          </w:p>
        </w:tc>
        <w:tc>
          <w:tcPr>
            <w:tcW w:w="1389" w:type="dxa"/>
            <w:tcBorders>
              <w:top w:val="single" w:sz="6" w:space="0" w:color="000000"/>
              <w:left w:val="single" w:sz="6" w:space="0" w:color="000000"/>
              <w:bottom w:val="single" w:sz="6" w:space="0" w:color="000000"/>
              <w:right w:val="single" w:sz="6" w:space="0" w:color="000000"/>
            </w:tcBorders>
            <w:hideMark/>
          </w:tcPr>
          <w:p w14:paraId="59D6F0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7ED8A0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C60EE8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ex7315</w:t>
            </w:r>
          </w:p>
        </w:tc>
        <w:tc>
          <w:tcPr>
            <w:tcW w:w="2689" w:type="dxa"/>
            <w:tcBorders>
              <w:top w:val="single" w:sz="6" w:space="0" w:color="000000"/>
              <w:left w:val="single" w:sz="6" w:space="0" w:color="000000"/>
              <w:bottom w:val="single" w:sz="6" w:space="0" w:color="000000"/>
              <w:right w:val="single" w:sz="6" w:space="0" w:color="000000"/>
            </w:tcBorders>
            <w:hideMark/>
          </w:tcPr>
          <w:p w14:paraId="7DAB6A5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Skid chain</w:t>
            </w:r>
          </w:p>
        </w:tc>
        <w:tc>
          <w:tcPr>
            <w:tcW w:w="3608" w:type="dxa"/>
            <w:tcBorders>
              <w:top w:val="single" w:sz="6" w:space="0" w:color="000000"/>
              <w:left w:val="single" w:sz="6" w:space="0" w:color="000000"/>
              <w:bottom w:val="single" w:sz="6" w:space="0" w:color="000000"/>
              <w:right w:val="single" w:sz="6" w:space="0" w:color="000000"/>
            </w:tcBorders>
            <w:hideMark/>
          </w:tcPr>
          <w:p w14:paraId="341C49E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heading 7315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C4BEDC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FA93CD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ED4810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74</w:t>
            </w:r>
          </w:p>
        </w:tc>
        <w:tc>
          <w:tcPr>
            <w:tcW w:w="2689" w:type="dxa"/>
            <w:tcBorders>
              <w:top w:val="single" w:sz="6" w:space="0" w:color="000000"/>
              <w:left w:val="single" w:sz="6" w:space="0" w:color="000000"/>
              <w:bottom w:val="single" w:sz="6" w:space="0" w:color="000000"/>
              <w:right w:val="single" w:sz="6" w:space="0" w:color="000000"/>
            </w:tcBorders>
            <w:hideMark/>
          </w:tcPr>
          <w:p w14:paraId="396812D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Copper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8A7754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DECAEC7" w14:textId="77777777" w:rsidTr="00E95A35">
              <w:trPr>
                <w:tblCellSpacing w:w="0" w:type="dxa"/>
              </w:trPr>
              <w:tc>
                <w:tcPr>
                  <w:tcW w:w="230" w:type="dxa"/>
                  <w:hideMark/>
                </w:tcPr>
                <w:p w14:paraId="7B4B27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D30384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4BF9C2B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ED7F14F" w14:textId="77777777" w:rsidTr="00E95A35">
              <w:trPr>
                <w:tblCellSpacing w:w="0" w:type="dxa"/>
              </w:trPr>
              <w:tc>
                <w:tcPr>
                  <w:tcW w:w="230" w:type="dxa"/>
                  <w:hideMark/>
                </w:tcPr>
                <w:p w14:paraId="47B09A3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D18E36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5D511AD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B7FC4B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13E105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A90316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7401</w:t>
            </w:r>
          </w:p>
        </w:tc>
        <w:tc>
          <w:tcPr>
            <w:tcW w:w="2689" w:type="dxa"/>
            <w:tcBorders>
              <w:top w:val="single" w:sz="6" w:space="0" w:color="000000"/>
              <w:left w:val="single" w:sz="6" w:space="0" w:color="000000"/>
              <w:bottom w:val="single" w:sz="6" w:space="0" w:color="000000"/>
              <w:right w:val="single" w:sz="6" w:space="0" w:color="000000"/>
            </w:tcBorders>
            <w:hideMark/>
          </w:tcPr>
          <w:p w14:paraId="68C48E8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Copper mattes; cement copper (precipitated copper)</w:t>
            </w:r>
          </w:p>
        </w:tc>
        <w:tc>
          <w:tcPr>
            <w:tcW w:w="3608" w:type="dxa"/>
            <w:tcBorders>
              <w:top w:val="single" w:sz="6" w:space="0" w:color="000000"/>
              <w:left w:val="single" w:sz="6" w:space="0" w:color="000000"/>
              <w:bottom w:val="single" w:sz="6" w:space="0" w:color="000000"/>
              <w:right w:val="single" w:sz="6" w:space="0" w:color="000000"/>
            </w:tcBorders>
            <w:hideMark/>
          </w:tcPr>
          <w:p w14:paraId="579C441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0ECA33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D832D7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5054BD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7402</w:t>
            </w:r>
          </w:p>
        </w:tc>
        <w:tc>
          <w:tcPr>
            <w:tcW w:w="2689" w:type="dxa"/>
            <w:tcBorders>
              <w:top w:val="single" w:sz="6" w:space="0" w:color="000000"/>
              <w:left w:val="single" w:sz="6" w:space="0" w:color="000000"/>
              <w:bottom w:val="single" w:sz="6" w:space="0" w:color="000000"/>
              <w:right w:val="single" w:sz="6" w:space="0" w:color="000000"/>
            </w:tcBorders>
            <w:hideMark/>
          </w:tcPr>
          <w:p w14:paraId="273A80F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Unrefined copper; copper anodes for electrolytic refining</w:t>
            </w:r>
          </w:p>
        </w:tc>
        <w:tc>
          <w:tcPr>
            <w:tcW w:w="3608" w:type="dxa"/>
            <w:tcBorders>
              <w:top w:val="single" w:sz="6" w:space="0" w:color="000000"/>
              <w:left w:val="single" w:sz="6" w:space="0" w:color="000000"/>
              <w:bottom w:val="single" w:sz="6" w:space="0" w:color="000000"/>
              <w:right w:val="single" w:sz="6" w:space="0" w:color="000000"/>
            </w:tcBorders>
            <w:hideMark/>
          </w:tcPr>
          <w:p w14:paraId="0A718C9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12B846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5F7D1C7"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6C7359E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7403</w:t>
            </w:r>
          </w:p>
        </w:tc>
        <w:tc>
          <w:tcPr>
            <w:tcW w:w="2689" w:type="dxa"/>
            <w:tcBorders>
              <w:top w:val="single" w:sz="6" w:space="0" w:color="000000"/>
              <w:left w:val="single" w:sz="6" w:space="0" w:color="000000"/>
              <w:bottom w:val="single" w:sz="6" w:space="0" w:color="000000"/>
              <w:right w:val="single" w:sz="6" w:space="0" w:color="000000"/>
            </w:tcBorders>
            <w:hideMark/>
          </w:tcPr>
          <w:p w14:paraId="204E18C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Refined copper and copper alloys, unwrought:</w:t>
            </w:r>
          </w:p>
        </w:tc>
        <w:tc>
          <w:tcPr>
            <w:tcW w:w="3608" w:type="dxa"/>
            <w:tcBorders>
              <w:top w:val="single" w:sz="6" w:space="0" w:color="000000"/>
              <w:left w:val="single" w:sz="6" w:space="0" w:color="000000"/>
              <w:bottom w:val="single" w:sz="6" w:space="0" w:color="000000"/>
              <w:right w:val="single" w:sz="6" w:space="0" w:color="000000"/>
            </w:tcBorders>
            <w:hideMark/>
          </w:tcPr>
          <w:p w14:paraId="6F18E34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8D31C7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F669446"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F37A33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47E8D9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Refined copper</w:t>
            </w:r>
          </w:p>
        </w:tc>
        <w:tc>
          <w:tcPr>
            <w:tcW w:w="3608" w:type="dxa"/>
            <w:tcBorders>
              <w:top w:val="single" w:sz="6" w:space="0" w:color="000000"/>
              <w:left w:val="single" w:sz="6" w:space="0" w:color="000000"/>
              <w:bottom w:val="single" w:sz="6" w:space="0" w:color="000000"/>
              <w:right w:val="single" w:sz="6" w:space="0" w:color="000000"/>
            </w:tcBorders>
            <w:hideMark/>
          </w:tcPr>
          <w:p w14:paraId="2609B9D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E2A14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80F1E75"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D52F9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347F1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Copper alloys and refined copper containing other elements</w:t>
            </w:r>
          </w:p>
        </w:tc>
        <w:tc>
          <w:tcPr>
            <w:tcW w:w="3608" w:type="dxa"/>
            <w:tcBorders>
              <w:top w:val="single" w:sz="6" w:space="0" w:color="000000"/>
              <w:left w:val="single" w:sz="6" w:space="0" w:color="000000"/>
              <w:bottom w:val="single" w:sz="6" w:space="0" w:color="000000"/>
              <w:right w:val="single" w:sz="6" w:space="0" w:color="000000"/>
            </w:tcBorders>
            <w:hideMark/>
          </w:tcPr>
          <w:p w14:paraId="1A056BD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refined copper, unwrought, or waste and scrap of copper</w:t>
            </w:r>
          </w:p>
        </w:tc>
        <w:tc>
          <w:tcPr>
            <w:tcW w:w="1389" w:type="dxa"/>
            <w:tcBorders>
              <w:top w:val="single" w:sz="6" w:space="0" w:color="000000"/>
              <w:left w:val="single" w:sz="6" w:space="0" w:color="000000"/>
              <w:bottom w:val="single" w:sz="6" w:space="0" w:color="000000"/>
              <w:right w:val="single" w:sz="6" w:space="0" w:color="000000"/>
            </w:tcBorders>
            <w:hideMark/>
          </w:tcPr>
          <w:p w14:paraId="5D05F18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BAC615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7104F9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7404</w:t>
            </w:r>
          </w:p>
        </w:tc>
        <w:tc>
          <w:tcPr>
            <w:tcW w:w="2689" w:type="dxa"/>
            <w:tcBorders>
              <w:top w:val="single" w:sz="6" w:space="0" w:color="000000"/>
              <w:left w:val="single" w:sz="6" w:space="0" w:color="000000"/>
              <w:bottom w:val="single" w:sz="6" w:space="0" w:color="000000"/>
              <w:right w:val="single" w:sz="6" w:space="0" w:color="000000"/>
            </w:tcBorders>
            <w:hideMark/>
          </w:tcPr>
          <w:p w14:paraId="17CAFD1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Copper waste and scrap</w:t>
            </w:r>
          </w:p>
        </w:tc>
        <w:tc>
          <w:tcPr>
            <w:tcW w:w="3608" w:type="dxa"/>
            <w:tcBorders>
              <w:top w:val="single" w:sz="6" w:space="0" w:color="000000"/>
              <w:left w:val="single" w:sz="6" w:space="0" w:color="000000"/>
              <w:bottom w:val="single" w:sz="6" w:space="0" w:color="000000"/>
              <w:right w:val="single" w:sz="6" w:space="0" w:color="000000"/>
            </w:tcBorders>
            <w:hideMark/>
          </w:tcPr>
          <w:p w14:paraId="615C715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275C8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B6871B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F1EE86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7405</w:t>
            </w:r>
          </w:p>
        </w:tc>
        <w:tc>
          <w:tcPr>
            <w:tcW w:w="2689" w:type="dxa"/>
            <w:tcBorders>
              <w:top w:val="single" w:sz="6" w:space="0" w:color="000000"/>
              <w:left w:val="single" w:sz="6" w:space="0" w:color="000000"/>
              <w:bottom w:val="single" w:sz="6" w:space="0" w:color="000000"/>
              <w:right w:val="single" w:sz="6" w:space="0" w:color="000000"/>
            </w:tcBorders>
            <w:hideMark/>
          </w:tcPr>
          <w:p w14:paraId="6FC667E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Master alloys of copper</w:t>
            </w:r>
          </w:p>
        </w:tc>
        <w:tc>
          <w:tcPr>
            <w:tcW w:w="3608" w:type="dxa"/>
            <w:tcBorders>
              <w:top w:val="single" w:sz="6" w:space="0" w:color="000000"/>
              <w:left w:val="single" w:sz="6" w:space="0" w:color="000000"/>
              <w:bottom w:val="single" w:sz="6" w:space="0" w:color="000000"/>
              <w:right w:val="single" w:sz="6" w:space="0" w:color="000000"/>
            </w:tcBorders>
            <w:hideMark/>
          </w:tcPr>
          <w:p w14:paraId="298CAA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464003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6003E1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0DEE3A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75</w:t>
            </w:r>
          </w:p>
        </w:tc>
        <w:tc>
          <w:tcPr>
            <w:tcW w:w="2689" w:type="dxa"/>
            <w:tcBorders>
              <w:top w:val="single" w:sz="6" w:space="0" w:color="000000"/>
              <w:left w:val="single" w:sz="6" w:space="0" w:color="000000"/>
              <w:bottom w:val="single" w:sz="6" w:space="0" w:color="000000"/>
              <w:right w:val="single" w:sz="6" w:space="0" w:color="000000"/>
            </w:tcBorders>
            <w:hideMark/>
          </w:tcPr>
          <w:p w14:paraId="11D1432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Nickel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40A312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DD6E552" w14:textId="77777777" w:rsidTr="00E95A35">
              <w:trPr>
                <w:tblCellSpacing w:w="0" w:type="dxa"/>
              </w:trPr>
              <w:tc>
                <w:tcPr>
                  <w:tcW w:w="230" w:type="dxa"/>
                  <w:hideMark/>
                </w:tcPr>
                <w:p w14:paraId="360D1E1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047CED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4828651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35C975A" w14:textId="77777777" w:rsidTr="00E95A35">
              <w:trPr>
                <w:tblCellSpacing w:w="0" w:type="dxa"/>
              </w:trPr>
              <w:tc>
                <w:tcPr>
                  <w:tcW w:w="230" w:type="dxa"/>
                  <w:hideMark/>
                </w:tcPr>
                <w:p w14:paraId="50BBD9B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19BDC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in which the value of all the materials used does not exceed </w:t>
                  </w:r>
                  <w:r w:rsidRPr="004A6868">
                    <w:rPr>
                      <w:rFonts w:ascii="Times New Roman" w:eastAsia="Times New Roman" w:hAnsi="Times New Roman" w:cs="Times New Roman"/>
                      <w:sz w:val="23"/>
                      <w:szCs w:val="23"/>
                      <w:lang w:eastAsia="en-GB"/>
                    </w:rPr>
                    <w:lastRenderedPageBreak/>
                    <w:t>50 % of the ex-works price of the product</w:t>
                  </w:r>
                </w:p>
              </w:tc>
            </w:tr>
          </w:tbl>
          <w:p w14:paraId="722742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728097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4374593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25B287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7501 to 7503</w:t>
            </w:r>
          </w:p>
        </w:tc>
        <w:tc>
          <w:tcPr>
            <w:tcW w:w="2689" w:type="dxa"/>
            <w:tcBorders>
              <w:top w:val="single" w:sz="6" w:space="0" w:color="000000"/>
              <w:left w:val="single" w:sz="6" w:space="0" w:color="000000"/>
              <w:bottom w:val="single" w:sz="6" w:space="0" w:color="000000"/>
              <w:right w:val="single" w:sz="6" w:space="0" w:color="000000"/>
            </w:tcBorders>
            <w:hideMark/>
          </w:tcPr>
          <w:p w14:paraId="0E2B24F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Nickel mattes, nickel oxide sinters and other intermediate products of nickel metallurgy; unwrought nickel; nickel waste and scrap</w:t>
            </w:r>
          </w:p>
        </w:tc>
        <w:tc>
          <w:tcPr>
            <w:tcW w:w="3608" w:type="dxa"/>
            <w:tcBorders>
              <w:top w:val="single" w:sz="6" w:space="0" w:color="000000"/>
              <w:left w:val="single" w:sz="6" w:space="0" w:color="000000"/>
              <w:bottom w:val="single" w:sz="6" w:space="0" w:color="000000"/>
              <w:right w:val="single" w:sz="6" w:space="0" w:color="000000"/>
            </w:tcBorders>
            <w:hideMark/>
          </w:tcPr>
          <w:p w14:paraId="2836984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17CFF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182EEB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190169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76</w:t>
            </w:r>
          </w:p>
        </w:tc>
        <w:tc>
          <w:tcPr>
            <w:tcW w:w="2689" w:type="dxa"/>
            <w:tcBorders>
              <w:top w:val="single" w:sz="6" w:space="0" w:color="000000"/>
              <w:left w:val="single" w:sz="6" w:space="0" w:color="000000"/>
              <w:bottom w:val="single" w:sz="6" w:space="0" w:color="000000"/>
              <w:right w:val="single" w:sz="6" w:space="0" w:color="000000"/>
            </w:tcBorders>
            <w:hideMark/>
          </w:tcPr>
          <w:p w14:paraId="6FC020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Aluminium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8BB540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33C8F4F" w14:textId="77777777" w:rsidTr="00E95A35">
              <w:trPr>
                <w:tblCellSpacing w:w="0" w:type="dxa"/>
              </w:trPr>
              <w:tc>
                <w:tcPr>
                  <w:tcW w:w="230" w:type="dxa"/>
                  <w:hideMark/>
                </w:tcPr>
                <w:p w14:paraId="0592574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A29DE2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155276F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8EDD4A6" w14:textId="77777777" w:rsidTr="00E95A35">
              <w:trPr>
                <w:tblCellSpacing w:w="0" w:type="dxa"/>
              </w:trPr>
              <w:tc>
                <w:tcPr>
                  <w:tcW w:w="230" w:type="dxa"/>
                  <w:hideMark/>
                </w:tcPr>
                <w:p w14:paraId="17AA63C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EC1B9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0703C7E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718124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E37AF1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70C94B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7601</w:t>
            </w:r>
          </w:p>
        </w:tc>
        <w:tc>
          <w:tcPr>
            <w:tcW w:w="2689" w:type="dxa"/>
            <w:tcBorders>
              <w:top w:val="single" w:sz="6" w:space="0" w:color="000000"/>
              <w:left w:val="single" w:sz="6" w:space="0" w:color="000000"/>
              <w:bottom w:val="single" w:sz="6" w:space="0" w:color="000000"/>
              <w:right w:val="single" w:sz="6" w:space="0" w:color="000000"/>
            </w:tcBorders>
            <w:hideMark/>
          </w:tcPr>
          <w:p w14:paraId="08B0CBE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Unwrought aluminium</w:t>
            </w:r>
          </w:p>
        </w:tc>
        <w:tc>
          <w:tcPr>
            <w:tcW w:w="3608" w:type="dxa"/>
            <w:tcBorders>
              <w:top w:val="single" w:sz="6" w:space="0" w:color="000000"/>
              <w:left w:val="single" w:sz="6" w:space="0" w:color="000000"/>
              <w:bottom w:val="single" w:sz="6" w:space="0" w:color="000000"/>
              <w:right w:val="single" w:sz="6" w:space="0" w:color="000000"/>
            </w:tcBorders>
            <w:hideMark/>
          </w:tcPr>
          <w:p w14:paraId="018A231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4DE4EE9" w14:textId="77777777" w:rsidTr="00E95A35">
              <w:trPr>
                <w:tblCellSpacing w:w="0" w:type="dxa"/>
              </w:trPr>
              <w:tc>
                <w:tcPr>
                  <w:tcW w:w="230" w:type="dxa"/>
                  <w:hideMark/>
                </w:tcPr>
                <w:p w14:paraId="2B713DF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262017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F8636B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D8FC94F" w14:textId="77777777" w:rsidTr="00E95A35">
              <w:trPr>
                <w:tblCellSpacing w:w="0" w:type="dxa"/>
              </w:trPr>
              <w:tc>
                <w:tcPr>
                  <w:tcW w:w="230" w:type="dxa"/>
                  <w:hideMark/>
                </w:tcPr>
                <w:p w14:paraId="2AED181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4C1100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702AB87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31F35BC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by thermal or electrolytic treatment from unalloyed aluminium or waste and scrap of aluminium</w:t>
            </w:r>
          </w:p>
        </w:tc>
        <w:tc>
          <w:tcPr>
            <w:tcW w:w="1389" w:type="dxa"/>
            <w:tcBorders>
              <w:top w:val="single" w:sz="6" w:space="0" w:color="000000"/>
              <w:left w:val="single" w:sz="6" w:space="0" w:color="000000"/>
              <w:bottom w:val="single" w:sz="6" w:space="0" w:color="000000"/>
              <w:right w:val="single" w:sz="6" w:space="0" w:color="000000"/>
            </w:tcBorders>
            <w:hideMark/>
          </w:tcPr>
          <w:p w14:paraId="60141A0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99572B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94443A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7602</w:t>
            </w:r>
          </w:p>
        </w:tc>
        <w:tc>
          <w:tcPr>
            <w:tcW w:w="2689" w:type="dxa"/>
            <w:tcBorders>
              <w:top w:val="single" w:sz="6" w:space="0" w:color="000000"/>
              <w:left w:val="single" w:sz="6" w:space="0" w:color="000000"/>
              <w:bottom w:val="single" w:sz="6" w:space="0" w:color="000000"/>
              <w:right w:val="single" w:sz="6" w:space="0" w:color="000000"/>
            </w:tcBorders>
            <w:hideMark/>
          </w:tcPr>
          <w:p w14:paraId="0AE3DF6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Aluminium waste or scrap</w:t>
            </w:r>
          </w:p>
        </w:tc>
        <w:tc>
          <w:tcPr>
            <w:tcW w:w="3608" w:type="dxa"/>
            <w:tcBorders>
              <w:top w:val="single" w:sz="6" w:space="0" w:color="000000"/>
              <w:left w:val="single" w:sz="6" w:space="0" w:color="000000"/>
              <w:bottom w:val="single" w:sz="6" w:space="0" w:color="000000"/>
              <w:right w:val="single" w:sz="6" w:space="0" w:color="000000"/>
            </w:tcBorders>
            <w:hideMark/>
          </w:tcPr>
          <w:p w14:paraId="62FDDFF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086AC8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FC34DB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55D93E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ex7616</w:t>
            </w:r>
          </w:p>
        </w:tc>
        <w:tc>
          <w:tcPr>
            <w:tcW w:w="2689" w:type="dxa"/>
            <w:tcBorders>
              <w:top w:val="single" w:sz="6" w:space="0" w:color="000000"/>
              <w:left w:val="single" w:sz="6" w:space="0" w:color="000000"/>
              <w:bottom w:val="single" w:sz="6" w:space="0" w:color="000000"/>
              <w:right w:val="single" w:sz="6" w:space="0" w:color="000000"/>
            </w:tcBorders>
            <w:hideMark/>
          </w:tcPr>
          <w:p w14:paraId="31FF766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Aluminium articles other than gauze, cloth, grill, netting, fencing, reinforcing fabric and similar materials (including endless bands) of aluminium wire, and expanded metal of aluminium</w:t>
            </w:r>
          </w:p>
        </w:tc>
        <w:tc>
          <w:tcPr>
            <w:tcW w:w="3608" w:type="dxa"/>
            <w:tcBorders>
              <w:top w:val="single" w:sz="6" w:space="0" w:color="000000"/>
              <w:left w:val="single" w:sz="6" w:space="0" w:color="000000"/>
              <w:bottom w:val="single" w:sz="6" w:space="0" w:color="000000"/>
              <w:right w:val="single" w:sz="6" w:space="0" w:color="000000"/>
            </w:tcBorders>
            <w:hideMark/>
          </w:tcPr>
          <w:p w14:paraId="306D5E4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CE55025" w14:textId="77777777" w:rsidTr="00E95A35">
              <w:trPr>
                <w:tblCellSpacing w:w="0" w:type="dxa"/>
              </w:trPr>
              <w:tc>
                <w:tcPr>
                  <w:tcW w:w="230" w:type="dxa"/>
                  <w:hideMark/>
                </w:tcPr>
                <w:p w14:paraId="6EC77B7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5D9BAE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However, gauze, cloth, grill, netting, fencing, reinforcing fabric and similar materials (including endless bands) of aluminium wire, or expanded metal of aluminium may be used; and</w:t>
                  </w:r>
                </w:p>
              </w:tc>
            </w:tr>
          </w:tbl>
          <w:p w14:paraId="444075E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BCA47B4" w14:textId="77777777" w:rsidTr="00E95A35">
              <w:trPr>
                <w:tblCellSpacing w:w="0" w:type="dxa"/>
              </w:trPr>
              <w:tc>
                <w:tcPr>
                  <w:tcW w:w="230" w:type="dxa"/>
                  <w:hideMark/>
                </w:tcPr>
                <w:p w14:paraId="77F71BC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DF2198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0A2DA14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391E9C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9850F1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289431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77</w:t>
            </w:r>
          </w:p>
        </w:tc>
        <w:tc>
          <w:tcPr>
            <w:tcW w:w="2689" w:type="dxa"/>
            <w:tcBorders>
              <w:top w:val="single" w:sz="6" w:space="0" w:color="000000"/>
              <w:left w:val="single" w:sz="6" w:space="0" w:color="000000"/>
              <w:bottom w:val="single" w:sz="6" w:space="0" w:color="000000"/>
              <w:right w:val="single" w:sz="6" w:space="0" w:color="000000"/>
            </w:tcBorders>
            <w:hideMark/>
          </w:tcPr>
          <w:p w14:paraId="46DEB7FF" w14:textId="37330B53"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Reserved for possible future use in the </w:t>
            </w:r>
            <w:r>
              <w:rPr>
                <w:rFonts w:ascii="Times New Roman" w:eastAsia="Times New Roman" w:hAnsi="Times New Roman" w:cs="Times New Roman"/>
                <w:sz w:val="23"/>
                <w:szCs w:val="23"/>
                <w:lang w:eastAsia="en-GB"/>
              </w:rPr>
              <w:t>Commodity Code</w:t>
            </w:r>
          </w:p>
        </w:tc>
        <w:tc>
          <w:tcPr>
            <w:tcW w:w="3608" w:type="dxa"/>
            <w:tcBorders>
              <w:top w:val="single" w:sz="6" w:space="0" w:color="000000"/>
              <w:left w:val="single" w:sz="6" w:space="0" w:color="000000"/>
              <w:bottom w:val="single" w:sz="6" w:space="0" w:color="000000"/>
              <w:right w:val="single" w:sz="6" w:space="0" w:color="000000"/>
            </w:tcBorders>
            <w:hideMark/>
          </w:tcPr>
          <w:p w14:paraId="69457CC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9D132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A4041B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0A0DD3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78</w:t>
            </w:r>
          </w:p>
        </w:tc>
        <w:tc>
          <w:tcPr>
            <w:tcW w:w="2689" w:type="dxa"/>
            <w:tcBorders>
              <w:top w:val="single" w:sz="6" w:space="0" w:color="000000"/>
              <w:left w:val="single" w:sz="6" w:space="0" w:color="000000"/>
              <w:bottom w:val="single" w:sz="6" w:space="0" w:color="000000"/>
              <w:right w:val="single" w:sz="6" w:space="0" w:color="000000"/>
            </w:tcBorders>
            <w:hideMark/>
          </w:tcPr>
          <w:p w14:paraId="16545EF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Lead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DCC73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CC07BC6" w14:textId="77777777" w:rsidTr="00E95A35">
              <w:trPr>
                <w:tblCellSpacing w:w="0" w:type="dxa"/>
              </w:trPr>
              <w:tc>
                <w:tcPr>
                  <w:tcW w:w="230" w:type="dxa"/>
                  <w:hideMark/>
                </w:tcPr>
                <w:p w14:paraId="676FA8E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1AEDF7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2F59521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49F7E84" w14:textId="77777777" w:rsidTr="00E95A35">
              <w:trPr>
                <w:tblCellSpacing w:w="0" w:type="dxa"/>
              </w:trPr>
              <w:tc>
                <w:tcPr>
                  <w:tcW w:w="230" w:type="dxa"/>
                  <w:hideMark/>
                </w:tcPr>
                <w:p w14:paraId="10AE28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460E78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45C5383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A0A5A8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6CA47D6"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E24E9C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7801</w:t>
            </w:r>
          </w:p>
        </w:tc>
        <w:tc>
          <w:tcPr>
            <w:tcW w:w="2689" w:type="dxa"/>
            <w:tcBorders>
              <w:top w:val="single" w:sz="6" w:space="0" w:color="000000"/>
              <w:left w:val="single" w:sz="6" w:space="0" w:color="000000"/>
              <w:bottom w:val="single" w:sz="6" w:space="0" w:color="000000"/>
              <w:right w:val="single" w:sz="6" w:space="0" w:color="000000"/>
            </w:tcBorders>
            <w:hideMark/>
          </w:tcPr>
          <w:p w14:paraId="792A811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Unwrought lead:</w:t>
            </w:r>
          </w:p>
        </w:tc>
        <w:tc>
          <w:tcPr>
            <w:tcW w:w="3608" w:type="dxa"/>
            <w:tcBorders>
              <w:top w:val="single" w:sz="6" w:space="0" w:color="000000"/>
              <w:left w:val="single" w:sz="6" w:space="0" w:color="000000"/>
              <w:bottom w:val="single" w:sz="6" w:space="0" w:color="000000"/>
              <w:right w:val="single" w:sz="6" w:space="0" w:color="000000"/>
            </w:tcBorders>
            <w:hideMark/>
          </w:tcPr>
          <w:p w14:paraId="6EA82A5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46D791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BFE3FA9"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09329B3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57A130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Refined lead</w:t>
            </w:r>
          </w:p>
        </w:tc>
        <w:tc>
          <w:tcPr>
            <w:tcW w:w="3608" w:type="dxa"/>
            <w:tcBorders>
              <w:top w:val="single" w:sz="6" w:space="0" w:color="000000"/>
              <w:left w:val="single" w:sz="6" w:space="0" w:color="000000"/>
              <w:bottom w:val="single" w:sz="6" w:space="0" w:color="000000"/>
              <w:right w:val="single" w:sz="6" w:space="0" w:color="000000"/>
            </w:tcBorders>
            <w:hideMark/>
          </w:tcPr>
          <w:p w14:paraId="6737EEC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‘bullion’ or ‘work’ lead</w:t>
            </w:r>
          </w:p>
        </w:tc>
        <w:tc>
          <w:tcPr>
            <w:tcW w:w="1389" w:type="dxa"/>
            <w:tcBorders>
              <w:top w:val="single" w:sz="6" w:space="0" w:color="000000"/>
              <w:left w:val="single" w:sz="6" w:space="0" w:color="000000"/>
              <w:bottom w:val="single" w:sz="6" w:space="0" w:color="000000"/>
              <w:right w:val="single" w:sz="6" w:space="0" w:color="000000"/>
            </w:tcBorders>
            <w:hideMark/>
          </w:tcPr>
          <w:p w14:paraId="67CFDA8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D0E69E8"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3DD04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0F2F4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639795B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waste and scrap of heading 7802 may not be used</w:t>
            </w:r>
          </w:p>
        </w:tc>
        <w:tc>
          <w:tcPr>
            <w:tcW w:w="1389" w:type="dxa"/>
            <w:tcBorders>
              <w:top w:val="single" w:sz="6" w:space="0" w:color="000000"/>
              <w:left w:val="single" w:sz="6" w:space="0" w:color="000000"/>
              <w:bottom w:val="single" w:sz="6" w:space="0" w:color="000000"/>
              <w:right w:val="single" w:sz="6" w:space="0" w:color="000000"/>
            </w:tcBorders>
            <w:hideMark/>
          </w:tcPr>
          <w:p w14:paraId="4956ABE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D2F7CF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D01B5B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7802</w:t>
            </w:r>
          </w:p>
        </w:tc>
        <w:tc>
          <w:tcPr>
            <w:tcW w:w="2689" w:type="dxa"/>
            <w:tcBorders>
              <w:top w:val="single" w:sz="6" w:space="0" w:color="000000"/>
              <w:left w:val="single" w:sz="6" w:space="0" w:color="000000"/>
              <w:bottom w:val="single" w:sz="6" w:space="0" w:color="000000"/>
              <w:right w:val="single" w:sz="6" w:space="0" w:color="000000"/>
            </w:tcBorders>
            <w:hideMark/>
          </w:tcPr>
          <w:p w14:paraId="55A4C51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Lead waste and scrap</w:t>
            </w:r>
          </w:p>
        </w:tc>
        <w:tc>
          <w:tcPr>
            <w:tcW w:w="3608" w:type="dxa"/>
            <w:tcBorders>
              <w:top w:val="single" w:sz="6" w:space="0" w:color="000000"/>
              <w:left w:val="single" w:sz="6" w:space="0" w:color="000000"/>
              <w:bottom w:val="single" w:sz="6" w:space="0" w:color="000000"/>
              <w:right w:val="single" w:sz="6" w:space="0" w:color="000000"/>
            </w:tcBorders>
            <w:hideMark/>
          </w:tcPr>
          <w:p w14:paraId="2D2998C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FD72EE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EF88D8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1D9947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79</w:t>
            </w:r>
          </w:p>
        </w:tc>
        <w:tc>
          <w:tcPr>
            <w:tcW w:w="2689" w:type="dxa"/>
            <w:tcBorders>
              <w:top w:val="single" w:sz="6" w:space="0" w:color="000000"/>
              <w:left w:val="single" w:sz="6" w:space="0" w:color="000000"/>
              <w:bottom w:val="single" w:sz="6" w:space="0" w:color="000000"/>
              <w:right w:val="single" w:sz="6" w:space="0" w:color="000000"/>
            </w:tcBorders>
            <w:hideMark/>
          </w:tcPr>
          <w:p w14:paraId="2320EAB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Zinc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0D8B69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FB45AD2" w14:textId="77777777" w:rsidTr="00E95A35">
              <w:trPr>
                <w:tblCellSpacing w:w="0" w:type="dxa"/>
              </w:trPr>
              <w:tc>
                <w:tcPr>
                  <w:tcW w:w="230" w:type="dxa"/>
                  <w:hideMark/>
                </w:tcPr>
                <w:p w14:paraId="54E15F0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50659E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50D0AF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9FB9AB2" w14:textId="77777777" w:rsidTr="00E95A35">
              <w:trPr>
                <w:tblCellSpacing w:w="0" w:type="dxa"/>
              </w:trPr>
              <w:tc>
                <w:tcPr>
                  <w:tcW w:w="230" w:type="dxa"/>
                  <w:hideMark/>
                </w:tcPr>
                <w:p w14:paraId="6069CBE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5BFCBD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046A833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538CC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C69C73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05A2B1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7901</w:t>
            </w:r>
          </w:p>
        </w:tc>
        <w:tc>
          <w:tcPr>
            <w:tcW w:w="2689" w:type="dxa"/>
            <w:tcBorders>
              <w:top w:val="single" w:sz="6" w:space="0" w:color="000000"/>
              <w:left w:val="single" w:sz="6" w:space="0" w:color="000000"/>
              <w:bottom w:val="single" w:sz="6" w:space="0" w:color="000000"/>
              <w:right w:val="single" w:sz="6" w:space="0" w:color="000000"/>
            </w:tcBorders>
            <w:hideMark/>
          </w:tcPr>
          <w:p w14:paraId="2E34E4D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Unwrought zinc</w:t>
            </w:r>
          </w:p>
        </w:tc>
        <w:tc>
          <w:tcPr>
            <w:tcW w:w="3608" w:type="dxa"/>
            <w:tcBorders>
              <w:top w:val="single" w:sz="6" w:space="0" w:color="000000"/>
              <w:left w:val="single" w:sz="6" w:space="0" w:color="000000"/>
              <w:bottom w:val="single" w:sz="6" w:space="0" w:color="000000"/>
              <w:right w:val="single" w:sz="6" w:space="0" w:color="000000"/>
            </w:tcBorders>
            <w:hideMark/>
          </w:tcPr>
          <w:p w14:paraId="3E3C7FE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waste and scrap of heading 7902 may not be used</w:t>
            </w:r>
          </w:p>
        </w:tc>
        <w:tc>
          <w:tcPr>
            <w:tcW w:w="1389" w:type="dxa"/>
            <w:tcBorders>
              <w:top w:val="single" w:sz="6" w:space="0" w:color="000000"/>
              <w:left w:val="single" w:sz="6" w:space="0" w:color="000000"/>
              <w:bottom w:val="single" w:sz="6" w:space="0" w:color="000000"/>
              <w:right w:val="single" w:sz="6" w:space="0" w:color="000000"/>
            </w:tcBorders>
            <w:hideMark/>
          </w:tcPr>
          <w:p w14:paraId="32045C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9F1257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10B9A0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7902</w:t>
            </w:r>
          </w:p>
        </w:tc>
        <w:tc>
          <w:tcPr>
            <w:tcW w:w="2689" w:type="dxa"/>
            <w:tcBorders>
              <w:top w:val="single" w:sz="6" w:space="0" w:color="000000"/>
              <w:left w:val="single" w:sz="6" w:space="0" w:color="000000"/>
              <w:bottom w:val="single" w:sz="6" w:space="0" w:color="000000"/>
              <w:right w:val="single" w:sz="6" w:space="0" w:color="000000"/>
            </w:tcBorders>
            <w:hideMark/>
          </w:tcPr>
          <w:p w14:paraId="25203EA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Zinc waste and scrap</w:t>
            </w:r>
          </w:p>
        </w:tc>
        <w:tc>
          <w:tcPr>
            <w:tcW w:w="3608" w:type="dxa"/>
            <w:tcBorders>
              <w:top w:val="single" w:sz="6" w:space="0" w:color="000000"/>
              <w:left w:val="single" w:sz="6" w:space="0" w:color="000000"/>
              <w:bottom w:val="single" w:sz="6" w:space="0" w:color="000000"/>
              <w:right w:val="single" w:sz="6" w:space="0" w:color="000000"/>
            </w:tcBorders>
            <w:hideMark/>
          </w:tcPr>
          <w:p w14:paraId="610F82A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B14042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A67FFA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336138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80</w:t>
            </w:r>
          </w:p>
        </w:tc>
        <w:tc>
          <w:tcPr>
            <w:tcW w:w="2689" w:type="dxa"/>
            <w:tcBorders>
              <w:top w:val="single" w:sz="6" w:space="0" w:color="000000"/>
              <w:left w:val="single" w:sz="6" w:space="0" w:color="000000"/>
              <w:bottom w:val="single" w:sz="6" w:space="0" w:color="000000"/>
              <w:right w:val="single" w:sz="6" w:space="0" w:color="000000"/>
            </w:tcBorders>
            <w:hideMark/>
          </w:tcPr>
          <w:p w14:paraId="7C97F3B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Tin and articles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6C6D8D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E671727" w14:textId="77777777" w:rsidTr="00E95A35">
              <w:trPr>
                <w:tblCellSpacing w:w="0" w:type="dxa"/>
              </w:trPr>
              <w:tc>
                <w:tcPr>
                  <w:tcW w:w="230" w:type="dxa"/>
                  <w:hideMark/>
                </w:tcPr>
                <w:p w14:paraId="41C7D50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A4544A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13F0094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FC56293" w14:textId="77777777" w:rsidTr="00E95A35">
              <w:trPr>
                <w:tblCellSpacing w:w="0" w:type="dxa"/>
              </w:trPr>
              <w:tc>
                <w:tcPr>
                  <w:tcW w:w="230" w:type="dxa"/>
                  <w:hideMark/>
                </w:tcPr>
                <w:p w14:paraId="7AA01DD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BA68EE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02638AD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FD1B0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6D4F1E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2C8BEE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8001</w:t>
            </w:r>
          </w:p>
        </w:tc>
        <w:tc>
          <w:tcPr>
            <w:tcW w:w="2689" w:type="dxa"/>
            <w:tcBorders>
              <w:top w:val="single" w:sz="6" w:space="0" w:color="000000"/>
              <w:left w:val="single" w:sz="6" w:space="0" w:color="000000"/>
              <w:bottom w:val="single" w:sz="6" w:space="0" w:color="000000"/>
              <w:right w:val="single" w:sz="6" w:space="0" w:color="000000"/>
            </w:tcBorders>
            <w:hideMark/>
          </w:tcPr>
          <w:p w14:paraId="5A4FA39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Unwrought tin</w:t>
            </w:r>
          </w:p>
        </w:tc>
        <w:tc>
          <w:tcPr>
            <w:tcW w:w="3608" w:type="dxa"/>
            <w:tcBorders>
              <w:top w:val="single" w:sz="6" w:space="0" w:color="000000"/>
              <w:left w:val="single" w:sz="6" w:space="0" w:color="000000"/>
              <w:bottom w:val="single" w:sz="6" w:space="0" w:color="000000"/>
              <w:right w:val="single" w:sz="6" w:space="0" w:color="000000"/>
            </w:tcBorders>
            <w:hideMark/>
          </w:tcPr>
          <w:p w14:paraId="3C42C5B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waste and scrap of heading 8002 may not be used</w:t>
            </w:r>
          </w:p>
        </w:tc>
        <w:tc>
          <w:tcPr>
            <w:tcW w:w="1389" w:type="dxa"/>
            <w:tcBorders>
              <w:top w:val="single" w:sz="6" w:space="0" w:color="000000"/>
              <w:left w:val="single" w:sz="6" w:space="0" w:color="000000"/>
              <w:bottom w:val="single" w:sz="6" w:space="0" w:color="000000"/>
              <w:right w:val="single" w:sz="6" w:space="0" w:color="000000"/>
            </w:tcBorders>
            <w:hideMark/>
          </w:tcPr>
          <w:p w14:paraId="68A9029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A81982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252359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8002 and 8007</w:t>
            </w:r>
          </w:p>
        </w:tc>
        <w:tc>
          <w:tcPr>
            <w:tcW w:w="2689" w:type="dxa"/>
            <w:tcBorders>
              <w:top w:val="single" w:sz="6" w:space="0" w:color="000000"/>
              <w:left w:val="single" w:sz="6" w:space="0" w:color="000000"/>
              <w:bottom w:val="single" w:sz="6" w:space="0" w:color="000000"/>
              <w:right w:val="single" w:sz="6" w:space="0" w:color="000000"/>
            </w:tcBorders>
            <w:hideMark/>
          </w:tcPr>
          <w:p w14:paraId="46DDCA0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Tin waste and scrap; other articles of tin</w:t>
            </w:r>
          </w:p>
        </w:tc>
        <w:tc>
          <w:tcPr>
            <w:tcW w:w="3608" w:type="dxa"/>
            <w:tcBorders>
              <w:top w:val="single" w:sz="6" w:space="0" w:color="000000"/>
              <w:left w:val="single" w:sz="6" w:space="0" w:color="000000"/>
              <w:bottom w:val="single" w:sz="6" w:space="0" w:color="000000"/>
              <w:right w:val="single" w:sz="6" w:space="0" w:color="000000"/>
            </w:tcBorders>
            <w:hideMark/>
          </w:tcPr>
          <w:p w14:paraId="459D2E6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A0A5C3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314155F"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18B7040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81</w:t>
            </w:r>
          </w:p>
        </w:tc>
        <w:tc>
          <w:tcPr>
            <w:tcW w:w="2689" w:type="dxa"/>
            <w:tcBorders>
              <w:top w:val="single" w:sz="6" w:space="0" w:color="000000"/>
              <w:left w:val="single" w:sz="6" w:space="0" w:color="000000"/>
              <w:bottom w:val="single" w:sz="6" w:space="0" w:color="000000"/>
              <w:right w:val="single" w:sz="6" w:space="0" w:color="000000"/>
            </w:tcBorders>
            <w:hideMark/>
          </w:tcPr>
          <w:p w14:paraId="4021938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Other base metals; </w:t>
            </w:r>
            <w:proofErr w:type="spellStart"/>
            <w:r w:rsidRPr="004A6868">
              <w:rPr>
                <w:rFonts w:ascii="Times New Roman" w:eastAsia="Times New Roman" w:hAnsi="Times New Roman" w:cs="Times New Roman"/>
                <w:sz w:val="23"/>
                <w:szCs w:val="23"/>
                <w:lang w:eastAsia="en-GB"/>
              </w:rPr>
              <w:t>cermets</w:t>
            </w:r>
            <w:proofErr w:type="spellEnd"/>
            <w:r w:rsidRPr="004A6868">
              <w:rPr>
                <w:rFonts w:ascii="Times New Roman" w:eastAsia="Times New Roman" w:hAnsi="Times New Roman" w:cs="Times New Roman"/>
                <w:sz w:val="23"/>
                <w:szCs w:val="23"/>
                <w:lang w:eastAsia="en-GB"/>
              </w:rPr>
              <w:t>; articles thereof:</w:t>
            </w:r>
          </w:p>
        </w:tc>
        <w:tc>
          <w:tcPr>
            <w:tcW w:w="3608" w:type="dxa"/>
            <w:tcBorders>
              <w:top w:val="single" w:sz="6" w:space="0" w:color="000000"/>
              <w:left w:val="single" w:sz="6" w:space="0" w:color="000000"/>
              <w:bottom w:val="single" w:sz="6" w:space="0" w:color="000000"/>
              <w:right w:val="single" w:sz="6" w:space="0" w:color="000000"/>
            </w:tcBorders>
            <w:hideMark/>
          </w:tcPr>
          <w:p w14:paraId="63254A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8A8140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6E3F09E"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484C16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3FBF8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 base metals, wrought; articles thereof</w:t>
            </w:r>
          </w:p>
        </w:tc>
        <w:tc>
          <w:tcPr>
            <w:tcW w:w="3608" w:type="dxa"/>
            <w:tcBorders>
              <w:top w:val="single" w:sz="6" w:space="0" w:color="000000"/>
              <w:left w:val="single" w:sz="6" w:space="0" w:color="000000"/>
              <w:bottom w:val="single" w:sz="6" w:space="0" w:color="000000"/>
              <w:right w:val="single" w:sz="6" w:space="0" w:color="000000"/>
            </w:tcBorders>
            <w:hideMark/>
          </w:tcPr>
          <w:p w14:paraId="646761E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the same heading as the product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D231B8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D217AE6"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192D0D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86384A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CE5CB3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6B3070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1ED15D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8749D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82</w:t>
            </w:r>
          </w:p>
        </w:tc>
        <w:tc>
          <w:tcPr>
            <w:tcW w:w="2689" w:type="dxa"/>
            <w:tcBorders>
              <w:top w:val="single" w:sz="6" w:space="0" w:color="000000"/>
              <w:left w:val="single" w:sz="6" w:space="0" w:color="000000"/>
              <w:bottom w:val="single" w:sz="6" w:space="0" w:color="000000"/>
              <w:right w:val="single" w:sz="6" w:space="0" w:color="000000"/>
            </w:tcBorders>
            <w:hideMark/>
          </w:tcPr>
          <w:p w14:paraId="2CD874E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Tools, implements, cutlery, spoons and forks, of base metal; parts thereof of base metal;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70ACC4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44B259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0A9B98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F6C0E6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8206</w:t>
            </w:r>
          </w:p>
        </w:tc>
        <w:tc>
          <w:tcPr>
            <w:tcW w:w="2689" w:type="dxa"/>
            <w:tcBorders>
              <w:top w:val="single" w:sz="6" w:space="0" w:color="000000"/>
              <w:left w:val="single" w:sz="6" w:space="0" w:color="000000"/>
              <w:bottom w:val="single" w:sz="6" w:space="0" w:color="000000"/>
              <w:right w:val="single" w:sz="6" w:space="0" w:color="000000"/>
            </w:tcBorders>
            <w:hideMark/>
          </w:tcPr>
          <w:p w14:paraId="7F7281A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Tools of two or more of the headings 8202 to 8205, put up in sets for retail sale</w:t>
            </w:r>
          </w:p>
        </w:tc>
        <w:tc>
          <w:tcPr>
            <w:tcW w:w="3608" w:type="dxa"/>
            <w:tcBorders>
              <w:top w:val="single" w:sz="6" w:space="0" w:color="000000"/>
              <w:left w:val="single" w:sz="6" w:space="0" w:color="000000"/>
              <w:bottom w:val="single" w:sz="6" w:space="0" w:color="000000"/>
              <w:right w:val="single" w:sz="6" w:space="0" w:color="000000"/>
            </w:tcBorders>
            <w:hideMark/>
          </w:tcPr>
          <w:p w14:paraId="66E5C36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headings 8202 to 8205. However, tools of headings 8202 to 8205 may be incorporated into the set, provided that their total value does not exceed 15 % of the ex-works price of the set</w:t>
            </w:r>
          </w:p>
        </w:tc>
        <w:tc>
          <w:tcPr>
            <w:tcW w:w="1389" w:type="dxa"/>
            <w:tcBorders>
              <w:top w:val="single" w:sz="6" w:space="0" w:color="000000"/>
              <w:left w:val="single" w:sz="6" w:space="0" w:color="000000"/>
              <w:bottom w:val="single" w:sz="6" w:space="0" w:color="000000"/>
              <w:right w:val="single" w:sz="6" w:space="0" w:color="000000"/>
            </w:tcBorders>
            <w:hideMark/>
          </w:tcPr>
          <w:p w14:paraId="1785520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E10ECC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A40479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8207</w:t>
            </w:r>
          </w:p>
        </w:tc>
        <w:tc>
          <w:tcPr>
            <w:tcW w:w="2689" w:type="dxa"/>
            <w:tcBorders>
              <w:top w:val="single" w:sz="6" w:space="0" w:color="000000"/>
              <w:left w:val="single" w:sz="6" w:space="0" w:color="000000"/>
              <w:bottom w:val="single" w:sz="6" w:space="0" w:color="000000"/>
              <w:right w:val="single" w:sz="6" w:space="0" w:color="000000"/>
            </w:tcBorders>
            <w:hideMark/>
          </w:tcPr>
          <w:p w14:paraId="4F073E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608" w:type="dxa"/>
            <w:tcBorders>
              <w:top w:val="single" w:sz="6" w:space="0" w:color="000000"/>
              <w:left w:val="single" w:sz="6" w:space="0" w:color="000000"/>
              <w:bottom w:val="single" w:sz="6" w:space="0" w:color="000000"/>
              <w:right w:val="single" w:sz="6" w:space="0" w:color="000000"/>
            </w:tcBorders>
            <w:hideMark/>
          </w:tcPr>
          <w:p w14:paraId="6406DAF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D031BF4" w14:textId="77777777" w:rsidTr="00E95A35">
              <w:trPr>
                <w:tblCellSpacing w:w="0" w:type="dxa"/>
              </w:trPr>
              <w:tc>
                <w:tcPr>
                  <w:tcW w:w="230" w:type="dxa"/>
                  <w:hideMark/>
                </w:tcPr>
                <w:p w14:paraId="760B757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0A675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B546CF4"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6766207" w14:textId="77777777" w:rsidTr="00E95A35">
              <w:trPr>
                <w:tblCellSpacing w:w="0" w:type="dxa"/>
              </w:trPr>
              <w:tc>
                <w:tcPr>
                  <w:tcW w:w="230" w:type="dxa"/>
                  <w:hideMark/>
                </w:tcPr>
                <w:p w14:paraId="70E4BC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226682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669B99C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A67756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BD5234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A57824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8208</w:t>
            </w:r>
          </w:p>
        </w:tc>
        <w:tc>
          <w:tcPr>
            <w:tcW w:w="2689" w:type="dxa"/>
            <w:tcBorders>
              <w:top w:val="single" w:sz="6" w:space="0" w:color="000000"/>
              <w:left w:val="single" w:sz="6" w:space="0" w:color="000000"/>
              <w:bottom w:val="single" w:sz="6" w:space="0" w:color="000000"/>
              <w:right w:val="single" w:sz="6" w:space="0" w:color="000000"/>
            </w:tcBorders>
            <w:hideMark/>
          </w:tcPr>
          <w:p w14:paraId="2A2CBED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Knives and cutting blades, for machines or for mechanical appliances</w:t>
            </w:r>
          </w:p>
        </w:tc>
        <w:tc>
          <w:tcPr>
            <w:tcW w:w="3608" w:type="dxa"/>
            <w:tcBorders>
              <w:top w:val="single" w:sz="6" w:space="0" w:color="000000"/>
              <w:left w:val="single" w:sz="6" w:space="0" w:color="000000"/>
              <w:bottom w:val="single" w:sz="6" w:space="0" w:color="000000"/>
              <w:right w:val="single" w:sz="6" w:space="0" w:color="000000"/>
            </w:tcBorders>
            <w:hideMark/>
          </w:tcPr>
          <w:p w14:paraId="11A340E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3E056E3" w14:textId="77777777" w:rsidTr="00E95A35">
              <w:trPr>
                <w:tblCellSpacing w:w="0" w:type="dxa"/>
              </w:trPr>
              <w:tc>
                <w:tcPr>
                  <w:tcW w:w="230" w:type="dxa"/>
                  <w:hideMark/>
                </w:tcPr>
                <w:p w14:paraId="3EFD101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D5E409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0723C9A"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4D69FC2" w14:textId="77777777" w:rsidTr="00E95A35">
              <w:trPr>
                <w:tblCellSpacing w:w="0" w:type="dxa"/>
              </w:trPr>
              <w:tc>
                <w:tcPr>
                  <w:tcW w:w="230" w:type="dxa"/>
                  <w:hideMark/>
                </w:tcPr>
                <w:p w14:paraId="398B96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B1662B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18BBD10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84F0DE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61E5CD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AB6EB8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ex8211</w:t>
            </w:r>
          </w:p>
        </w:tc>
        <w:tc>
          <w:tcPr>
            <w:tcW w:w="2689" w:type="dxa"/>
            <w:tcBorders>
              <w:top w:val="single" w:sz="6" w:space="0" w:color="000000"/>
              <w:left w:val="single" w:sz="6" w:space="0" w:color="000000"/>
              <w:bottom w:val="single" w:sz="6" w:space="0" w:color="000000"/>
              <w:right w:val="single" w:sz="6" w:space="0" w:color="000000"/>
            </w:tcBorders>
            <w:hideMark/>
          </w:tcPr>
          <w:p w14:paraId="26757AB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Knives with cutting blades, serrated or not (including pruning knives), other than knives of heading 8208</w:t>
            </w:r>
          </w:p>
        </w:tc>
        <w:tc>
          <w:tcPr>
            <w:tcW w:w="3608" w:type="dxa"/>
            <w:tcBorders>
              <w:top w:val="single" w:sz="6" w:space="0" w:color="000000"/>
              <w:left w:val="single" w:sz="6" w:space="0" w:color="000000"/>
              <w:bottom w:val="single" w:sz="6" w:space="0" w:color="000000"/>
              <w:right w:val="single" w:sz="6" w:space="0" w:color="000000"/>
            </w:tcBorders>
            <w:hideMark/>
          </w:tcPr>
          <w:p w14:paraId="03F2C4C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knife blades and handles of base metal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13740CD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94DA7C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5DB924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8214</w:t>
            </w:r>
          </w:p>
        </w:tc>
        <w:tc>
          <w:tcPr>
            <w:tcW w:w="2689" w:type="dxa"/>
            <w:tcBorders>
              <w:top w:val="single" w:sz="6" w:space="0" w:color="000000"/>
              <w:left w:val="single" w:sz="6" w:space="0" w:color="000000"/>
              <w:bottom w:val="single" w:sz="6" w:space="0" w:color="000000"/>
              <w:right w:val="single" w:sz="6" w:space="0" w:color="000000"/>
            </w:tcBorders>
            <w:hideMark/>
          </w:tcPr>
          <w:p w14:paraId="438835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articles of cutlery (for example, hair clippers, butchers’ or kitchen cleavers, choppers and mincing knives, paper knives); manicure or pedicure sets and instruments (including nail files)</w:t>
            </w:r>
          </w:p>
        </w:tc>
        <w:tc>
          <w:tcPr>
            <w:tcW w:w="3608" w:type="dxa"/>
            <w:tcBorders>
              <w:top w:val="single" w:sz="6" w:space="0" w:color="000000"/>
              <w:left w:val="single" w:sz="6" w:space="0" w:color="000000"/>
              <w:bottom w:val="single" w:sz="6" w:space="0" w:color="000000"/>
              <w:right w:val="single" w:sz="6" w:space="0" w:color="000000"/>
            </w:tcBorders>
            <w:hideMark/>
          </w:tcPr>
          <w:p w14:paraId="5B7237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handles of base metal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47D173A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F3280A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32A514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8215</w:t>
            </w:r>
          </w:p>
        </w:tc>
        <w:tc>
          <w:tcPr>
            <w:tcW w:w="2689" w:type="dxa"/>
            <w:tcBorders>
              <w:top w:val="single" w:sz="6" w:space="0" w:color="000000"/>
              <w:left w:val="single" w:sz="6" w:space="0" w:color="000000"/>
              <w:bottom w:val="single" w:sz="6" w:space="0" w:color="000000"/>
              <w:right w:val="single" w:sz="6" w:space="0" w:color="000000"/>
            </w:tcBorders>
            <w:hideMark/>
          </w:tcPr>
          <w:p w14:paraId="497D4F1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Spoons, forks, ladles, skimmers, cake-servers, fish-knives, butter-knives, sugar tongs and similar kitchen or tableware</w:t>
            </w:r>
          </w:p>
        </w:tc>
        <w:tc>
          <w:tcPr>
            <w:tcW w:w="3608" w:type="dxa"/>
            <w:tcBorders>
              <w:top w:val="single" w:sz="6" w:space="0" w:color="000000"/>
              <w:left w:val="single" w:sz="6" w:space="0" w:color="000000"/>
              <w:bottom w:val="single" w:sz="6" w:space="0" w:color="000000"/>
              <w:right w:val="single" w:sz="6" w:space="0" w:color="000000"/>
            </w:tcBorders>
            <w:hideMark/>
          </w:tcPr>
          <w:p w14:paraId="6750CD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handles of base metal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21D90F7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8CE0CF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F7F34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83</w:t>
            </w:r>
          </w:p>
        </w:tc>
        <w:tc>
          <w:tcPr>
            <w:tcW w:w="2689" w:type="dxa"/>
            <w:tcBorders>
              <w:top w:val="single" w:sz="6" w:space="0" w:color="000000"/>
              <w:left w:val="single" w:sz="6" w:space="0" w:color="000000"/>
              <w:bottom w:val="single" w:sz="6" w:space="0" w:color="000000"/>
              <w:right w:val="single" w:sz="6" w:space="0" w:color="000000"/>
            </w:tcBorders>
            <w:hideMark/>
          </w:tcPr>
          <w:p w14:paraId="7E189E8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Miscellaneous articles of base metal; except for:</w:t>
            </w:r>
          </w:p>
        </w:tc>
        <w:tc>
          <w:tcPr>
            <w:tcW w:w="3608" w:type="dxa"/>
            <w:tcBorders>
              <w:top w:val="single" w:sz="6" w:space="0" w:color="000000"/>
              <w:left w:val="single" w:sz="6" w:space="0" w:color="000000"/>
              <w:bottom w:val="single" w:sz="6" w:space="0" w:color="000000"/>
              <w:right w:val="single" w:sz="6" w:space="0" w:color="000000"/>
            </w:tcBorders>
            <w:hideMark/>
          </w:tcPr>
          <w:p w14:paraId="1186214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1B71C8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ABCE01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3D3E96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ex8302</w:t>
            </w:r>
          </w:p>
        </w:tc>
        <w:tc>
          <w:tcPr>
            <w:tcW w:w="2689" w:type="dxa"/>
            <w:tcBorders>
              <w:top w:val="single" w:sz="6" w:space="0" w:color="000000"/>
              <w:left w:val="single" w:sz="6" w:space="0" w:color="000000"/>
              <w:bottom w:val="single" w:sz="6" w:space="0" w:color="000000"/>
              <w:right w:val="single" w:sz="6" w:space="0" w:color="000000"/>
            </w:tcBorders>
            <w:hideMark/>
          </w:tcPr>
          <w:p w14:paraId="13ADB2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mountings, fittings and similar articles suitable for buildings, and automatic door closers</w:t>
            </w:r>
          </w:p>
        </w:tc>
        <w:tc>
          <w:tcPr>
            <w:tcW w:w="3608" w:type="dxa"/>
            <w:tcBorders>
              <w:top w:val="single" w:sz="6" w:space="0" w:color="000000"/>
              <w:left w:val="single" w:sz="6" w:space="0" w:color="000000"/>
              <w:bottom w:val="single" w:sz="6" w:space="0" w:color="000000"/>
              <w:right w:val="single" w:sz="6" w:space="0" w:color="000000"/>
            </w:tcBorders>
            <w:hideMark/>
          </w:tcPr>
          <w:p w14:paraId="0995F38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other materials of heading 8302 may be used, provided that their total value does not exceed 20 %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8AB327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548E62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AECD34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ex8306</w:t>
            </w:r>
          </w:p>
        </w:tc>
        <w:tc>
          <w:tcPr>
            <w:tcW w:w="2689" w:type="dxa"/>
            <w:tcBorders>
              <w:top w:val="single" w:sz="6" w:space="0" w:color="000000"/>
              <w:left w:val="single" w:sz="6" w:space="0" w:color="000000"/>
              <w:bottom w:val="single" w:sz="6" w:space="0" w:color="000000"/>
              <w:right w:val="single" w:sz="6" w:space="0" w:color="000000"/>
            </w:tcBorders>
            <w:hideMark/>
          </w:tcPr>
          <w:p w14:paraId="6A7222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Statuettes and other ornaments, of base metal</w:t>
            </w:r>
          </w:p>
        </w:tc>
        <w:tc>
          <w:tcPr>
            <w:tcW w:w="3608" w:type="dxa"/>
            <w:tcBorders>
              <w:top w:val="single" w:sz="6" w:space="0" w:color="000000"/>
              <w:left w:val="single" w:sz="6" w:space="0" w:color="000000"/>
              <w:bottom w:val="single" w:sz="6" w:space="0" w:color="000000"/>
              <w:right w:val="single" w:sz="6" w:space="0" w:color="000000"/>
            </w:tcBorders>
            <w:hideMark/>
          </w:tcPr>
          <w:p w14:paraId="379830B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from materials of any heading, except that of the product. However, other materials of heading 8306 may be used, provided that their total value does not exceed </w:t>
            </w:r>
            <w:r w:rsidRPr="004A6868">
              <w:rPr>
                <w:rFonts w:ascii="Times New Roman" w:eastAsia="Times New Roman" w:hAnsi="Times New Roman" w:cs="Times New Roman"/>
                <w:sz w:val="23"/>
                <w:szCs w:val="23"/>
                <w:lang w:eastAsia="en-GB"/>
              </w:rPr>
              <w:lastRenderedPageBreak/>
              <w:t>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4928D7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6F3CE00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8B2C95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84</w:t>
            </w:r>
          </w:p>
        </w:tc>
        <w:tc>
          <w:tcPr>
            <w:tcW w:w="2689" w:type="dxa"/>
            <w:tcBorders>
              <w:top w:val="single" w:sz="6" w:space="0" w:color="000000"/>
              <w:left w:val="single" w:sz="6" w:space="0" w:color="000000"/>
              <w:bottom w:val="single" w:sz="6" w:space="0" w:color="000000"/>
              <w:right w:val="single" w:sz="6" w:space="0" w:color="000000"/>
            </w:tcBorders>
            <w:hideMark/>
          </w:tcPr>
          <w:p w14:paraId="3DE3515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Nuclear reactors, boilers, machinery and mechanical appliances; parts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54B47A0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8F3BE5D" w14:textId="77777777" w:rsidTr="00E95A35">
              <w:trPr>
                <w:tblCellSpacing w:w="0" w:type="dxa"/>
              </w:trPr>
              <w:tc>
                <w:tcPr>
                  <w:tcW w:w="230" w:type="dxa"/>
                  <w:hideMark/>
                </w:tcPr>
                <w:p w14:paraId="2ABA4F5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88171B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29DAC390"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789D915" w14:textId="77777777" w:rsidTr="00E95A35">
              <w:trPr>
                <w:tblCellSpacing w:w="0" w:type="dxa"/>
              </w:trPr>
              <w:tc>
                <w:tcPr>
                  <w:tcW w:w="230" w:type="dxa"/>
                  <w:hideMark/>
                </w:tcPr>
                <w:p w14:paraId="488D339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C02191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6E59BD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3DA781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5078A56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8A15B5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8402</w:t>
            </w:r>
          </w:p>
        </w:tc>
        <w:tc>
          <w:tcPr>
            <w:tcW w:w="2689" w:type="dxa"/>
            <w:tcBorders>
              <w:top w:val="single" w:sz="6" w:space="0" w:color="000000"/>
              <w:left w:val="single" w:sz="6" w:space="0" w:color="000000"/>
              <w:bottom w:val="single" w:sz="6" w:space="0" w:color="000000"/>
              <w:right w:val="single" w:sz="6" w:space="0" w:color="000000"/>
            </w:tcBorders>
            <w:hideMark/>
          </w:tcPr>
          <w:p w14:paraId="413B34B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Steam or other vapour generating boilers (other than central heating hot water boilers capable also of producing low pressure steam); super-heated water boilers</w:t>
            </w:r>
          </w:p>
        </w:tc>
        <w:tc>
          <w:tcPr>
            <w:tcW w:w="3608" w:type="dxa"/>
            <w:tcBorders>
              <w:top w:val="single" w:sz="6" w:space="0" w:color="000000"/>
              <w:left w:val="single" w:sz="6" w:space="0" w:color="000000"/>
              <w:bottom w:val="single" w:sz="6" w:space="0" w:color="000000"/>
              <w:right w:val="single" w:sz="6" w:space="0" w:color="000000"/>
            </w:tcBorders>
            <w:hideMark/>
          </w:tcPr>
          <w:p w14:paraId="176204D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4B179D2" w14:textId="77777777" w:rsidTr="00E95A35">
              <w:trPr>
                <w:tblCellSpacing w:w="0" w:type="dxa"/>
              </w:trPr>
              <w:tc>
                <w:tcPr>
                  <w:tcW w:w="230" w:type="dxa"/>
                  <w:hideMark/>
                </w:tcPr>
                <w:p w14:paraId="26611E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6CD7FE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79B352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06F3695" w14:textId="77777777" w:rsidTr="00E95A35">
              <w:trPr>
                <w:tblCellSpacing w:w="0" w:type="dxa"/>
              </w:trPr>
              <w:tc>
                <w:tcPr>
                  <w:tcW w:w="230" w:type="dxa"/>
                  <w:hideMark/>
                </w:tcPr>
                <w:p w14:paraId="4852ADB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6DE7D0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058DBF1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9E8510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560101B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F6E149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8403 and ex ex8404</w:t>
            </w:r>
          </w:p>
        </w:tc>
        <w:tc>
          <w:tcPr>
            <w:tcW w:w="2689" w:type="dxa"/>
            <w:tcBorders>
              <w:top w:val="single" w:sz="6" w:space="0" w:color="000000"/>
              <w:left w:val="single" w:sz="6" w:space="0" w:color="000000"/>
              <w:bottom w:val="single" w:sz="6" w:space="0" w:color="000000"/>
              <w:right w:val="single" w:sz="6" w:space="0" w:color="000000"/>
            </w:tcBorders>
            <w:hideMark/>
          </w:tcPr>
          <w:p w14:paraId="7D17E8B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Central heating boilers other than those of heading 8402 and auxiliary plant for central heating boilers</w:t>
            </w:r>
          </w:p>
        </w:tc>
        <w:tc>
          <w:tcPr>
            <w:tcW w:w="3608" w:type="dxa"/>
            <w:tcBorders>
              <w:top w:val="single" w:sz="6" w:space="0" w:color="000000"/>
              <w:left w:val="single" w:sz="6" w:space="0" w:color="000000"/>
              <w:bottom w:val="single" w:sz="6" w:space="0" w:color="000000"/>
              <w:right w:val="single" w:sz="6" w:space="0" w:color="000000"/>
            </w:tcBorders>
            <w:hideMark/>
          </w:tcPr>
          <w:p w14:paraId="1946F5B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headings 8403 and 8404</w:t>
            </w:r>
          </w:p>
        </w:tc>
        <w:tc>
          <w:tcPr>
            <w:tcW w:w="1389" w:type="dxa"/>
            <w:tcBorders>
              <w:top w:val="single" w:sz="6" w:space="0" w:color="000000"/>
              <w:left w:val="single" w:sz="6" w:space="0" w:color="000000"/>
              <w:bottom w:val="single" w:sz="6" w:space="0" w:color="000000"/>
              <w:right w:val="single" w:sz="6" w:space="0" w:color="000000"/>
            </w:tcBorders>
            <w:hideMark/>
          </w:tcPr>
          <w:p w14:paraId="524C59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7F2B93F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FABB9F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8406</w:t>
            </w:r>
          </w:p>
        </w:tc>
        <w:tc>
          <w:tcPr>
            <w:tcW w:w="2689" w:type="dxa"/>
            <w:tcBorders>
              <w:top w:val="single" w:sz="6" w:space="0" w:color="000000"/>
              <w:left w:val="single" w:sz="6" w:space="0" w:color="000000"/>
              <w:bottom w:val="single" w:sz="6" w:space="0" w:color="000000"/>
              <w:right w:val="single" w:sz="6" w:space="0" w:color="000000"/>
            </w:tcBorders>
            <w:hideMark/>
          </w:tcPr>
          <w:p w14:paraId="7A096B6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Steam turbines and other vapour turbines</w:t>
            </w:r>
          </w:p>
        </w:tc>
        <w:tc>
          <w:tcPr>
            <w:tcW w:w="3608" w:type="dxa"/>
            <w:tcBorders>
              <w:top w:val="single" w:sz="6" w:space="0" w:color="000000"/>
              <w:left w:val="single" w:sz="6" w:space="0" w:color="000000"/>
              <w:bottom w:val="single" w:sz="6" w:space="0" w:color="000000"/>
              <w:right w:val="single" w:sz="6" w:space="0" w:color="000000"/>
            </w:tcBorders>
            <w:hideMark/>
          </w:tcPr>
          <w:p w14:paraId="566A3D3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4BC198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D980BA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5D7B78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8407</w:t>
            </w:r>
          </w:p>
        </w:tc>
        <w:tc>
          <w:tcPr>
            <w:tcW w:w="2689" w:type="dxa"/>
            <w:tcBorders>
              <w:top w:val="single" w:sz="6" w:space="0" w:color="000000"/>
              <w:left w:val="single" w:sz="6" w:space="0" w:color="000000"/>
              <w:bottom w:val="single" w:sz="6" w:space="0" w:color="000000"/>
              <w:right w:val="single" w:sz="6" w:space="0" w:color="000000"/>
            </w:tcBorders>
            <w:hideMark/>
          </w:tcPr>
          <w:p w14:paraId="7FA99A2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Spark-ignition reciprocating or rotary internal combustion piston engines</w:t>
            </w:r>
          </w:p>
        </w:tc>
        <w:tc>
          <w:tcPr>
            <w:tcW w:w="3608" w:type="dxa"/>
            <w:tcBorders>
              <w:top w:val="single" w:sz="6" w:space="0" w:color="000000"/>
              <w:left w:val="single" w:sz="6" w:space="0" w:color="000000"/>
              <w:bottom w:val="single" w:sz="6" w:space="0" w:color="000000"/>
              <w:right w:val="single" w:sz="6" w:space="0" w:color="000000"/>
            </w:tcBorders>
            <w:hideMark/>
          </w:tcPr>
          <w:p w14:paraId="288C972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48F6E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1007F3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D03A19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8408</w:t>
            </w:r>
          </w:p>
        </w:tc>
        <w:tc>
          <w:tcPr>
            <w:tcW w:w="2689" w:type="dxa"/>
            <w:tcBorders>
              <w:top w:val="single" w:sz="6" w:space="0" w:color="000000"/>
              <w:left w:val="single" w:sz="6" w:space="0" w:color="000000"/>
              <w:bottom w:val="single" w:sz="6" w:space="0" w:color="000000"/>
              <w:right w:val="single" w:sz="6" w:space="0" w:color="000000"/>
            </w:tcBorders>
            <w:hideMark/>
          </w:tcPr>
          <w:p w14:paraId="1F5BFAC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Compression-ignition internal combustion piston engines (diesel or semi-diesel engines)</w:t>
            </w:r>
          </w:p>
        </w:tc>
        <w:tc>
          <w:tcPr>
            <w:tcW w:w="3608" w:type="dxa"/>
            <w:tcBorders>
              <w:top w:val="single" w:sz="6" w:space="0" w:color="000000"/>
              <w:left w:val="single" w:sz="6" w:space="0" w:color="000000"/>
              <w:bottom w:val="single" w:sz="6" w:space="0" w:color="000000"/>
              <w:right w:val="single" w:sz="6" w:space="0" w:color="000000"/>
            </w:tcBorders>
            <w:hideMark/>
          </w:tcPr>
          <w:p w14:paraId="26B13A2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80FCB8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63A7B0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B1E4F2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8409</w:t>
            </w:r>
          </w:p>
        </w:tc>
        <w:tc>
          <w:tcPr>
            <w:tcW w:w="2689" w:type="dxa"/>
            <w:tcBorders>
              <w:top w:val="single" w:sz="6" w:space="0" w:color="000000"/>
              <w:left w:val="single" w:sz="6" w:space="0" w:color="000000"/>
              <w:bottom w:val="single" w:sz="6" w:space="0" w:color="000000"/>
              <w:right w:val="single" w:sz="6" w:space="0" w:color="000000"/>
            </w:tcBorders>
            <w:hideMark/>
          </w:tcPr>
          <w:p w14:paraId="34CF7F0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Parts suitable for use solely or principally with the engines of heading 8407 or 8408</w:t>
            </w:r>
          </w:p>
        </w:tc>
        <w:tc>
          <w:tcPr>
            <w:tcW w:w="3608" w:type="dxa"/>
            <w:tcBorders>
              <w:top w:val="single" w:sz="6" w:space="0" w:color="000000"/>
              <w:left w:val="single" w:sz="6" w:space="0" w:color="000000"/>
              <w:bottom w:val="single" w:sz="6" w:space="0" w:color="000000"/>
              <w:right w:val="single" w:sz="6" w:space="0" w:color="000000"/>
            </w:tcBorders>
            <w:hideMark/>
          </w:tcPr>
          <w:p w14:paraId="1748428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A2CDD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E4A34E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C8D805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8411</w:t>
            </w:r>
          </w:p>
        </w:tc>
        <w:tc>
          <w:tcPr>
            <w:tcW w:w="2689" w:type="dxa"/>
            <w:tcBorders>
              <w:top w:val="single" w:sz="6" w:space="0" w:color="000000"/>
              <w:left w:val="single" w:sz="6" w:space="0" w:color="000000"/>
              <w:bottom w:val="single" w:sz="6" w:space="0" w:color="000000"/>
              <w:right w:val="single" w:sz="6" w:space="0" w:color="000000"/>
            </w:tcBorders>
            <w:hideMark/>
          </w:tcPr>
          <w:p w14:paraId="5B82A06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Turbo-jets, turbo-propellers and other gas turbines</w:t>
            </w:r>
          </w:p>
        </w:tc>
        <w:tc>
          <w:tcPr>
            <w:tcW w:w="3608" w:type="dxa"/>
            <w:tcBorders>
              <w:top w:val="single" w:sz="6" w:space="0" w:color="000000"/>
              <w:left w:val="single" w:sz="6" w:space="0" w:color="000000"/>
              <w:bottom w:val="single" w:sz="6" w:space="0" w:color="000000"/>
              <w:right w:val="single" w:sz="6" w:space="0" w:color="000000"/>
            </w:tcBorders>
            <w:hideMark/>
          </w:tcPr>
          <w:p w14:paraId="3D4FFB1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42C4FD3" w14:textId="77777777" w:rsidTr="00E95A35">
              <w:trPr>
                <w:tblCellSpacing w:w="0" w:type="dxa"/>
              </w:trPr>
              <w:tc>
                <w:tcPr>
                  <w:tcW w:w="230" w:type="dxa"/>
                  <w:hideMark/>
                </w:tcPr>
                <w:p w14:paraId="406158C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196E0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2FF1B4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79F9901" w14:textId="77777777" w:rsidTr="00E95A35">
              <w:trPr>
                <w:tblCellSpacing w:w="0" w:type="dxa"/>
              </w:trPr>
              <w:tc>
                <w:tcPr>
                  <w:tcW w:w="230" w:type="dxa"/>
                  <w:hideMark/>
                </w:tcPr>
                <w:p w14:paraId="3FC76E6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0E260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70BD9EA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57BED4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t>
            </w:r>
            <w:r w:rsidRPr="004A6868">
              <w:rPr>
                <w:rFonts w:ascii="Times New Roman" w:eastAsia="Times New Roman" w:hAnsi="Times New Roman" w:cs="Times New Roman"/>
                <w:sz w:val="23"/>
                <w:szCs w:val="23"/>
                <w:lang w:eastAsia="en-GB"/>
              </w:rPr>
              <w:lastRenderedPageBreak/>
              <w:t>works price of the product</w:t>
            </w:r>
          </w:p>
        </w:tc>
      </w:tr>
      <w:tr w:rsidR="007D4F2E" w:rsidRPr="00632B36" w14:paraId="00D8336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FDD3F2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8412</w:t>
            </w:r>
          </w:p>
        </w:tc>
        <w:tc>
          <w:tcPr>
            <w:tcW w:w="2689" w:type="dxa"/>
            <w:tcBorders>
              <w:top w:val="single" w:sz="6" w:space="0" w:color="000000"/>
              <w:left w:val="single" w:sz="6" w:space="0" w:color="000000"/>
              <w:bottom w:val="single" w:sz="6" w:space="0" w:color="000000"/>
              <w:right w:val="single" w:sz="6" w:space="0" w:color="000000"/>
            </w:tcBorders>
            <w:hideMark/>
          </w:tcPr>
          <w:p w14:paraId="55CD0AC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engines and motors</w:t>
            </w:r>
          </w:p>
        </w:tc>
        <w:tc>
          <w:tcPr>
            <w:tcW w:w="3608" w:type="dxa"/>
            <w:tcBorders>
              <w:top w:val="single" w:sz="6" w:space="0" w:color="000000"/>
              <w:left w:val="single" w:sz="6" w:space="0" w:color="000000"/>
              <w:bottom w:val="single" w:sz="6" w:space="0" w:color="000000"/>
              <w:right w:val="single" w:sz="6" w:space="0" w:color="000000"/>
            </w:tcBorders>
            <w:hideMark/>
          </w:tcPr>
          <w:p w14:paraId="3623F41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C5841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0ED667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138436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ex8413</w:t>
            </w:r>
          </w:p>
        </w:tc>
        <w:tc>
          <w:tcPr>
            <w:tcW w:w="2689" w:type="dxa"/>
            <w:tcBorders>
              <w:top w:val="single" w:sz="6" w:space="0" w:color="000000"/>
              <w:left w:val="single" w:sz="6" w:space="0" w:color="000000"/>
              <w:bottom w:val="single" w:sz="6" w:space="0" w:color="000000"/>
              <w:right w:val="single" w:sz="6" w:space="0" w:color="000000"/>
            </w:tcBorders>
            <w:hideMark/>
          </w:tcPr>
          <w:p w14:paraId="667E38C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Rotary positive displacement pumps</w:t>
            </w:r>
          </w:p>
        </w:tc>
        <w:tc>
          <w:tcPr>
            <w:tcW w:w="3608" w:type="dxa"/>
            <w:tcBorders>
              <w:top w:val="single" w:sz="6" w:space="0" w:color="000000"/>
              <w:left w:val="single" w:sz="6" w:space="0" w:color="000000"/>
              <w:bottom w:val="single" w:sz="6" w:space="0" w:color="000000"/>
              <w:right w:val="single" w:sz="6" w:space="0" w:color="000000"/>
            </w:tcBorders>
            <w:hideMark/>
          </w:tcPr>
          <w:p w14:paraId="135533C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ABA31A3" w14:textId="77777777" w:rsidTr="00E95A35">
              <w:trPr>
                <w:tblCellSpacing w:w="0" w:type="dxa"/>
              </w:trPr>
              <w:tc>
                <w:tcPr>
                  <w:tcW w:w="230" w:type="dxa"/>
                  <w:hideMark/>
                </w:tcPr>
                <w:p w14:paraId="46AF04D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35ABAB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240EF94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841B77C" w14:textId="77777777" w:rsidTr="00E95A35">
              <w:trPr>
                <w:tblCellSpacing w:w="0" w:type="dxa"/>
              </w:trPr>
              <w:tc>
                <w:tcPr>
                  <w:tcW w:w="230" w:type="dxa"/>
                  <w:hideMark/>
                </w:tcPr>
                <w:p w14:paraId="6D7EFCE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BB9F6E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3C28F96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AF480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7D615F5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E80FF0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ex8414</w:t>
            </w:r>
          </w:p>
        </w:tc>
        <w:tc>
          <w:tcPr>
            <w:tcW w:w="2689" w:type="dxa"/>
            <w:tcBorders>
              <w:top w:val="single" w:sz="6" w:space="0" w:color="000000"/>
              <w:left w:val="single" w:sz="6" w:space="0" w:color="000000"/>
              <w:bottom w:val="single" w:sz="6" w:space="0" w:color="000000"/>
              <w:right w:val="single" w:sz="6" w:space="0" w:color="000000"/>
            </w:tcBorders>
            <w:hideMark/>
          </w:tcPr>
          <w:p w14:paraId="05C3BB6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Industrial fans, blowers and the like</w:t>
            </w:r>
          </w:p>
        </w:tc>
        <w:tc>
          <w:tcPr>
            <w:tcW w:w="3608" w:type="dxa"/>
            <w:tcBorders>
              <w:top w:val="single" w:sz="6" w:space="0" w:color="000000"/>
              <w:left w:val="single" w:sz="6" w:space="0" w:color="000000"/>
              <w:bottom w:val="single" w:sz="6" w:space="0" w:color="000000"/>
              <w:right w:val="single" w:sz="6" w:space="0" w:color="000000"/>
            </w:tcBorders>
            <w:hideMark/>
          </w:tcPr>
          <w:p w14:paraId="40F949C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9263456" w14:textId="77777777" w:rsidTr="00E95A35">
              <w:trPr>
                <w:tblCellSpacing w:w="0" w:type="dxa"/>
              </w:trPr>
              <w:tc>
                <w:tcPr>
                  <w:tcW w:w="230" w:type="dxa"/>
                  <w:hideMark/>
                </w:tcPr>
                <w:p w14:paraId="3690AF6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7A53D1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59B2A6E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61238D3" w14:textId="77777777" w:rsidTr="00E95A35">
              <w:trPr>
                <w:tblCellSpacing w:w="0" w:type="dxa"/>
              </w:trPr>
              <w:tc>
                <w:tcPr>
                  <w:tcW w:w="230" w:type="dxa"/>
                  <w:hideMark/>
                </w:tcPr>
                <w:p w14:paraId="35BAAA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520CAD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641AE29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674E42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4238C8B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B938F3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8415</w:t>
            </w:r>
          </w:p>
        </w:tc>
        <w:tc>
          <w:tcPr>
            <w:tcW w:w="2689" w:type="dxa"/>
            <w:tcBorders>
              <w:top w:val="single" w:sz="6" w:space="0" w:color="000000"/>
              <w:left w:val="single" w:sz="6" w:space="0" w:color="000000"/>
              <w:bottom w:val="single" w:sz="6" w:space="0" w:color="000000"/>
              <w:right w:val="single" w:sz="6" w:space="0" w:color="000000"/>
            </w:tcBorders>
            <w:hideMark/>
          </w:tcPr>
          <w:p w14:paraId="06E9AED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Air conditioning machines, comprising a motor-driven fan and elements for changing the temperature and humidity, including those machines in which the humidity cannot be separately regulated</w:t>
            </w:r>
          </w:p>
        </w:tc>
        <w:tc>
          <w:tcPr>
            <w:tcW w:w="3608" w:type="dxa"/>
            <w:tcBorders>
              <w:top w:val="single" w:sz="6" w:space="0" w:color="000000"/>
              <w:left w:val="single" w:sz="6" w:space="0" w:color="000000"/>
              <w:bottom w:val="single" w:sz="6" w:space="0" w:color="000000"/>
              <w:right w:val="single" w:sz="6" w:space="0" w:color="000000"/>
            </w:tcBorders>
            <w:hideMark/>
          </w:tcPr>
          <w:p w14:paraId="4DE40AC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07E240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AF57FA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778890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8418</w:t>
            </w:r>
          </w:p>
        </w:tc>
        <w:tc>
          <w:tcPr>
            <w:tcW w:w="2689" w:type="dxa"/>
            <w:tcBorders>
              <w:top w:val="single" w:sz="6" w:space="0" w:color="000000"/>
              <w:left w:val="single" w:sz="6" w:space="0" w:color="000000"/>
              <w:bottom w:val="single" w:sz="6" w:space="0" w:color="000000"/>
              <w:right w:val="single" w:sz="6" w:space="0" w:color="000000"/>
            </w:tcBorders>
            <w:hideMark/>
          </w:tcPr>
          <w:p w14:paraId="062D405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Refrigerators, freezers and other refrigerating or freezing equipment, electric or other; heat pumps other than air conditioning machines of heading 8415</w:t>
            </w:r>
          </w:p>
        </w:tc>
        <w:tc>
          <w:tcPr>
            <w:tcW w:w="3608" w:type="dxa"/>
            <w:tcBorders>
              <w:top w:val="single" w:sz="6" w:space="0" w:color="000000"/>
              <w:left w:val="single" w:sz="6" w:space="0" w:color="000000"/>
              <w:bottom w:val="single" w:sz="6" w:space="0" w:color="000000"/>
              <w:right w:val="single" w:sz="6" w:space="0" w:color="000000"/>
            </w:tcBorders>
            <w:hideMark/>
          </w:tcPr>
          <w:p w14:paraId="1108F91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8FF7569" w14:textId="77777777" w:rsidTr="00E95A35">
              <w:trPr>
                <w:tblCellSpacing w:w="0" w:type="dxa"/>
              </w:trPr>
              <w:tc>
                <w:tcPr>
                  <w:tcW w:w="230" w:type="dxa"/>
                  <w:hideMark/>
                </w:tcPr>
                <w:p w14:paraId="2048611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3C072C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w:t>
                  </w:r>
                </w:p>
              </w:tc>
            </w:tr>
          </w:tbl>
          <w:p w14:paraId="5B481D6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DE18009" w14:textId="77777777" w:rsidTr="00E95A35">
              <w:trPr>
                <w:tblCellSpacing w:w="0" w:type="dxa"/>
              </w:trPr>
              <w:tc>
                <w:tcPr>
                  <w:tcW w:w="230" w:type="dxa"/>
                  <w:hideMark/>
                </w:tcPr>
                <w:p w14:paraId="789DC8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812375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5EF9B009"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DD6C2D6" w14:textId="77777777" w:rsidTr="00E95A35">
              <w:trPr>
                <w:tblCellSpacing w:w="0" w:type="dxa"/>
              </w:trPr>
              <w:tc>
                <w:tcPr>
                  <w:tcW w:w="230" w:type="dxa"/>
                  <w:hideMark/>
                </w:tcPr>
                <w:p w14:paraId="2BE3302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5BAE4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22FD4E6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AB69EC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6AA309F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72ED0D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ex8419</w:t>
            </w:r>
          </w:p>
        </w:tc>
        <w:tc>
          <w:tcPr>
            <w:tcW w:w="2689" w:type="dxa"/>
            <w:tcBorders>
              <w:top w:val="single" w:sz="6" w:space="0" w:color="000000"/>
              <w:left w:val="single" w:sz="6" w:space="0" w:color="000000"/>
              <w:bottom w:val="single" w:sz="6" w:space="0" w:color="000000"/>
              <w:right w:val="single" w:sz="6" w:space="0" w:color="000000"/>
            </w:tcBorders>
            <w:hideMark/>
          </w:tcPr>
          <w:p w14:paraId="1A0F3B6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Machines for wood, paper pulp, paper and paperboard industries</w:t>
            </w:r>
          </w:p>
        </w:tc>
        <w:tc>
          <w:tcPr>
            <w:tcW w:w="3608" w:type="dxa"/>
            <w:tcBorders>
              <w:top w:val="single" w:sz="6" w:space="0" w:color="000000"/>
              <w:left w:val="single" w:sz="6" w:space="0" w:color="000000"/>
              <w:bottom w:val="single" w:sz="6" w:space="0" w:color="000000"/>
              <w:right w:val="single" w:sz="6" w:space="0" w:color="000000"/>
            </w:tcBorders>
            <w:hideMark/>
          </w:tcPr>
          <w:p w14:paraId="556689B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769D6F9" w14:textId="77777777" w:rsidTr="00E95A35">
              <w:trPr>
                <w:tblCellSpacing w:w="0" w:type="dxa"/>
              </w:trPr>
              <w:tc>
                <w:tcPr>
                  <w:tcW w:w="230" w:type="dxa"/>
                  <w:hideMark/>
                </w:tcPr>
                <w:p w14:paraId="59BE7DF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BF3149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7268DA8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F853F85" w14:textId="77777777" w:rsidTr="00E95A35">
              <w:trPr>
                <w:tblCellSpacing w:w="0" w:type="dxa"/>
              </w:trPr>
              <w:tc>
                <w:tcPr>
                  <w:tcW w:w="230" w:type="dxa"/>
                  <w:hideMark/>
                </w:tcPr>
                <w:p w14:paraId="3B93951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7CAF0D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the same heading as the product used does not exceed 25 % of the ex-works price of the product</w:t>
                  </w:r>
                </w:p>
              </w:tc>
            </w:tr>
          </w:tbl>
          <w:p w14:paraId="25E290A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FD35CF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5C9299E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BC2EBA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8420</w:t>
            </w:r>
          </w:p>
        </w:tc>
        <w:tc>
          <w:tcPr>
            <w:tcW w:w="2689" w:type="dxa"/>
            <w:tcBorders>
              <w:top w:val="single" w:sz="6" w:space="0" w:color="000000"/>
              <w:left w:val="single" w:sz="6" w:space="0" w:color="000000"/>
              <w:bottom w:val="single" w:sz="6" w:space="0" w:color="000000"/>
              <w:right w:val="single" w:sz="6" w:space="0" w:color="000000"/>
            </w:tcBorders>
            <w:hideMark/>
          </w:tcPr>
          <w:p w14:paraId="4FD8319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roofErr w:type="spellStart"/>
            <w:r w:rsidRPr="004A6868">
              <w:rPr>
                <w:rFonts w:ascii="Times New Roman" w:eastAsia="Times New Roman" w:hAnsi="Times New Roman" w:cs="Times New Roman"/>
                <w:sz w:val="23"/>
                <w:szCs w:val="23"/>
                <w:lang w:eastAsia="en-GB"/>
              </w:rPr>
              <w:t>Calendering</w:t>
            </w:r>
            <w:proofErr w:type="spellEnd"/>
            <w:r w:rsidRPr="004A6868">
              <w:rPr>
                <w:rFonts w:ascii="Times New Roman" w:eastAsia="Times New Roman" w:hAnsi="Times New Roman" w:cs="Times New Roman"/>
                <w:sz w:val="23"/>
                <w:szCs w:val="23"/>
                <w:lang w:eastAsia="en-GB"/>
              </w:rPr>
              <w:t xml:space="preserve"> or other rolling machines, other than for metals or glass, and cylinders therefore</w:t>
            </w:r>
          </w:p>
        </w:tc>
        <w:tc>
          <w:tcPr>
            <w:tcW w:w="3608" w:type="dxa"/>
            <w:tcBorders>
              <w:top w:val="single" w:sz="6" w:space="0" w:color="000000"/>
              <w:left w:val="single" w:sz="6" w:space="0" w:color="000000"/>
              <w:bottom w:val="single" w:sz="6" w:space="0" w:color="000000"/>
              <w:right w:val="single" w:sz="6" w:space="0" w:color="000000"/>
            </w:tcBorders>
            <w:hideMark/>
          </w:tcPr>
          <w:p w14:paraId="33F3AE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2DAA70E" w14:textId="77777777" w:rsidTr="00E95A35">
              <w:trPr>
                <w:tblCellSpacing w:w="0" w:type="dxa"/>
              </w:trPr>
              <w:tc>
                <w:tcPr>
                  <w:tcW w:w="230" w:type="dxa"/>
                  <w:hideMark/>
                </w:tcPr>
                <w:p w14:paraId="2668D8A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F4D484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4947A71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EF01BDB" w14:textId="77777777" w:rsidTr="00E95A35">
              <w:trPr>
                <w:tblCellSpacing w:w="0" w:type="dxa"/>
              </w:trPr>
              <w:tc>
                <w:tcPr>
                  <w:tcW w:w="230" w:type="dxa"/>
                  <w:hideMark/>
                </w:tcPr>
                <w:p w14:paraId="5CE10F1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10BDB7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the same heading as the product used does not exceed 25 % of the ex-works price of the product</w:t>
                  </w:r>
                </w:p>
              </w:tc>
            </w:tr>
          </w:tbl>
          <w:p w14:paraId="5C698B6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815EF8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36181A1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F26416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8423</w:t>
            </w:r>
          </w:p>
        </w:tc>
        <w:tc>
          <w:tcPr>
            <w:tcW w:w="2689" w:type="dxa"/>
            <w:tcBorders>
              <w:top w:val="single" w:sz="6" w:space="0" w:color="000000"/>
              <w:left w:val="single" w:sz="6" w:space="0" w:color="000000"/>
              <w:bottom w:val="single" w:sz="6" w:space="0" w:color="000000"/>
              <w:right w:val="single" w:sz="6" w:space="0" w:color="000000"/>
            </w:tcBorders>
            <w:hideMark/>
          </w:tcPr>
          <w:p w14:paraId="79A7DF2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Weighing machinery (excluding balances of a sensitivity of 5 cg or better), including weight operated counting or checking machines; weighing machine weights of all kinds</w:t>
            </w:r>
          </w:p>
        </w:tc>
        <w:tc>
          <w:tcPr>
            <w:tcW w:w="3608" w:type="dxa"/>
            <w:tcBorders>
              <w:top w:val="single" w:sz="6" w:space="0" w:color="000000"/>
              <w:left w:val="single" w:sz="6" w:space="0" w:color="000000"/>
              <w:bottom w:val="single" w:sz="6" w:space="0" w:color="000000"/>
              <w:right w:val="single" w:sz="6" w:space="0" w:color="000000"/>
            </w:tcBorders>
            <w:hideMark/>
          </w:tcPr>
          <w:p w14:paraId="38282FE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1E25692" w14:textId="77777777" w:rsidTr="00E95A35">
              <w:trPr>
                <w:tblCellSpacing w:w="0" w:type="dxa"/>
              </w:trPr>
              <w:tc>
                <w:tcPr>
                  <w:tcW w:w="230" w:type="dxa"/>
                  <w:hideMark/>
                </w:tcPr>
                <w:p w14:paraId="78C3C52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96F678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331FD3F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3B96C08" w14:textId="77777777" w:rsidTr="00E95A35">
              <w:trPr>
                <w:tblCellSpacing w:w="0" w:type="dxa"/>
              </w:trPr>
              <w:tc>
                <w:tcPr>
                  <w:tcW w:w="230" w:type="dxa"/>
                  <w:hideMark/>
                </w:tcPr>
                <w:p w14:paraId="671281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BF2267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1B7244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9B9C06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18B79FE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5AD03C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8425 to 8428</w:t>
            </w:r>
          </w:p>
        </w:tc>
        <w:tc>
          <w:tcPr>
            <w:tcW w:w="2689" w:type="dxa"/>
            <w:tcBorders>
              <w:top w:val="single" w:sz="6" w:space="0" w:color="000000"/>
              <w:left w:val="single" w:sz="6" w:space="0" w:color="000000"/>
              <w:bottom w:val="single" w:sz="6" w:space="0" w:color="000000"/>
              <w:right w:val="single" w:sz="6" w:space="0" w:color="000000"/>
            </w:tcBorders>
            <w:hideMark/>
          </w:tcPr>
          <w:p w14:paraId="6976979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Lifting, handling, loading or unloading machinery</w:t>
            </w:r>
          </w:p>
        </w:tc>
        <w:tc>
          <w:tcPr>
            <w:tcW w:w="3608" w:type="dxa"/>
            <w:tcBorders>
              <w:top w:val="single" w:sz="6" w:space="0" w:color="000000"/>
              <w:left w:val="single" w:sz="6" w:space="0" w:color="000000"/>
              <w:bottom w:val="single" w:sz="6" w:space="0" w:color="000000"/>
              <w:right w:val="single" w:sz="6" w:space="0" w:color="000000"/>
            </w:tcBorders>
            <w:hideMark/>
          </w:tcPr>
          <w:p w14:paraId="05A2AC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D038212" w14:textId="77777777" w:rsidTr="00E95A35">
              <w:trPr>
                <w:tblCellSpacing w:w="0" w:type="dxa"/>
              </w:trPr>
              <w:tc>
                <w:tcPr>
                  <w:tcW w:w="230" w:type="dxa"/>
                  <w:hideMark/>
                </w:tcPr>
                <w:p w14:paraId="4CB38A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EC5957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2AA1BAD7"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05CA445" w14:textId="77777777" w:rsidTr="00E95A35">
              <w:trPr>
                <w:tblCellSpacing w:w="0" w:type="dxa"/>
              </w:trPr>
              <w:tc>
                <w:tcPr>
                  <w:tcW w:w="230" w:type="dxa"/>
                  <w:hideMark/>
                </w:tcPr>
                <w:p w14:paraId="19899C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F5238D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 8431 used does not exceed 10 % of the ex-works price of the product</w:t>
                  </w:r>
                </w:p>
              </w:tc>
            </w:tr>
          </w:tbl>
          <w:p w14:paraId="1D16BC1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C39993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46583783"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77F5C3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8429</w:t>
            </w:r>
          </w:p>
        </w:tc>
        <w:tc>
          <w:tcPr>
            <w:tcW w:w="2689" w:type="dxa"/>
            <w:tcBorders>
              <w:top w:val="single" w:sz="6" w:space="0" w:color="000000"/>
              <w:left w:val="single" w:sz="6" w:space="0" w:color="000000"/>
              <w:bottom w:val="single" w:sz="6" w:space="0" w:color="000000"/>
              <w:right w:val="single" w:sz="6" w:space="0" w:color="000000"/>
            </w:tcBorders>
            <w:hideMark/>
          </w:tcPr>
          <w:p w14:paraId="4C01229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Self-propelled bulldozers, angledozers, graders, levellers, scrapers, mechanical shovels, excavators, shovel loaders, tamping machines and road rollers:</w:t>
            </w:r>
          </w:p>
        </w:tc>
        <w:tc>
          <w:tcPr>
            <w:tcW w:w="3608" w:type="dxa"/>
            <w:tcBorders>
              <w:top w:val="single" w:sz="6" w:space="0" w:color="000000"/>
              <w:left w:val="single" w:sz="6" w:space="0" w:color="000000"/>
              <w:bottom w:val="single" w:sz="6" w:space="0" w:color="000000"/>
              <w:right w:val="single" w:sz="6" w:space="0" w:color="000000"/>
            </w:tcBorders>
            <w:hideMark/>
          </w:tcPr>
          <w:p w14:paraId="6297C8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40030A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A7664A7"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1566E5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BD3B99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Road rollers</w:t>
            </w:r>
          </w:p>
        </w:tc>
        <w:tc>
          <w:tcPr>
            <w:tcW w:w="3608" w:type="dxa"/>
            <w:tcBorders>
              <w:top w:val="single" w:sz="6" w:space="0" w:color="000000"/>
              <w:left w:val="single" w:sz="6" w:space="0" w:color="000000"/>
              <w:bottom w:val="single" w:sz="6" w:space="0" w:color="000000"/>
              <w:right w:val="single" w:sz="6" w:space="0" w:color="000000"/>
            </w:tcBorders>
            <w:hideMark/>
          </w:tcPr>
          <w:p w14:paraId="748413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9DBA5D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999B7C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B0026F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0FE2E84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EF6E2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52ABB4B" w14:textId="77777777" w:rsidTr="00E95A35">
              <w:trPr>
                <w:tblCellSpacing w:w="0" w:type="dxa"/>
              </w:trPr>
              <w:tc>
                <w:tcPr>
                  <w:tcW w:w="230" w:type="dxa"/>
                  <w:hideMark/>
                </w:tcPr>
                <w:p w14:paraId="30651D7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227350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735FECF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71675F9" w14:textId="77777777" w:rsidTr="00E95A35">
              <w:trPr>
                <w:tblCellSpacing w:w="0" w:type="dxa"/>
              </w:trPr>
              <w:tc>
                <w:tcPr>
                  <w:tcW w:w="230" w:type="dxa"/>
                  <w:hideMark/>
                </w:tcPr>
                <w:p w14:paraId="421356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AFD00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 8431 used does not exceed 10 % of the ex-works price of the product</w:t>
                  </w:r>
                </w:p>
              </w:tc>
            </w:tr>
          </w:tbl>
          <w:p w14:paraId="13B8B61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02E41A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3E94525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92D114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8430</w:t>
            </w:r>
          </w:p>
        </w:tc>
        <w:tc>
          <w:tcPr>
            <w:tcW w:w="2689" w:type="dxa"/>
            <w:tcBorders>
              <w:top w:val="single" w:sz="6" w:space="0" w:color="000000"/>
              <w:left w:val="single" w:sz="6" w:space="0" w:color="000000"/>
              <w:bottom w:val="single" w:sz="6" w:space="0" w:color="000000"/>
              <w:right w:val="single" w:sz="6" w:space="0" w:color="000000"/>
            </w:tcBorders>
            <w:hideMark/>
          </w:tcPr>
          <w:p w14:paraId="70FCE0E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moving, grading, levelling, scraping, excavating, tamping, compacting, extracting or boring machinery, for earth, minerals or ores; pile-</w:t>
            </w:r>
            <w:r w:rsidRPr="004A6868">
              <w:rPr>
                <w:rFonts w:ascii="Times New Roman" w:eastAsia="Times New Roman" w:hAnsi="Times New Roman" w:cs="Times New Roman"/>
                <w:sz w:val="23"/>
                <w:szCs w:val="23"/>
                <w:lang w:eastAsia="en-GB"/>
              </w:rPr>
              <w:lastRenderedPageBreak/>
              <w:t>drivers and pile-extractors; snow-ploughs and snow-blowers</w:t>
            </w:r>
          </w:p>
        </w:tc>
        <w:tc>
          <w:tcPr>
            <w:tcW w:w="3608" w:type="dxa"/>
            <w:tcBorders>
              <w:top w:val="single" w:sz="6" w:space="0" w:color="000000"/>
              <w:left w:val="single" w:sz="6" w:space="0" w:color="000000"/>
              <w:bottom w:val="single" w:sz="6" w:space="0" w:color="000000"/>
              <w:right w:val="single" w:sz="6" w:space="0" w:color="000000"/>
            </w:tcBorders>
            <w:hideMark/>
          </w:tcPr>
          <w:p w14:paraId="304BFCE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7F0B609" w14:textId="77777777" w:rsidTr="00E95A35">
              <w:trPr>
                <w:tblCellSpacing w:w="0" w:type="dxa"/>
              </w:trPr>
              <w:tc>
                <w:tcPr>
                  <w:tcW w:w="230" w:type="dxa"/>
                  <w:hideMark/>
                </w:tcPr>
                <w:p w14:paraId="6E31990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FC9B34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68847D77"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8F49312" w14:textId="77777777" w:rsidTr="00E95A35">
              <w:trPr>
                <w:tblCellSpacing w:w="0" w:type="dxa"/>
              </w:trPr>
              <w:tc>
                <w:tcPr>
                  <w:tcW w:w="230" w:type="dxa"/>
                  <w:hideMark/>
                </w:tcPr>
                <w:p w14:paraId="3DCE245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855A70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within the above limit, the value of all the materials of heading 8431 </w:t>
                  </w:r>
                  <w:r w:rsidRPr="004A6868">
                    <w:rPr>
                      <w:rFonts w:ascii="Times New Roman" w:eastAsia="Times New Roman" w:hAnsi="Times New Roman" w:cs="Times New Roman"/>
                      <w:sz w:val="23"/>
                      <w:szCs w:val="23"/>
                      <w:lang w:eastAsia="en-GB"/>
                    </w:rPr>
                    <w:lastRenderedPageBreak/>
                    <w:t>used does not exceed 10 % of the ex-works price of the product</w:t>
                  </w:r>
                </w:p>
              </w:tc>
            </w:tr>
          </w:tbl>
          <w:p w14:paraId="59BB253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B8F2B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xml:space="preserve">Manufacture in which the value of all the materials used does not exceed 30 % </w:t>
            </w:r>
            <w:r w:rsidRPr="004A6868">
              <w:rPr>
                <w:rFonts w:ascii="Times New Roman" w:eastAsia="Times New Roman" w:hAnsi="Times New Roman" w:cs="Times New Roman"/>
                <w:sz w:val="23"/>
                <w:szCs w:val="23"/>
                <w:lang w:eastAsia="en-GB"/>
              </w:rPr>
              <w:lastRenderedPageBreak/>
              <w:t>of the ex-works price of the product</w:t>
            </w:r>
          </w:p>
        </w:tc>
      </w:tr>
      <w:tr w:rsidR="007D4F2E" w:rsidRPr="00632B36" w14:paraId="29DAF3F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B271B7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ex8431</w:t>
            </w:r>
          </w:p>
        </w:tc>
        <w:tc>
          <w:tcPr>
            <w:tcW w:w="2689" w:type="dxa"/>
            <w:tcBorders>
              <w:top w:val="single" w:sz="6" w:space="0" w:color="000000"/>
              <w:left w:val="single" w:sz="6" w:space="0" w:color="000000"/>
              <w:bottom w:val="single" w:sz="6" w:space="0" w:color="000000"/>
              <w:right w:val="single" w:sz="6" w:space="0" w:color="000000"/>
            </w:tcBorders>
            <w:hideMark/>
          </w:tcPr>
          <w:p w14:paraId="06563C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Parts suitable for use solely or principally with road rollers</w:t>
            </w:r>
          </w:p>
        </w:tc>
        <w:tc>
          <w:tcPr>
            <w:tcW w:w="3608" w:type="dxa"/>
            <w:tcBorders>
              <w:top w:val="single" w:sz="6" w:space="0" w:color="000000"/>
              <w:left w:val="single" w:sz="6" w:space="0" w:color="000000"/>
              <w:bottom w:val="single" w:sz="6" w:space="0" w:color="000000"/>
              <w:right w:val="single" w:sz="6" w:space="0" w:color="000000"/>
            </w:tcBorders>
            <w:hideMark/>
          </w:tcPr>
          <w:p w14:paraId="354922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1B863D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97A600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FCE21C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8439</w:t>
            </w:r>
          </w:p>
        </w:tc>
        <w:tc>
          <w:tcPr>
            <w:tcW w:w="2689" w:type="dxa"/>
            <w:tcBorders>
              <w:top w:val="single" w:sz="6" w:space="0" w:color="000000"/>
              <w:left w:val="single" w:sz="6" w:space="0" w:color="000000"/>
              <w:bottom w:val="single" w:sz="6" w:space="0" w:color="000000"/>
              <w:right w:val="single" w:sz="6" w:space="0" w:color="000000"/>
            </w:tcBorders>
            <w:hideMark/>
          </w:tcPr>
          <w:p w14:paraId="31F36B7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Machinery for making pulp of fibrous cellulosic material or for making or finishing paper or paperboard</w:t>
            </w:r>
          </w:p>
        </w:tc>
        <w:tc>
          <w:tcPr>
            <w:tcW w:w="3608" w:type="dxa"/>
            <w:tcBorders>
              <w:top w:val="single" w:sz="6" w:space="0" w:color="000000"/>
              <w:left w:val="single" w:sz="6" w:space="0" w:color="000000"/>
              <w:bottom w:val="single" w:sz="6" w:space="0" w:color="000000"/>
              <w:right w:val="single" w:sz="6" w:space="0" w:color="000000"/>
            </w:tcBorders>
            <w:hideMark/>
          </w:tcPr>
          <w:p w14:paraId="626FBF8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8835CC8" w14:textId="77777777" w:rsidTr="00E95A35">
              <w:trPr>
                <w:tblCellSpacing w:w="0" w:type="dxa"/>
              </w:trPr>
              <w:tc>
                <w:tcPr>
                  <w:tcW w:w="230" w:type="dxa"/>
                  <w:hideMark/>
                </w:tcPr>
                <w:p w14:paraId="74146AF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E57C73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028B3489"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BC0181D" w14:textId="77777777" w:rsidTr="00E95A35">
              <w:trPr>
                <w:tblCellSpacing w:w="0" w:type="dxa"/>
              </w:trPr>
              <w:tc>
                <w:tcPr>
                  <w:tcW w:w="230" w:type="dxa"/>
                  <w:hideMark/>
                </w:tcPr>
                <w:p w14:paraId="316B110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3785E2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the same heading as the product used does not exceed 25 % of the ex-works price of the product</w:t>
                  </w:r>
                </w:p>
              </w:tc>
            </w:tr>
          </w:tbl>
          <w:p w14:paraId="436A01C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4D20E4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194FD26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6C1F8A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8441</w:t>
            </w:r>
          </w:p>
        </w:tc>
        <w:tc>
          <w:tcPr>
            <w:tcW w:w="2689" w:type="dxa"/>
            <w:tcBorders>
              <w:top w:val="single" w:sz="6" w:space="0" w:color="000000"/>
              <w:left w:val="single" w:sz="6" w:space="0" w:color="000000"/>
              <w:bottom w:val="single" w:sz="6" w:space="0" w:color="000000"/>
              <w:right w:val="single" w:sz="6" w:space="0" w:color="000000"/>
            </w:tcBorders>
            <w:hideMark/>
          </w:tcPr>
          <w:p w14:paraId="5A6C126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machinery for making up paper pulp, paper or paperboard, including cutting machines of all kinds</w:t>
            </w:r>
          </w:p>
        </w:tc>
        <w:tc>
          <w:tcPr>
            <w:tcW w:w="3608" w:type="dxa"/>
            <w:tcBorders>
              <w:top w:val="single" w:sz="6" w:space="0" w:color="000000"/>
              <w:left w:val="single" w:sz="6" w:space="0" w:color="000000"/>
              <w:bottom w:val="single" w:sz="6" w:space="0" w:color="000000"/>
              <w:right w:val="single" w:sz="6" w:space="0" w:color="000000"/>
            </w:tcBorders>
            <w:hideMark/>
          </w:tcPr>
          <w:p w14:paraId="7F0AD20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915A863" w14:textId="77777777" w:rsidTr="00E95A35">
              <w:trPr>
                <w:tblCellSpacing w:w="0" w:type="dxa"/>
              </w:trPr>
              <w:tc>
                <w:tcPr>
                  <w:tcW w:w="230" w:type="dxa"/>
                  <w:hideMark/>
                </w:tcPr>
                <w:p w14:paraId="5D295EB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723879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5EE9B37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FD696DD" w14:textId="77777777" w:rsidTr="00E95A35">
              <w:trPr>
                <w:tblCellSpacing w:w="0" w:type="dxa"/>
              </w:trPr>
              <w:tc>
                <w:tcPr>
                  <w:tcW w:w="230" w:type="dxa"/>
                  <w:hideMark/>
                </w:tcPr>
                <w:p w14:paraId="4696730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4C6F5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the same heading as the product used does not exceed 25 % of the ex-works price of the product</w:t>
                  </w:r>
                </w:p>
              </w:tc>
            </w:tr>
          </w:tbl>
          <w:p w14:paraId="566674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38F3E2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6EEB953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14A4F0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8444 to 8447</w:t>
            </w:r>
          </w:p>
        </w:tc>
        <w:tc>
          <w:tcPr>
            <w:tcW w:w="2689" w:type="dxa"/>
            <w:tcBorders>
              <w:top w:val="single" w:sz="6" w:space="0" w:color="000000"/>
              <w:left w:val="single" w:sz="6" w:space="0" w:color="000000"/>
              <w:bottom w:val="single" w:sz="6" w:space="0" w:color="000000"/>
              <w:right w:val="single" w:sz="6" w:space="0" w:color="000000"/>
            </w:tcBorders>
            <w:hideMark/>
          </w:tcPr>
          <w:p w14:paraId="6AC56FD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Machines of these headings for use in the textile industry</w:t>
            </w:r>
          </w:p>
        </w:tc>
        <w:tc>
          <w:tcPr>
            <w:tcW w:w="3608" w:type="dxa"/>
            <w:tcBorders>
              <w:top w:val="single" w:sz="6" w:space="0" w:color="000000"/>
              <w:left w:val="single" w:sz="6" w:space="0" w:color="000000"/>
              <w:bottom w:val="single" w:sz="6" w:space="0" w:color="000000"/>
              <w:right w:val="single" w:sz="6" w:space="0" w:color="000000"/>
            </w:tcBorders>
            <w:hideMark/>
          </w:tcPr>
          <w:p w14:paraId="336077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6E1C9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CCE6C3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EC7A15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ex8448</w:t>
            </w:r>
          </w:p>
        </w:tc>
        <w:tc>
          <w:tcPr>
            <w:tcW w:w="2689" w:type="dxa"/>
            <w:tcBorders>
              <w:top w:val="single" w:sz="6" w:space="0" w:color="000000"/>
              <w:left w:val="single" w:sz="6" w:space="0" w:color="000000"/>
              <w:bottom w:val="single" w:sz="6" w:space="0" w:color="000000"/>
              <w:right w:val="single" w:sz="6" w:space="0" w:color="000000"/>
            </w:tcBorders>
            <w:hideMark/>
          </w:tcPr>
          <w:p w14:paraId="2B84678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Auxiliary machinery for use with machines of headings 8444 and 8445</w:t>
            </w:r>
          </w:p>
        </w:tc>
        <w:tc>
          <w:tcPr>
            <w:tcW w:w="3608" w:type="dxa"/>
            <w:tcBorders>
              <w:top w:val="single" w:sz="6" w:space="0" w:color="000000"/>
              <w:left w:val="single" w:sz="6" w:space="0" w:color="000000"/>
              <w:bottom w:val="single" w:sz="6" w:space="0" w:color="000000"/>
              <w:right w:val="single" w:sz="6" w:space="0" w:color="000000"/>
            </w:tcBorders>
            <w:hideMark/>
          </w:tcPr>
          <w:p w14:paraId="1184B4B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B15579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9BCEFF0"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61B29F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8452</w:t>
            </w:r>
          </w:p>
        </w:tc>
        <w:tc>
          <w:tcPr>
            <w:tcW w:w="2689" w:type="dxa"/>
            <w:tcBorders>
              <w:top w:val="single" w:sz="6" w:space="0" w:color="000000"/>
              <w:left w:val="single" w:sz="6" w:space="0" w:color="000000"/>
              <w:bottom w:val="single" w:sz="6" w:space="0" w:color="000000"/>
              <w:right w:val="single" w:sz="6" w:space="0" w:color="000000"/>
            </w:tcBorders>
            <w:hideMark/>
          </w:tcPr>
          <w:p w14:paraId="1B25BF6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Sewing machines, other than book-sewing machines of heading 8440; furniture, bases and covers specially designed for sewing machines; sewing machine needles:</w:t>
            </w:r>
          </w:p>
        </w:tc>
        <w:tc>
          <w:tcPr>
            <w:tcW w:w="3608" w:type="dxa"/>
            <w:tcBorders>
              <w:top w:val="single" w:sz="6" w:space="0" w:color="000000"/>
              <w:left w:val="single" w:sz="6" w:space="0" w:color="000000"/>
              <w:bottom w:val="single" w:sz="6" w:space="0" w:color="000000"/>
              <w:right w:val="single" w:sz="6" w:space="0" w:color="000000"/>
            </w:tcBorders>
            <w:hideMark/>
          </w:tcPr>
          <w:p w14:paraId="122D722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7480BC1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ACD3984"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04D908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AAF13D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Sewing machines (lock stitch only) with heads of a weight not exceeding 16 kg without motor or 17 kg with motor</w:t>
            </w:r>
          </w:p>
        </w:tc>
        <w:tc>
          <w:tcPr>
            <w:tcW w:w="3608" w:type="dxa"/>
            <w:tcBorders>
              <w:top w:val="single" w:sz="6" w:space="0" w:color="000000"/>
              <w:left w:val="single" w:sz="6" w:space="0" w:color="000000"/>
              <w:bottom w:val="single" w:sz="6" w:space="0" w:color="000000"/>
              <w:right w:val="single" w:sz="6" w:space="0" w:color="000000"/>
            </w:tcBorders>
            <w:hideMark/>
          </w:tcPr>
          <w:p w14:paraId="1998F5C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597FFCF" w14:textId="77777777" w:rsidTr="00E95A35">
              <w:trPr>
                <w:tblCellSpacing w:w="0" w:type="dxa"/>
              </w:trPr>
              <w:tc>
                <w:tcPr>
                  <w:tcW w:w="230" w:type="dxa"/>
                  <w:hideMark/>
                </w:tcPr>
                <w:p w14:paraId="1C1A730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DBB4D7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w:t>
                  </w:r>
                </w:p>
              </w:tc>
            </w:tr>
          </w:tbl>
          <w:p w14:paraId="433D94C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2BCE87D" w14:textId="77777777" w:rsidTr="00E95A35">
              <w:trPr>
                <w:tblCellSpacing w:w="0" w:type="dxa"/>
              </w:trPr>
              <w:tc>
                <w:tcPr>
                  <w:tcW w:w="230" w:type="dxa"/>
                  <w:hideMark/>
                </w:tcPr>
                <w:p w14:paraId="2C812AF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25A716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in assembling the head (without motor) does not exceed the value of all the originating materials used, and</w:t>
                  </w:r>
                </w:p>
              </w:tc>
            </w:tr>
          </w:tbl>
          <w:p w14:paraId="742FD14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C0A2D26" w14:textId="77777777" w:rsidTr="00E95A35">
              <w:trPr>
                <w:tblCellSpacing w:w="0" w:type="dxa"/>
              </w:trPr>
              <w:tc>
                <w:tcPr>
                  <w:tcW w:w="230" w:type="dxa"/>
                  <w:hideMark/>
                </w:tcPr>
                <w:p w14:paraId="697BC69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C7F55C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thread-tension, crochet and zigzag mechanisms used are originating</w:t>
                  </w:r>
                </w:p>
              </w:tc>
            </w:tr>
          </w:tbl>
          <w:p w14:paraId="3D72E8B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C5598A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7A77B5B"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E2485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A2FAA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21A4347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37DAEC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07F783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F345B8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8456 to 8466</w:t>
            </w:r>
          </w:p>
        </w:tc>
        <w:tc>
          <w:tcPr>
            <w:tcW w:w="2689" w:type="dxa"/>
            <w:tcBorders>
              <w:top w:val="single" w:sz="6" w:space="0" w:color="000000"/>
              <w:left w:val="single" w:sz="6" w:space="0" w:color="000000"/>
              <w:bottom w:val="single" w:sz="6" w:space="0" w:color="000000"/>
              <w:right w:val="single" w:sz="6" w:space="0" w:color="000000"/>
            </w:tcBorders>
            <w:hideMark/>
          </w:tcPr>
          <w:p w14:paraId="46A9160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Machine-tools and machines and their parts and accessories of headings 8456 to 8466</w:t>
            </w:r>
          </w:p>
        </w:tc>
        <w:tc>
          <w:tcPr>
            <w:tcW w:w="3608" w:type="dxa"/>
            <w:tcBorders>
              <w:top w:val="single" w:sz="6" w:space="0" w:color="000000"/>
              <w:left w:val="single" w:sz="6" w:space="0" w:color="000000"/>
              <w:bottom w:val="single" w:sz="6" w:space="0" w:color="000000"/>
              <w:right w:val="single" w:sz="6" w:space="0" w:color="000000"/>
            </w:tcBorders>
            <w:hideMark/>
          </w:tcPr>
          <w:p w14:paraId="5FBFC4D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AF051D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386E50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534E10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8469 to 8472</w:t>
            </w:r>
          </w:p>
        </w:tc>
        <w:tc>
          <w:tcPr>
            <w:tcW w:w="2689" w:type="dxa"/>
            <w:tcBorders>
              <w:top w:val="single" w:sz="6" w:space="0" w:color="000000"/>
              <w:left w:val="single" w:sz="6" w:space="0" w:color="000000"/>
              <w:bottom w:val="single" w:sz="6" w:space="0" w:color="000000"/>
              <w:right w:val="single" w:sz="6" w:space="0" w:color="000000"/>
            </w:tcBorders>
            <w:hideMark/>
          </w:tcPr>
          <w:p w14:paraId="18A8AE3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Office machines (for example, typewriters, calculating machines, automatic data processing machines, duplicating machines, stapling machines)</w:t>
            </w:r>
          </w:p>
        </w:tc>
        <w:tc>
          <w:tcPr>
            <w:tcW w:w="3608" w:type="dxa"/>
            <w:tcBorders>
              <w:top w:val="single" w:sz="6" w:space="0" w:color="000000"/>
              <w:left w:val="single" w:sz="6" w:space="0" w:color="000000"/>
              <w:bottom w:val="single" w:sz="6" w:space="0" w:color="000000"/>
              <w:right w:val="single" w:sz="6" w:space="0" w:color="000000"/>
            </w:tcBorders>
            <w:hideMark/>
          </w:tcPr>
          <w:p w14:paraId="1A305F6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CC9C4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D9A6AC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90E705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8480</w:t>
            </w:r>
          </w:p>
        </w:tc>
        <w:tc>
          <w:tcPr>
            <w:tcW w:w="2689" w:type="dxa"/>
            <w:tcBorders>
              <w:top w:val="single" w:sz="6" w:space="0" w:color="000000"/>
              <w:left w:val="single" w:sz="6" w:space="0" w:color="000000"/>
              <w:bottom w:val="single" w:sz="6" w:space="0" w:color="000000"/>
              <w:right w:val="single" w:sz="6" w:space="0" w:color="000000"/>
            </w:tcBorders>
            <w:hideMark/>
          </w:tcPr>
          <w:p w14:paraId="59F908E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Moulding boxes for metal foundry; mould bases; moulding patterns; moulds for metal (other than ingot moulds), metal carbides, glass, mineral materials, rubber or plastics</w:t>
            </w:r>
          </w:p>
        </w:tc>
        <w:tc>
          <w:tcPr>
            <w:tcW w:w="3608" w:type="dxa"/>
            <w:tcBorders>
              <w:top w:val="single" w:sz="6" w:space="0" w:color="000000"/>
              <w:left w:val="single" w:sz="6" w:space="0" w:color="000000"/>
              <w:bottom w:val="single" w:sz="6" w:space="0" w:color="000000"/>
              <w:right w:val="single" w:sz="6" w:space="0" w:color="000000"/>
            </w:tcBorders>
            <w:hideMark/>
          </w:tcPr>
          <w:p w14:paraId="41D8834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A320FF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6A64F7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7FEAF5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8482</w:t>
            </w:r>
          </w:p>
        </w:tc>
        <w:tc>
          <w:tcPr>
            <w:tcW w:w="2689" w:type="dxa"/>
            <w:tcBorders>
              <w:top w:val="single" w:sz="6" w:space="0" w:color="000000"/>
              <w:left w:val="single" w:sz="6" w:space="0" w:color="000000"/>
              <w:bottom w:val="single" w:sz="6" w:space="0" w:color="000000"/>
              <w:right w:val="single" w:sz="6" w:space="0" w:color="000000"/>
            </w:tcBorders>
            <w:hideMark/>
          </w:tcPr>
          <w:p w14:paraId="5099FAD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Ball or roller bearings</w:t>
            </w:r>
          </w:p>
        </w:tc>
        <w:tc>
          <w:tcPr>
            <w:tcW w:w="3608" w:type="dxa"/>
            <w:tcBorders>
              <w:top w:val="single" w:sz="6" w:space="0" w:color="000000"/>
              <w:left w:val="single" w:sz="6" w:space="0" w:color="000000"/>
              <w:bottom w:val="single" w:sz="6" w:space="0" w:color="000000"/>
              <w:right w:val="single" w:sz="6" w:space="0" w:color="000000"/>
            </w:tcBorders>
            <w:hideMark/>
          </w:tcPr>
          <w:p w14:paraId="3E39009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3B46CC9" w14:textId="77777777" w:rsidTr="00E95A35">
              <w:trPr>
                <w:tblCellSpacing w:w="0" w:type="dxa"/>
              </w:trPr>
              <w:tc>
                <w:tcPr>
                  <w:tcW w:w="230" w:type="dxa"/>
                  <w:hideMark/>
                </w:tcPr>
                <w:p w14:paraId="2BD79B2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969321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5BBE2439"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F5696E2" w14:textId="77777777" w:rsidTr="00E95A35">
              <w:trPr>
                <w:tblCellSpacing w:w="0" w:type="dxa"/>
              </w:trPr>
              <w:tc>
                <w:tcPr>
                  <w:tcW w:w="230" w:type="dxa"/>
                  <w:hideMark/>
                </w:tcPr>
                <w:p w14:paraId="28808A4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646A5E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77E7366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C1E6F7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640BE99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542729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8484</w:t>
            </w:r>
          </w:p>
        </w:tc>
        <w:tc>
          <w:tcPr>
            <w:tcW w:w="2689" w:type="dxa"/>
            <w:tcBorders>
              <w:top w:val="single" w:sz="6" w:space="0" w:color="000000"/>
              <w:left w:val="single" w:sz="6" w:space="0" w:color="000000"/>
              <w:bottom w:val="single" w:sz="6" w:space="0" w:color="000000"/>
              <w:right w:val="single" w:sz="6" w:space="0" w:color="000000"/>
            </w:tcBorders>
            <w:hideMark/>
          </w:tcPr>
          <w:p w14:paraId="01333B8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608" w:type="dxa"/>
            <w:tcBorders>
              <w:top w:val="single" w:sz="6" w:space="0" w:color="000000"/>
              <w:left w:val="single" w:sz="6" w:space="0" w:color="000000"/>
              <w:bottom w:val="single" w:sz="6" w:space="0" w:color="000000"/>
              <w:right w:val="single" w:sz="6" w:space="0" w:color="000000"/>
            </w:tcBorders>
            <w:hideMark/>
          </w:tcPr>
          <w:p w14:paraId="257FDC7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538EDE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9ACB7C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53AF885" w14:textId="2A2DC418"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848</w:t>
            </w:r>
            <w:r w:rsidR="008B4E95">
              <w:rPr>
                <w:rFonts w:ascii="Times New Roman" w:eastAsia="Times New Roman" w:hAnsi="Times New Roman" w:cs="Times New Roman"/>
                <w:sz w:val="23"/>
                <w:szCs w:val="23"/>
                <w:lang w:eastAsia="en-GB"/>
              </w:rPr>
              <w:t>5</w:t>
            </w:r>
          </w:p>
        </w:tc>
        <w:tc>
          <w:tcPr>
            <w:tcW w:w="2689" w:type="dxa"/>
            <w:tcBorders>
              <w:top w:val="single" w:sz="6" w:space="0" w:color="000000"/>
              <w:left w:val="single" w:sz="6" w:space="0" w:color="000000"/>
              <w:bottom w:val="single" w:sz="6" w:space="0" w:color="000000"/>
              <w:right w:val="single" w:sz="6" w:space="0" w:color="000000"/>
            </w:tcBorders>
            <w:hideMark/>
          </w:tcPr>
          <w:p w14:paraId="125CB5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Machinery parts, not containing electrical connectors, insulators, coils, contacts or other electrical features, not specified or included elsewhere in this Chapter</w:t>
            </w:r>
          </w:p>
        </w:tc>
        <w:tc>
          <w:tcPr>
            <w:tcW w:w="3608" w:type="dxa"/>
            <w:tcBorders>
              <w:top w:val="single" w:sz="6" w:space="0" w:color="000000"/>
              <w:left w:val="single" w:sz="6" w:space="0" w:color="000000"/>
              <w:bottom w:val="single" w:sz="6" w:space="0" w:color="000000"/>
              <w:right w:val="single" w:sz="6" w:space="0" w:color="000000"/>
            </w:tcBorders>
            <w:hideMark/>
          </w:tcPr>
          <w:p w14:paraId="099B5A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7EE3D2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F1AB59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213AA2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85</w:t>
            </w:r>
          </w:p>
        </w:tc>
        <w:tc>
          <w:tcPr>
            <w:tcW w:w="2689" w:type="dxa"/>
            <w:tcBorders>
              <w:top w:val="single" w:sz="6" w:space="0" w:color="000000"/>
              <w:left w:val="single" w:sz="6" w:space="0" w:color="000000"/>
              <w:bottom w:val="single" w:sz="6" w:space="0" w:color="000000"/>
              <w:right w:val="single" w:sz="6" w:space="0" w:color="000000"/>
            </w:tcBorders>
            <w:hideMark/>
          </w:tcPr>
          <w:p w14:paraId="777492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Electrical machinery and equipment and parts thereof; sound recorders and reproducers, television image and sound recorders </w:t>
            </w:r>
            <w:r w:rsidRPr="004A6868">
              <w:rPr>
                <w:rFonts w:ascii="Times New Roman" w:eastAsia="Times New Roman" w:hAnsi="Times New Roman" w:cs="Times New Roman"/>
                <w:sz w:val="23"/>
                <w:szCs w:val="23"/>
                <w:lang w:eastAsia="en-GB"/>
              </w:rPr>
              <w:lastRenderedPageBreak/>
              <w:t>and reproducers, and parts and accessories of such articles;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E31D36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929FCF0" w14:textId="77777777" w:rsidTr="00E95A35">
              <w:trPr>
                <w:tblCellSpacing w:w="0" w:type="dxa"/>
              </w:trPr>
              <w:tc>
                <w:tcPr>
                  <w:tcW w:w="230" w:type="dxa"/>
                  <w:hideMark/>
                </w:tcPr>
                <w:p w14:paraId="688861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31EA19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3AD97049"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D7B08DA" w14:textId="77777777" w:rsidTr="00E95A35">
              <w:trPr>
                <w:tblCellSpacing w:w="0" w:type="dxa"/>
              </w:trPr>
              <w:tc>
                <w:tcPr>
                  <w:tcW w:w="230" w:type="dxa"/>
                  <w:hideMark/>
                </w:tcPr>
                <w:p w14:paraId="42B565F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416104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in which the value of all the materials used does not exceed </w:t>
                  </w:r>
                  <w:r w:rsidRPr="004A6868">
                    <w:rPr>
                      <w:rFonts w:ascii="Times New Roman" w:eastAsia="Times New Roman" w:hAnsi="Times New Roman" w:cs="Times New Roman"/>
                      <w:sz w:val="23"/>
                      <w:szCs w:val="23"/>
                      <w:lang w:eastAsia="en-GB"/>
                    </w:rPr>
                    <w:lastRenderedPageBreak/>
                    <w:t>40 % of the ex-works price of the product</w:t>
                  </w:r>
                </w:p>
              </w:tc>
            </w:tr>
          </w:tbl>
          <w:p w14:paraId="140F483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953637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xml:space="preserve">Manufacture in which the value of all the materials used does not </w:t>
            </w:r>
            <w:r w:rsidRPr="004A6868">
              <w:rPr>
                <w:rFonts w:ascii="Times New Roman" w:eastAsia="Times New Roman" w:hAnsi="Times New Roman" w:cs="Times New Roman"/>
                <w:sz w:val="23"/>
                <w:szCs w:val="23"/>
                <w:lang w:eastAsia="en-GB"/>
              </w:rPr>
              <w:lastRenderedPageBreak/>
              <w:t>exceed 30 % of the ex-works price of the product</w:t>
            </w:r>
          </w:p>
        </w:tc>
      </w:tr>
      <w:tr w:rsidR="007D4F2E" w:rsidRPr="00632B36" w14:paraId="2E7A388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EB6913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8501</w:t>
            </w:r>
          </w:p>
        </w:tc>
        <w:tc>
          <w:tcPr>
            <w:tcW w:w="2689" w:type="dxa"/>
            <w:tcBorders>
              <w:top w:val="single" w:sz="6" w:space="0" w:color="000000"/>
              <w:left w:val="single" w:sz="6" w:space="0" w:color="000000"/>
              <w:bottom w:val="single" w:sz="6" w:space="0" w:color="000000"/>
              <w:right w:val="single" w:sz="6" w:space="0" w:color="000000"/>
            </w:tcBorders>
            <w:hideMark/>
          </w:tcPr>
          <w:p w14:paraId="7CEDDFF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Electric motors and generators (excluding generating sets)</w:t>
            </w:r>
          </w:p>
        </w:tc>
        <w:tc>
          <w:tcPr>
            <w:tcW w:w="3608" w:type="dxa"/>
            <w:tcBorders>
              <w:top w:val="single" w:sz="6" w:space="0" w:color="000000"/>
              <w:left w:val="single" w:sz="6" w:space="0" w:color="000000"/>
              <w:bottom w:val="single" w:sz="6" w:space="0" w:color="000000"/>
              <w:right w:val="single" w:sz="6" w:space="0" w:color="000000"/>
            </w:tcBorders>
            <w:hideMark/>
          </w:tcPr>
          <w:p w14:paraId="4CB50F2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B5307B8" w14:textId="77777777" w:rsidTr="00E95A35">
              <w:trPr>
                <w:tblCellSpacing w:w="0" w:type="dxa"/>
              </w:trPr>
              <w:tc>
                <w:tcPr>
                  <w:tcW w:w="230" w:type="dxa"/>
                  <w:hideMark/>
                </w:tcPr>
                <w:p w14:paraId="5912DC2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3958D1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1B5BFF8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C03AF4E" w14:textId="77777777" w:rsidTr="00E95A35">
              <w:trPr>
                <w:tblCellSpacing w:w="0" w:type="dxa"/>
              </w:trPr>
              <w:tc>
                <w:tcPr>
                  <w:tcW w:w="230" w:type="dxa"/>
                  <w:hideMark/>
                </w:tcPr>
                <w:p w14:paraId="336798A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858A6C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 8503 used does not exceed 10 % of the ex-works price of the product</w:t>
                  </w:r>
                </w:p>
              </w:tc>
            </w:tr>
          </w:tbl>
          <w:p w14:paraId="6469435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548373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0866601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1D86CB0"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8502</w:t>
            </w:r>
          </w:p>
        </w:tc>
        <w:tc>
          <w:tcPr>
            <w:tcW w:w="2689" w:type="dxa"/>
            <w:tcBorders>
              <w:top w:val="single" w:sz="6" w:space="0" w:color="000000"/>
              <w:left w:val="single" w:sz="6" w:space="0" w:color="000000"/>
              <w:bottom w:val="single" w:sz="6" w:space="0" w:color="000000"/>
              <w:right w:val="single" w:sz="6" w:space="0" w:color="000000"/>
            </w:tcBorders>
            <w:hideMark/>
          </w:tcPr>
          <w:p w14:paraId="06CE724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Electric generating sets and rotary converters</w:t>
            </w:r>
          </w:p>
        </w:tc>
        <w:tc>
          <w:tcPr>
            <w:tcW w:w="3608" w:type="dxa"/>
            <w:tcBorders>
              <w:top w:val="single" w:sz="6" w:space="0" w:color="000000"/>
              <w:left w:val="single" w:sz="6" w:space="0" w:color="000000"/>
              <w:bottom w:val="single" w:sz="6" w:space="0" w:color="000000"/>
              <w:right w:val="single" w:sz="6" w:space="0" w:color="000000"/>
            </w:tcBorders>
            <w:hideMark/>
          </w:tcPr>
          <w:p w14:paraId="39020B0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D1DFCD2" w14:textId="77777777" w:rsidTr="00E95A35">
              <w:trPr>
                <w:tblCellSpacing w:w="0" w:type="dxa"/>
              </w:trPr>
              <w:tc>
                <w:tcPr>
                  <w:tcW w:w="230" w:type="dxa"/>
                  <w:hideMark/>
                </w:tcPr>
                <w:p w14:paraId="1E6E804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03B46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1278D9A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B638E13" w14:textId="77777777" w:rsidTr="00E95A35">
              <w:trPr>
                <w:tblCellSpacing w:w="0" w:type="dxa"/>
              </w:trPr>
              <w:tc>
                <w:tcPr>
                  <w:tcW w:w="230" w:type="dxa"/>
                  <w:hideMark/>
                </w:tcPr>
                <w:p w14:paraId="4141F1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9D7805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headings 8501 and 8503 used does not exceed 10 % of the ex-works price of the product</w:t>
                  </w:r>
                </w:p>
              </w:tc>
            </w:tr>
          </w:tbl>
          <w:p w14:paraId="354E748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DD8273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65A6023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A80779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ex8504</w:t>
            </w:r>
          </w:p>
        </w:tc>
        <w:tc>
          <w:tcPr>
            <w:tcW w:w="2689" w:type="dxa"/>
            <w:tcBorders>
              <w:top w:val="single" w:sz="6" w:space="0" w:color="000000"/>
              <w:left w:val="single" w:sz="6" w:space="0" w:color="000000"/>
              <w:bottom w:val="single" w:sz="6" w:space="0" w:color="000000"/>
              <w:right w:val="single" w:sz="6" w:space="0" w:color="000000"/>
            </w:tcBorders>
            <w:hideMark/>
          </w:tcPr>
          <w:p w14:paraId="0D79C38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Power supply units for automatic data-processing machines</w:t>
            </w:r>
          </w:p>
        </w:tc>
        <w:tc>
          <w:tcPr>
            <w:tcW w:w="3608" w:type="dxa"/>
            <w:tcBorders>
              <w:top w:val="single" w:sz="6" w:space="0" w:color="000000"/>
              <w:left w:val="single" w:sz="6" w:space="0" w:color="000000"/>
              <w:bottom w:val="single" w:sz="6" w:space="0" w:color="000000"/>
              <w:right w:val="single" w:sz="6" w:space="0" w:color="000000"/>
            </w:tcBorders>
            <w:hideMark/>
          </w:tcPr>
          <w:p w14:paraId="134E4D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E051FE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9136B9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F2B534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ex8518</w:t>
            </w:r>
          </w:p>
        </w:tc>
        <w:tc>
          <w:tcPr>
            <w:tcW w:w="2689" w:type="dxa"/>
            <w:tcBorders>
              <w:top w:val="single" w:sz="6" w:space="0" w:color="000000"/>
              <w:left w:val="single" w:sz="6" w:space="0" w:color="000000"/>
              <w:bottom w:val="single" w:sz="6" w:space="0" w:color="000000"/>
              <w:right w:val="single" w:sz="6" w:space="0" w:color="000000"/>
            </w:tcBorders>
            <w:hideMark/>
          </w:tcPr>
          <w:p w14:paraId="7C279034" w14:textId="17B3C9F2"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Microphones and stands therefor</w:t>
            </w:r>
            <w:ins w:id="0" w:author="Author">
              <w:r w:rsidR="00321732">
                <w:rPr>
                  <w:rFonts w:ascii="Times New Roman" w:eastAsia="Times New Roman" w:hAnsi="Times New Roman" w:cs="Times New Roman"/>
                  <w:sz w:val="23"/>
                  <w:szCs w:val="23"/>
                  <w:lang w:eastAsia="en-GB"/>
                </w:rPr>
                <w:t>e</w:t>
              </w:r>
            </w:ins>
            <w:r w:rsidRPr="004A6868">
              <w:rPr>
                <w:rFonts w:ascii="Times New Roman" w:eastAsia="Times New Roman" w:hAnsi="Times New Roman" w:cs="Times New Roman"/>
                <w:sz w:val="23"/>
                <w:szCs w:val="23"/>
                <w:lang w:eastAsia="en-GB"/>
              </w:rPr>
              <w:t>; loudspeakers, whether or not mounted in their enclosures; audio-frequency electric amplifiers; electric sound amplifier sets</w:t>
            </w:r>
          </w:p>
        </w:tc>
        <w:tc>
          <w:tcPr>
            <w:tcW w:w="3608" w:type="dxa"/>
            <w:tcBorders>
              <w:top w:val="single" w:sz="6" w:space="0" w:color="000000"/>
              <w:left w:val="single" w:sz="6" w:space="0" w:color="000000"/>
              <w:bottom w:val="single" w:sz="6" w:space="0" w:color="000000"/>
              <w:right w:val="single" w:sz="6" w:space="0" w:color="000000"/>
            </w:tcBorders>
            <w:hideMark/>
          </w:tcPr>
          <w:p w14:paraId="14D415E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13FB8DC" w14:textId="77777777" w:rsidTr="00E95A35">
              <w:trPr>
                <w:tblCellSpacing w:w="0" w:type="dxa"/>
              </w:trPr>
              <w:tc>
                <w:tcPr>
                  <w:tcW w:w="230" w:type="dxa"/>
                  <w:hideMark/>
                </w:tcPr>
                <w:p w14:paraId="2759E27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E51C00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64A3A93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2A2B324" w14:textId="77777777" w:rsidTr="00E95A35">
              <w:trPr>
                <w:tblCellSpacing w:w="0" w:type="dxa"/>
              </w:trPr>
              <w:tc>
                <w:tcPr>
                  <w:tcW w:w="230" w:type="dxa"/>
                  <w:hideMark/>
                </w:tcPr>
                <w:p w14:paraId="75A0506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239E8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56BF380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0D651F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51E7D42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9143BA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8519</w:t>
            </w:r>
          </w:p>
        </w:tc>
        <w:tc>
          <w:tcPr>
            <w:tcW w:w="2689" w:type="dxa"/>
            <w:tcBorders>
              <w:top w:val="single" w:sz="6" w:space="0" w:color="000000"/>
              <w:left w:val="single" w:sz="6" w:space="0" w:color="000000"/>
              <w:bottom w:val="single" w:sz="6" w:space="0" w:color="000000"/>
              <w:right w:val="single" w:sz="6" w:space="0" w:color="000000"/>
            </w:tcBorders>
            <w:hideMark/>
          </w:tcPr>
          <w:p w14:paraId="584258C1" w14:textId="6D01AE20" w:rsidR="007D4F2E" w:rsidRPr="004A6868" w:rsidRDefault="00347291" w:rsidP="00E95A35">
            <w:pPr>
              <w:spacing w:after="0" w:line="240" w:lineRule="auto"/>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eastAsia="en-GB"/>
              </w:rPr>
              <w:t>Turntables (record-decks)</w:t>
            </w:r>
            <w:r w:rsidR="00EB1397">
              <w:rPr>
                <w:rFonts w:ascii="Times New Roman" w:eastAsia="Times New Roman" w:hAnsi="Times New Roman" w:cs="Times New Roman"/>
                <w:sz w:val="23"/>
                <w:szCs w:val="23"/>
                <w:lang w:eastAsia="en-GB"/>
              </w:rPr>
              <w:t>, record-players, cassette-players and other sound reproducing apparatus, not incorporating a sound recording device</w:t>
            </w:r>
          </w:p>
        </w:tc>
        <w:tc>
          <w:tcPr>
            <w:tcW w:w="3608" w:type="dxa"/>
            <w:tcBorders>
              <w:top w:val="single" w:sz="6" w:space="0" w:color="000000"/>
              <w:left w:val="single" w:sz="6" w:space="0" w:color="000000"/>
              <w:bottom w:val="single" w:sz="6" w:space="0" w:color="000000"/>
              <w:right w:val="single" w:sz="6" w:space="0" w:color="000000"/>
            </w:tcBorders>
            <w:hideMark/>
          </w:tcPr>
          <w:p w14:paraId="0453B61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E05AC12" w14:textId="77777777" w:rsidTr="00E95A35">
              <w:trPr>
                <w:tblCellSpacing w:w="0" w:type="dxa"/>
              </w:trPr>
              <w:tc>
                <w:tcPr>
                  <w:tcW w:w="230" w:type="dxa"/>
                  <w:hideMark/>
                </w:tcPr>
                <w:p w14:paraId="1A7D38E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0FC66E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3AA73928"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D8BF547" w14:textId="77777777" w:rsidTr="00E95A35">
              <w:trPr>
                <w:tblCellSpacing w:w="0" w:type="dxa"/>
              </w:trPr>
              <w:tc>
                <w:tcPr>
                  <w:tcW w:w="230" w:type="dxa"/>
                  <w:hideMark/>
                </w:tcPr>
                <w:p w14:paraId="3C488ED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69DC49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6D4D7A8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061C5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143A" w:rsidRPr="00632B36" w14:paraId="30B9F0F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tcPr>
          <w:p w14:paraId="47B1694E" w14:textId="03FC7651" w:rsidR="007D143A" w:rsidRPr="004A6868" w:rsidRDefault="007D143A" w:rsidP="00E95A35">
            <w:pPr>
              <w:spacing w:after="0" w:line="240" w:lineRule="auto"/>
              <w:ind w:right="195"/>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eastAsia="en-GB"/>
              </w:rPr>
              <w:t>8520</w:t>
            </w:r>
          </w:p>
        </w:tc>
        <w:tc>
          <w:tcPr>
            <w:tcW w:w="2689" w:type="dxa"/>
            <w:tcBorders>
              <w:top w:val="single" w:sz="6" w:space="0" w:color="000000"/>
              <w:left w:val="single" w:sz="6" w:space="0" w:color="000000"/>
              <w:bottom w:val="single" w:sz="6" w:space="0" w:color="000000"/>
              <w:right w:val="single" w:sz="6" w:space="0" w:color="000000"/>
            </w:tcBorders>
          </w:tcPr>
          <w:p w14:paraId="7C21B5B1" w14:textId="4728F019" w:rsidR="007D143A" w:rsidRPr="004A6868" w:rsidRDefault="007D143A" w:rsidP="00E95A35">
            <w:pPr>
              <w:spacing w:after="0" w:line="240" w:lineRule="auto"/>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eastAsia="en-GB"/>
              </w:rPr>
              <w:t>Magnetic tape recorders and other sound recording apparatus, whether or not incorporating a sound reproducing device</w:t>
            </w:r>
          </w:p>
        </w:tc>
        <w:tc>
          <w:tcPr>
            <w:tcW w:w="3608" w:type="dxa"/>
            <w:tcBorders>
              <w:top w:val="single" w:sz="6" w:space="0" w:color="000000"/>
              <w:left w:val="single" w:sz="6" w:space="0" w:color="000000"/>
              <w:bottom w:val="single" w:sz="6" w:space="0" w:color="000000"/>
              <w:right w:val="single" w:sz="6" w:space="0" w:color="000000"/>
            </w:tcBorders>
          </w:tcPr>
          <w:p w14:paraId="2EF72ED2" w14:textId="77777777" w:rsidR="002F560E" w:rsidRPr="004A6868" w:rsidRDefault="002F560E" w:rsidP="002F560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2F560E" w:rsidRPr="004A6868" w14:paraId="40A64BC9" w14:textId="77777777" w:rsidTr="00E95A35">
              <w:trPr>
                <w:tblCellSpacing w:w="0" w:type="dxa"/>
              </w:trPr>
              <w:tc>
                <w:tcPr>
                  <w:tcW w:w="230" w:type="dxa"/>
                  <w:hideMark/>
                </w:tcPr>
                <w:p w14:paraId="5BCC0820" w14:textId="77777777" w:rsidR="002F560E" w:rsidRPr="004A6868" w:rsidRDefault="002F560E" w:rsidP="002F560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D60ABA9" w14:textId="77777777" w:rsidR="002F560E" w:rsidRPr="004A6868" w:rsidRDefault="002F560E" w:rsidP="002F560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46B62C3F" w14:textId="77777777" w:rsidR="002F560E" w:rsidRPr="004A6868" w:rsidRDefault="002F560E" w:rsidP="002F560E">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2F560E" w:rsidRPr="004A6868" w14:paraId="6E7FA377" w14:textId="77777777" w:rsidTr="00E95A35">
              <w:trPr>
                <w:tblCellSpacing w:w="0" w:type="dxa"/>
              </w:trPr>
              <w:tc>
                <w:tcPr>
                  <w:tcW w:w="230" w:type="dxa"/>
                  <w:hideMark/>
                </w:tcPr>
                <w:p w14:paraId="55CC38A3" w14:textId="77777777" w:rsidR="002F560E" w:rsidRPr="004A6868" w:rsidRDefault="002F560E" w:rsidP="002F560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6A5B78F" w14:textId="77777777" w:rsidR="002F560E" w:rsidRPr="004A6868" w:rsidRDefault="002F560E" w:rsidP="002F560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344437C5" w14:textId="77777777" w:rsidR="007D143A" w:rsidRPr="004A6868" w:rsidRDefault="007D143A"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tcPr>
          <w:p w14:paraId="381C4CC5" w14:textId="11345F01" w:rsidR="007D143A" w:rsidRPr="004A6868" w:rsidRDefault="00BB1806"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49D4A77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5C2E97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8521</w:t>
            </w:r>
          </w:p>
        </w:tc>
        <w:tc>
          <w:tcPr>
            <w:tcW w:w="2689" w:type="dxa"/>
            <w:tcBorders>
              <w:top w:val="single" w:sz="6" w:space="0" w:color="000000"/>
              <w:left w:val="single" w:sz="6" w:space="0" w:color="000000"/>
              <w:bottom w:val="single" w:sz="6" w:space="0" w:color="000000"/>
              <w:right w:val="single" w:sz="6" w:space="0" w:color="000000"/>
            </w:tcBorders>
            <w:hideMark/>
          </w:tcPr>
          <w:p w14:paraId="6184038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Video recording or reproducing apparatus, whether or not incorporating a video tuner</w:t>
            </w:r>
          </w:p>
        </w:tc>
        <w:tc>
          <w:tcPr>
            <w:tcW w:w="3608" w:type="dxa"/>
            <w:tcBorders>
              <w:top w:val="single" w:sz="6" w:space="0" w:color="000000"/>
              <w:left w:val="single" w:sz="6" w:space="0" w:color="000000"/>
              <w:bottom w:val="single" w:sz="6" w:space="0" w:color="000000"/>
              <w:right w:val="single" w:sz="6" w:space="0" w:color="000000"/>
            </w:tcBorders>
            <w:hideMark/>
          </w:tcPr>
          <w:p w14:paraId="2089195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2117994" w14:textId="77777777" w:rsidTr="00E95A35">
              <w:trPr>
                <w:tblCellSpacing w:w="0" w:type="dxa"/>
              </w:trPr>
              <w:tc>
                <w:tcPr>
                  <w:tcW w:w="230" w:type="dxa"/>
                  <w:hideMark/>
                </w:tcPr>
                <w:p w14:paraId="469D94F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667AAD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2372188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AB21E68" w14:textId="77777777" w:rsidTr="00E95A35">
              <w:trPr>
                <w:tblCellSpacing w:w="0" w:type="dxa"/>
              </w:trPr>
              <w:tc>
                <w:tcPr>
                  <w:tcW w:w="230" w:type="dxa"/>
                  <w:hideMark/>
                </w:tcPr>
                <w:p w14:paraId="6B24C7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D0F9AC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7E4572B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94DD44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8A455C" w14:paraId="24642A3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E286E1E" w14:textId="77777777" w:rsidR="007D4F2E" w:rsidRPr="008A455C" w:rsidRDefault="007D4F2E" w:rsidP="00E95A35">
            <w:pPr>
              <w:spacing w:after="0" w:line="240" w:lineRule="auto"/>
              <w:ind w:right="195"/>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8522</w:t>
            </w:r>
          </w:p>
        </w:tc>
        <w:tc>
          <w:tcPr>
            <w:tcW w:w="2689" w:type="dxa"/>
            <w:tcBorders>
              <w:top w:val="single" w:sz="6" w:space="0" w:color="000000"/>
              <w:left w:val="single" w:sz="6" w:space="0" w:color="000000"/>
              <w:bottom w:val="single" w:sz="6" w:space="0" w:color="000000"/>
              <w:right w:val="single" w:sz="6" w:space="0" w:color="000000"/>
            </w:tcBorders>
            <w:hideMark/>
          </w:tcPr>
          <w:p w14:paraId="70156D75" w14:textId="77777777" w:rsidR="007D4F2E" w:rsidRPr="008A455C" w:rsidRDefault="007D4F2E" w:rsidP="00E95A35">
            <w:pPr>
              <w:spacing w:after="0" w:line="240" w:lineRule="auto"/>
              <w:ind w:right="195"/>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Parts and accessories suitable for use solely or principally with the apparatus of headings 8519 to 8521</w:t>
            </w:r>
          </w:p>
        </w:tc>
        <w:tc>
          <w:tcPr>
            <w:tcW w:w="3608" w:type="dxa"/>
            <w:tcBorders>
              <w:top w:val="single" w:sz="6" w:space="0" w:color="000000"/>
              <w:left w:val="single" w:sz="6" w:space="0" w:color="000000"/>
              <w:bottom w:val="single" w:sz="6" w:space="0" w:color="000000"/>
              <w:right w:val="single" w:sz="6" w:space="0" w:color="000000"/>
            </w:tcBorders>
            <w:hideMark/>
          </w:tcPr>
          <w:p w14:paraId="01150563" w14:textId="77777777" w:rsidR="007D4F2E" w:rsidRPr="008A455C" w:rsidRDefault="007D4F2E" w:rsidP="00E95A35">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E7C5F63" w14:textId="77777777" w:rsidR="007D4F2E" w:rsidRPr="008A455C" w:rsidRDefault="007D4F2E" w:rsidP="00E95A35">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 </w:t>
            </w:r>
          </w:p>
        </w:tc>
      </w:tr>
      <w:tr w:rsidR="007D4F2E" w:rsidRPr="008A455C" w14:paraId="6CF4CA8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1B354E2" w14:textId="77777777" w:rsidR="007D4F2E" w:rsidRPr="008A455C" w:rsidRDefault="007D4F2E" w:rsidP="00E95A35">
            <w:pPr>
              <w:spacing w:after="0" w:line="240" w:lineRule="auto"/>
              <w:ind w:right="195"/>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8523</w:t>
            </w:r>
          </w:p>
        </w:tc>
        <w:tc>
          <w:tcPr>
            <w:tcW w:w="2689" w:type="dxa"/>
            <w:tcBorders>
              <w:top w:val="single" w:sz="6" w:space="0" w:color="000000"/>
              <w:left w:val="single" w:sz="6" w:space="0" w:color="000000"/>
              <w:bottom w:val="single" w:sz="6" w:space="0" w:color="000000"/>
              <w:right w:val="single" w:sz="6" w:space="0" w:color="000000"/>
            </w:tcBorders>
            <w:hideMark/>
          </w:tcPr>
          <w:p w14:paraId="47CC3157" w14:textId="1489BCEF" w:rsidR="007D4F2E" w:rsidRPr="008A455C" w:rsidRDefault="005F7867" w:rsidP="00E95A35">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Prepared unrecorded media for sound recording or similar recording of other phenomena, other than products of Chapter 37</w:t>
            </w:r>
          </w:p>
        </w:tc>
        <w:tc>
          <w:tcPr>
            <w:tcW w:w="3608" w:type="dxa"/>
            <w:tcBorders>
              <w:top w:val="single" w:sz="6" w:space="0" w:color="000000"/>
              <w:left w:val="single" w:sz="6" w:space="0" w:color="000000"/>
              <w:bottom w:val="single" w:sz="6" w:space="0" w:color="000000"/>
              <w:right w:val="single" w:sz="6" w:space="0" w:color="000000"/>
            </w:tcBorders>
            <w:hideMark/>
          </w:tcPr>
          <w:p w14:paraId="7F8DA085" w14:textId="6DA6B184" w:rsidR="007D4F2E" w:rsidRPr="008A455C" w:rsidRDefault="007D4F2E" w:rsidP="00E95A35">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 </w:t>
            </w:r>
            <w:r w:rsidR="006E5AEA" w:rsidRPr="008A455C">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754029A" w14:textId="77777777" w:rsidR="007D4F2E" w:rsidRPr="008A455C" w:rsidRDefault="007D4F2E" w:rsidP="00E95A35">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 </w:t>
            </w:r>
          </w:p>
        </w:tc>
      </w:tr>
      <w:tr w:rsidR="008A455C" w:rsidRPr="008A455C" w14:paraId="49B48A7A" w14:textId="77777777" w:rsidTr="008A455C">
        <w:trPr>
          <w:tblCellSpacing w:w="0" w:type="dxa"/>
        </w:trPr>
        <w:tc>
          <w:tcPr>
            <w:tcW w:w="1324" w:type="dxa"/>
            <w:vMerge w:val="restart"/>
            <w:tcBorders>
              <w:top w:val="single" w:sz="6" w:space="0" w:color="000000"/>
              <w:left w:val="single" w:sz="6" w:space="0" w:color="000000"/>
              <w:right w:val="single" w:sz="6" w:space="0" w:color="000000"/>
            </w:tcBorders>
            <w:hideMark/>
          </w:tcPr>
          <w:p w14:paraId="30A7F09A" w14:textId="37E7CDF8" w:rsidR="008A455C" w:rsidRPr="008A455C" w:rsidRDefault="00DA55B9" w:rsidP="008A455C">
            <w:pPr>
              <w:spacing w:after="0" w:line="240" w:lineRule="auto"/>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eastAsia="en-GB"/>
              </w:rPr>
              <w:t>8524</w:t>
            </w:r>
          </w:p>
        </w:tc>
        <w:tc>
          <w:tcPr>
            <w:tcW w:w="2689" w:type="dxa"/>
            <w:tcBorders>
              <w:top w:val="single" w:sz="6" w:space="0" w:color="000000"/>
              <w:left w:val="single" w:sz="6" w:space="0" w:color="000000"/>
              <w:bottom w:val="single" w:sz="6" w:space="0" w:color="000000"/>
              <w:right w:val="single" w:sz="6" w:space="0" w:color="000000"/>
            </w:tcBorders>
            <w:hideMark/>
          </w:tcPr>
          <w:p w14:paraId="35C607AE" w14:textId="5F7F088D" w:rsidR="008A455C" w:rsidRPr="008A455C" w:rsidRDefault="008A455C" w:rsidP="00E95A35">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 xml:space="preserve">Records, tapes and other recorded media for sound other similarly recorded phenomena, including matrices and masters for the </w:t>
            </w:r>
            <w:r w:rsidR="00DA55B9" w:rsidRPr="008A455C">
              <w:rPr>
                <w:rFonts w:ascii="Times New Roman" w:eastAsia="Times New Roman" w:hAnsi="Times New Roman" w:cs="Times New Roman"/>
                <w:sz w:val="23"/>
                <w:szCs w:val="23"/>
                <w:lang w:eastAsia="en-GB"/>
              </w:rPr>
              <w:t>production</w:t>
            </w:r>
            <w:r w:rsidRPr="008A455C">
              <w:rPr>
                <w:rFonts w:ascii="Times New Roman" w:eastAsia="Times New Roman" w:hAnsi="Times New Roman" w:cs="Times New Roman"/>
                <w:sz w:val="23"/>
                <w:szCs w:val="23"/>
                <w:lang w:eastAsia="en-GB"/>
              </w:rPr>
              <w:t xml:space="preserve"> of records, but excluding products of Chapter 37:</w:t>
            </w:r>
          </w:p>
        </w:tc>
        <w:tc>
          <w:tcPr>
            <w:tcW w:w="3608" w:type="dxa"/>
            <w:tcBorders>
              <w:top w:val="single" w:sz="6" w:space="0" w:color="000000"/>
              <w:left w:val="single" w:sz="6" w:space="0" w:color="000000"/>
              <w:bottom w:val="single" w:sz="6" w:space="0" w:color="000000"/>
              <w:right w:val="single" w:sz="6" w:space="0" w:color="000000"/>
            </w:tcBorders>
            <w:hideMark/>
          </w:tcPr>
          <w:p w14:paraId="7B316B81" w14:textId="77777777" w:rsidR="008A455C" w:rsidRPr="008A455C" w:rsidRDefault="008A455C"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tcPr>
          <w:p w14:paraId="31F61C9D" w14:textId="79E29887" w:rsidR="008A455C" w:rsidRPr="008A455C" w:rsidRDefault="008A455C" w:rsidP="00E95A35">
            <w:pPr>
              <w:spacing w:after="0" w:line="240" w:lineRule="auto"/>
              <w:rPr>
                <w:rFonts w:ascii="Times New Roman" w:eastAsia="Times New Roman" w:hAnsi="Times New Roman" w:cs="Times New Roman"/>
                <w:sz w:val="23"/>
                <w:szCs w:val="23"/>
                <w:lang w:eastAsia="en-GB"/>
              </w:rPr>
            </w:pPr>
          </w:p>
        </w:tc>
      </w:tr>
      <w:tr w:rsidR="008A455C" w:rsidRPr="008A455C" w14:paraId="04D6633B" w14:textId="77777777" w:rsidTr="00E95A35">
        <w:trPr>
          <w:tblCellSpacing w:w="0" w:type="dxa"/>
        </w:trPr>
        <w:tc>
          <w:tcPr>
            <w:tcW w:w="1324" w:type="dxa"/>
            <w:vMerge/>
            <w:tcBorders>
              <w:left w:val="single" w:sz="6" w:space="0" w:color="000000"/>
              <w:right w:val="single" w:sz="6" w:space="0" w:color="000000"/>
            </w:tcBorders>
            <w:vAlign w:val="center"/>
            <w:hideMark/>
          </w:tcPr>
          <w:p w14:paraId="2E314330" w14:textId="77777777" w:rsidR="008A455C" w:rsidRPr="008A455C" w:rsidRDefault="008A455C"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2EB4C40" w14:textId="0F1DBA9C" w:rsidR="008A455C" w:rsidRPr="008A455C" w:rsidRDefault="008A455C" w:rsidP="00E95A35">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 Matrices and masters for the production of records</w:t>
            </w:r>
          </w:p>
        </w:tc>
        <w:tc>
          <w:tcPr>
            <w:tcW w:w="3608" w:type="dxa"/>
            <w:tcBorders>
              <w:top w:val="single" w:sz="6" w:space="0" w:color="000000"/>
              <w:left w:val="single" w:sz="6" w:space="0" w:color="000000"/>
              <w:bottom w:val="single" w:sz="6" w:space="0" w:color="000000"/>
              <w:right w:val="single" w:sz="6" w:space="0" w:color="000000"/>
            </w:tcBorders>
            <w:hideMark/>
          </w:tcPr>
          <w:p w14:paraId="5C47A5A6" w14:textId="3AD6C446" w:rsidR="008A455C" w:rsidRPr="008A455C" w:rsidRDefault="008A455C" w:rsidP="00E95A35">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tcPr>
          <w:p w14:paraId="43AAA706" w14:textId="05025B6C" w:rsidR="008A455C" w:rsidRPr="008A455C" w:rsidRDefault="008A455C" w:rsidP="00E95A35">
            <w:pPr>
              <w:spacing w:after="0" w:line="240" w:lineRule="auto"/>
              <w:rPr>
                <w:rFonts w:ascii="Times New Roman" w:eastAsia="Times New Roman" w:hAnsi="Times New Roman" w:cs="Times New Roman"/>
                <w:sz w:val="23"/>
                <w:szCs w:val="23"/>
                <w:lang w:eastAsia="en-GB"/>
              </w:rPr>
            </w:pPr>
          </w:p>
        </w:tc>
      </w:tr>
      <w:tr w:rsidR="008A455C" w:rsidRPr="00632B36" w14:paraId="28C035CA" w14:textId="77777777" w:rsidTr="00E95A35">
        <w:trPr>
          <w:tblCellSpacing w:w="0" w:type="dxa"/>
        </w:trPr>
        <w:tc>
          <w:tcPr>
            <w:tcW w:w="1324" w:type="dxa"/>
            <w:vMerge/>
            <w:tcBorders>
              <w:left w:val="single" w:sz="6" w:space="0" w:color="000000"/>
              <w:bottom w:val="single" w:sz="6" w:space="0" w:color="000000"/>
              <w:right w:val="single" w:sz="6" w:space="0" w:color="000000"/>
            </w:tcBorders>
            <w:vAlign w:val="center"/>
            <w:hideMark/>
          </w:tcPr>
          <w:p w14:paraId="2FA97DF1" w14:textId="77777777" w:rsidR="008A455C" w:rsidRPr="008A455C" w:rsidRDefault="008A455C"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451402C" w14:textId="76627A6D" w:rsidR="008A455C" w:rsidRPr="008A455C" w:rsidRDefault="008A455C" w:rsidP="00E95A35">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181E1784" w14:textId="77777777" w:rsidR="008A455C" w:rsidRPr="008A455C" w:rsidRDefault="008A455C" w:rsidP="00FE1946">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8A455C" w:rsidRPr="008A455C" w14:paraId="65AF80FD" w14:textId="77777777" w:rsidTr="00E95A35">
              <w:trPr>
                <w:tblCellSpacing w:w="0" w:type="dxa"/>
              </w:trPr>
              <w:tc>
                <w:tcPr>
                  <w:tcW w:w="230" w:type="dxa"/>
                  <w:hideMark/>
                </w:tcPr>
                <w:p w14:paraId="5578D53B" w14:textId="77777777" w:rsidR="008A455C" w:rsidRPr="008A455C" w:rsidRDefault="008A455C" w:rsidP="00FE1946">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w:t>
                  </w:r>
                </w:p>
              </w:tc>
              <w:tc>
                <w:tcPr>
                  <w:tcW w:w="3348" w:type="dxa"/>
                  <w:hideMark/>
                </w:tcPr>
                <w:p w14:paraId="17990DB4" w14:textId="77777777" w:rsidR="008A455C" w:rsidRPr="008A455C" w:rsidRDefault="008A455C" w:rsidP="00FE1946">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18F45882" w14:textId="77777777" w:rsidR="008A455C" w:rsidRPr="008A455C" w:rsidRDefault="008A455C" w:rsidP="00FE1946">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8A455C" w:rsidRPr="008A455C" w14:paraId="10B356AB" w14:textId="77777777" w:rsidTr="00E95A35">
              <w:trPr>
                <w:tblCellSpacing w:w="0" w:type="dxa"/>
              </w:trPr>
              <w:tc>
                <w:tcPr>
                  <w:tcW w:w="230" w:type="dxa"/>
                  <w:hideMark/>
                </w:tcPr>
                <w:p w14:paraId="70F42A99" w14:textId="77777777" w:rsidR="008A455C" w:rsidRPr="008A455C" w:rsidRDefault="008A455C" w:rsidP="00FE1946">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w:t>
                  </w:r>
                </w:p>
              </w:tc>
              <w:tc>
                <w:tcPr>
                  <w:tcW w:w="3348" w:type="dxa"/>
                  <w:hideMark/>
                </w:tcPr>
                <w:p w14:paraId="62131256" w14:textId="22F4CEBC" w:rsidR="008A455C" w:rsidRPr="008A455C" w:rsidRDefault="008A455C" w:rsidP="00FE1946">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within the above limit, the value of all the materials of headings 8523 used does not exceed 10 % of the ex-works price of the product</w:t>
                  </w:r>
                </w:p>
              </w:tc>
            </w:tr>
          </w:tbl>
          <w:p w14:paraId="595EE790" w14:textId="77777777" w:rsidR="008A455C" w:rsidRPr="008A455C" w:rsidRDefault="008A455C"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8E65E66" w14:textId="77777777" w:rsidR="008A455C" w:rsidRPr="008A455C" w:rsidRDefault="008A455C" w:rsidP="00E95A35">
            <w:pPr>
              <w:spacing w:after="0" w:line="240" w:lineRule="auto"/>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507FD4B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F8F83AD" w14:textId="77777777" w:rsidR="007D4F2E" w:rsidRPr="008A455C" w:rsidRDefault="007D4F2E" w:rsidP="00E95A35">
            <w:pPr>
              <w:spacing w:after="0" w:line="240" w:lineRule="auto"/>
              <w:ind w:right="195"/>
              <w:rPr>
                <w:rFonts w:ascii="Times New Roman" w:eastAsia="Times New Roman" w:hAnsi="Times New Roman" w:cs="Times New Roman"/>
                <w:sz w:val="23"/>
                <w:szCs w:val="23"/>
                <w:lang w:eastAsia="en-GB"/>
              </w:rPr>
            </w:pPr>
            <w:r w:rsidRPr="008A455C">
              <w:rPr>
                <w:rFonts w:ascii="Times New Roman" w:eastAsia="Times New Roman" w:hAnsi="Times New Roman" w:cs="Times New Roman"/>
                <w:sz w:val="23"/>
                <w:szCs w:val="23"/>
                <w:lang w:eastAsia="en-GB"/>
              </w:rPr>
              <w:t>8525</w:t>
            </w:r>
          </w:p>
        </w:tc>
        <w:tc>
          <w:tcPr>
            <w:tcW w:w="2689" w:type="dxa"/>
            <w:tcBorders>
              <w:top w:val="single" w:sz="6" w:space="0" w:color="000000"/>
              <w:left w:val="single" w:sz="6" w:space="0" w:color="000000"/>
              <w:bottom w:val="single" w:sz="6" w:space="0" w:color="000000"/>
              <w:right w:val="single" w:sz="6" w:space="0" w:color="000000"/>
            </w:tcBorders>
            <w:hideMark/>
          </w:tcPr>
          <w:p w14:paraId="7FBB4C13" w14:textId="24286861"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Transmission apparatus for</w:t>
            </w:r>
            <w:r w:rsidR="00FF0B2F">
              <w:rPr>
                <w:rFonts w:ascii="Times New Roman" w:eastAsia="Times New Roman" w:hAnsi="Times New Roman" w:cs="Times New Roman"/>
                <w:sz w:val="23"/>
                <w:szCs w:val="23"/>
                <w:lang w:eastAsia="en-GB"/>
              </w:rPr>
              <w:t xml:space="preserve"> radio-telephony, radio-telegraphy</w:t>
            </w:r>
            <w:r w:rsidR="0011247C">
              <w:rPr>
                <w:rFonts w:ascii="Times New Roman" w:eastAsia="Times New Roman" w:hAnsi="Times New Roman" w:cs="Times New Roman"/>
                <w:sz w:val="23"/>
                <w:szCs w:val="23"/>
                <w:lang w:eastAsia="en-GB"/>
              </w:rPr>
              <w:t>,</w:t>
            </w:r>
            <w:r w:rsidRPr="004A6868">
              <w:rPr>
                <w:rFonts w:ascii="Times New Roman" w:eastAsia="Times New Roman" w:hAnsi="Times New Roman" w:cs="Times New Roman"/>
                <w:sz w:val="23"/>
                <w:szCs w:val="23"/>
                <w:lang w:eastAsia="en-GB"/>
              </w:rPr>
              <w:t xml:space="preserve"> radio-broadcasting or television, whether or not incorporating reception apparatus or sound recording or reproducing apparatus; television cameras, </w:t>
            </w:r>
            <w:r w:rsidR="0011247C">
              <w:rPr>
                <w:rFonts w:ascii="Times New Roman" w:eastAsia="Times New Roman" w:hAnsi="Times New Roman" w:cs="Times New Roman"/>
                <w:sz w:val="23"/>
                <w:szCs w:val="23"/>
                <w:lang w:eastAsia="en-GB"/>
              </w:rPr>
              <w:t xml:space="preserve">still image video cameras and other </w:t>
            </w:r>
            <w:r w:rsidRPr="004A6868">
              <w:rPr>
                <w:rFonts w:ascii="Times New Roman" w:eastAsia="Times New Roman" w:hAnsi="Times New Roman" w:cs="Times New Roman"/>
                <w:sz w:val="23"/>
                <w:szCs w:val="23"/>
                <w:lang w:eastAsia="en-GB"/>
              </w:rPr>
              <w:t>digital cameras and video camera recorders</w:t>
            </w:r>
          </w:p>
        </w:tc>
        <w:tc>
          <w:tcPr>
            <w:tcW w:w="3608" w:type="dxa"/>
            <w:tcBorders>
              <w:top w:val="single" w:sz="6" w:space="0" w:color="000000"/>
              <w:left w:val="single" w:sz="6" w:space="0" w:color="000000"/>
              <w:bottom w:val="single" w:sz="6" w:space="0" w:color="000000"/>
              <w:right w:val="single" w:sz="6" w:space="0" w:color="000000"/>
            </w:tcBorders>
            <w:hideMark/>
          </w:tcPr>
          <w:p w14:paraId="4F62790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19E5190" w14:textId="77777777" w:rsidTr="00E95A35">
              <w:trPr>
                <w:tblCellSpacing w:w="0" w:type="dxa"/>
              </w:trPr>
              <w:tc>
                <w:tcPr>
                  <w:tcW w:w="230" w:type="dxa"/>
                  <w:hideMark/>
                </w:tcPr>
                <w:p w14:paraId="0FC8D7D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70CD04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21ABD62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9EAFDC6" w14:textId="77777777" w:rsidTr="00E95A35">
              <w:trPr>
                <w:tblCellSpacing w:w="0" w:type="dxa"/>
              </w:trPr>
              <w:tc>
                <w:tcPr>
                  <w:tcW w:w="230" w:type="dxa"/>
                  <w:hideMark/>
                </w:tcPr>
                <w:p w14:paraId="5842A1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F3AB2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27168CD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724F96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27896E7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30FEEC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8526</w:t>
            </w:r>
          </w:p>
        </w:tc>
        <w:tc>
          <w:tcPr>
            <w:tcW w:w="2689" w:type="dxa"/>
            <w:tcBorders>
              <w:top w:val="single" w:sz="6" w:space="0" w:color="000000"/>
              <w:left w:val="single" w:sz="6" w:space="0" w:color="000000"/>
              <w:bottom w:val="single" w:sz="6" w:space="0" w:color="000000"/>
              <w:right w:val="single" w:sz="6" w:space="0" w:color="000000"/>
            </w:tcBorders>
            <w:hideMark/>
          </w:tcPr>
          <w:p w14:paraId="25475B8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Radar apparatus, radio navigational aid apparatus and radio remote control apparatus</w:t>
            </w:r>
          </w:p>
        </w:tc>
        <w:tc>
          <w:tcPr>
            <w:tcW w:w="3608" w:type="dxa"/>
            <w:tcBorders>
              <w:top w:val="single" w:sz="6" w:space="0" w:color="000000"/>
              <w:left w:val="single" w:sz="6" w:space="0" w:color="000000"/>
              <w:bottom w:val="single" w:sz="6" w:space="0" w:color="000000"/>
              <w:right w:val="single" w:sz="6" w:space="0" w:color="000000"/>
            </w:tcBorders>
            <w:hideMark/>
          </w:tcPr>
          <w:p w14:paraId="3D8DFAD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79D9B3F" w14:textId="77777777" w:rsidTr="00E95A35">
              <w:trPr>
                <w:tblCellSpacing w:w="0" w:type="dxa"/>
              </w:trPr>
              <w:tc>
                <w:tcPr>
                  <w:tcW w:w="230" w:type="dxa"/>
                  <w:hideMark/>
                </w:tcPr>
                <w:p w14:paraId="0ADDE7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E03ECB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7459AD8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D508B86" w14:textId="77777777" w:rsidTr="00E95A35">
              <w:trPr>
                <w:tblCellSpacing w:w="0" w:type="dxa"/>
              </w:trPr>
              <w:tc>
                <w:tcPr>
                  <w:tcW w:w="230" w:type="dxa"/>
                  <w:hideMark/>
                </w:tcPr>
                <w:p w14:paraId="2F62242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312A4F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7605790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B02051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28DF70D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E5F866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8527</w:t>
            </w:r>
          </w:p>
        </w:tc>
        <w:tc>
          <w:tcPr>
            <w:tcW w:w="2689" w:type="dxa"/>
            <w:tcBorders>
              <w:top w:val="single" w:sz="6" w:space="0" w:color="000000"/>
              <w:left w:val="single" w:sz="6" w:space="0" w:color="000000"/>
              <w:bottom w:val="single" w:sz="6" w:space="0" w:color="000000"/>
              <w:right w:val="single" w:sz="6" w:space="0" w:color="000000"/>
            </w:tcBorders>
            <w:hideMark/>
          </w:tcPr>
          <w:p w14:paraId="11B4CA1C" w14:textId="0C084934"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Reception apparatus for </w:t>
            </w:r>
            <w:r w:rsidR="00155372">
              <w:rPr>
                <w:rFonts w:ascii="Times New Roman" w:eastAsia="Times New Roman" w:hAnsi="Times New Roman" w:cs="Times New Roman"/>
                <w:sz w:val="23"/>
                <w:szCs w:val="23"/>
                <w:lang w:eastAsia="en-GB"/>
              </w:rPr>
              <w:t xml:space="preserve">radio-telephony, radio-telegraphy or </w:t>
            </w:r>
            <w:r w:rsidRPr="004A6868">
              <w:rPr>
                <w:rFonts w:ascii="Times New Roman" w:eastAsia="Times New Roman" w:hAnsi="Times New Roman" w:cs="Times New Roman"/>
                <w:sz w:val="23"/>
                <w:szCs w:val="23"/>
                <w:lang w:eastAsia="en-GB"/>
              </w:rPr>
              <w:t>radio-broadcasting, whether or not combined, in the same housing, with sound recording or reproducing apparatus or a clock</w:t>
            </w:r>
          </w:p>
        </w:tc>
        <w:tc>
          <w:tcPr>
            <w:tcW w:w="3608" w:type="dxa"/>
            <w:tcBorders>
              <w:top w:val="single" w:sz="6" w:space="0" w:color="000000"/>
              <w:left w:val="single" w:sz="6" w:space="0" w:color="000000"/>
              <w:bottom w:val="single" w:sz="6" w:space="0" w:color="000000"/>
              <w:right w:val="single" w:sz="6" w:space="0" w:color="000000"/>
            </w:tcBorders>
            <w:hideMark/>
          </w:tcPr>
          <w:p w14:paraId="5FBA44B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1FC19F0" w14:textId="77777777" w:rsidTr="00E95A35">
              <w:trPr>
                <w:tblCellSpacing w:w="0" w:type="dxa"/>
              </w:trPr>
              <w:tc>
                <w:tcPr>
                  <w:tcW w:w="230" w:type="dxa"/>
                  <w:hideMark/>
                </w:tcPr>
                <w:p w14:paraId="07EB620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C1C3A7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0F7BC7E9"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D3D403A" w14:textId="77777777" w:rsidTr="00E95A35">
              <w:trPr>
                <w:tblCellSpacing w:w="0" w:type="dxa"/>
              </w:trPr>
              <w:tc>
                <w:tcPr>
                  <w:tcW w:w="230" w:type="dxa"/>
                  <w:hideMark/>
                </w:tcPr>
                <w:p w14:paraId="1AB0E03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E960B5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21D5B91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F29FD1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1704F5E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EF8A9E5" w14:textId="77777777" w:rsidR="007D4F2E" w:rsidRPr="00EB12B6" w:rsidRDefault="007D4F2E" w:rsidP="00E95A35">
            <w:pPr>
              <w:spacing w:after="0" w:line="240" w:lineRule="auto"/>
              <w:ind w:right="195"/>
              <w:rPr>
                <w:rFonts w:ascii="Times New Roman" w:eastAsia="Times New Roman" w:hAnsi="Times New Roman" w:cs="Times New Roman"/>
                <w:sz w:val="23"/>
                <w:szCs w:val="23"/>
                <w:lang w:eastAsia="en-GB"/>
              </w:rPr>
            </w:pPr>
            <w:r w:rsidRPr="00EB12B6">
              <w:rPr>
                <w:rFonts w:ascii="Times New Roman" w:eastAsia="Times New Roman" w:hAnsi="Times New Roman" w:cs="Times New Roman"/>
                <w:sz w:val="23"/>
                <w:szCs w:val="23"/>
                <w:lang w:eastAsia="en-GB"/>
              </w:rPr>
              <w:t>8528</w:t>
            </w:r>
          </w:p>
        </w:tc>
        <w:tc>
          <w:tcPr>
            <w:tcW w:w="2689" w:type="dxa"/>
            <w:tcBorders>
              <w:top w:val="single" w:sz="6" w:space="0" w:color="000000"/>
              <w:left w:val="single" w:sz="6" w:space="0" w:color="000000"/>
              <w:bottom w:val="single" w:sz="6" w:space="0" w:color="000000"/>
              <w:right w:val="single" w:sz="6" w:space="0" w:color="000000"/>
            </w:tcBorders>
            <w:hideMark/>
          </w:tcPr>
          <w:p w14:paraId="449A7C19" w14:textId="1C386511" w:rsidR="007D4F2E" w:rsidRPr="00EB12B6" w:rsidRDefault="00945DCE" w:rsidP="00E95A35">
            <w:pPr>
              <w:spacing w:after="0" w:line="240" w:lineRule="auto"/>
              <w:rPr>
                <w:rFonts w:ascii="Times New Roman" w:eastAsia="Times New Roman" w:hAnsi="Times New Roman" w:cs="Times New Roman"/>
                <w:sz w:val="23"/>
                <w:szCs w:val="23"/>
                <w:lang w:eastAsia="en-GB"/>
              </w:rPr>
            </w:pPr>
            <w:r w:rsidRPr="00EB12B6">
              <w:rPr>
                <w:rFonts w:ascii="Times New Roman" w:eastAsia="Times New Roman" w:hAnsi="Times New Roman" w:cs="Times New Roman"/>
                <w:sz w:val="23"/>
                <w:szCs w:val="23"/>
                <w:lang w:eastAsia="en-GB"/>
              </w:rPr>
              <w:t>Reception apparatus for television, whether or not incorporating radio broadcast receivers or sound or video recording or reproducing apparatus;</w:t>
            </w:r>
            <w:r w:rsidR="00EB12B6" w:rsidRPr="00EB12B6">
              <w:rPr>
                <w:rFonts w:ascii="Times New Roman" w:eastAsia="Times New Roman" w:hAnsi="Times New Roman" w:cs="Times New Roman"/>
                <w:sz w:val="23"/>
                <w:szCs w:val="23"/>
                <w:lang w:eastAsia="en-GB"/>
              </w:rPr>
              <w:t xml:space="preserve"> video monitors and video projectors</w:t>
            </w:r>
          </w:p>
        </w:tc>
        <w:tc>
          <w:tcPr>
            <w:tcW w:w="3608" w:type="dxa"/>
            <w:tcBorders>
              <w:top w:val="single" w:sz="6" w:space="0" w:color="000000"/>
              <w:left w:val="single" w:sz="6" w:space="0" w:color="000000"/>
              <w:bottom w:val="single" w:sz="6" w:space="0" w:color="000000"/>
              <w:right w:val="single" w:sz="6" w:space="0" w:color="000000"/>
            </w:tcBorders>
            <w:hideMark/>
          </w:tcPr>
          <w:p w14:paraId="50F2D83C" w14:textId="77777777" w:rsidR="001D4D3F" w:rsidRPr="001D4D3F" w:rsidRDefault="007D4F2E" w:rsidP="001D4D3F">
            <w:pPr>
              <w:spacing w:after="0" w:line="240" w:lineRule="auto"/>
              <w:rPr>
                <w:rFonts w:ascii="Times New Roman" w:eastAsia="Times New Roman" w:hAnsi="Times New Roman" w:cs="Times New Roman"/>
                <w:sz w:val="23"/>
                <w:szCs w:val="23"/>
                <w:lang w:eastAsia="en-GB"/>
              </w:rPr>
            </w:pPr>
            <w:r w:rsidRPr="001D4D3F">
              <w:rPr>
                <w:rFonts w:ascii="Times New Roman" w:eastAsia="Times New Roman" w:hAnsi="Times New Roman" w:cs="Times New Roman"/>
                <w:sz w:val="23"/>
                <w:szCs w:val="23"/>
                <w:lang w:eastAsia="en-GB"/>
              </w:rPr>
              <w:t> </w:t>
            </w:r>
            <w:r w:rsidR="001D4D3F" w:rsidRPr="001D4D3F">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1D4D3F" w:rsidRPr="001D4D3F" w14:paraId="7BB1205B" w14:textId="77777777" w:rsidTr="00E95A35">
              <w:trPr>
                <w:tblCellSpacing w:w="0" w:type="dxa"/>
              </w:trPr>
              <w:tc>
                <w:tcPr>
                  <w:tcW w:w="230" w:type="dxa"/>
                  <w:hideMark/>
                </w:tcPr>
                <w:p w14:paraId="0F5E56D5" w14:textId="77777777" w:rsidR="001D4D3F" w:rsidRPr="001D4D3F" w:rsidRDefault="001D4D3F" w:rsidP="001D4D3F">
                  <w:pPr>
                    <w:spacing w:after="0" w:line="240" w:lineRule="auto"/>
                    <w:rPr>
                      <w:rFonts w:ascii="Times New Roman" w:eastAsia="Times New Roman" w:hAnsi="Times New Roman" w:cs="Times New Roman"/>
                      <w:sz w:val="23"/>
                      <w:szCs w:val="23"/>
                      <w:lang w:eastAsia="en-GB"/>
                    </w:rPr>
                  </w:pPr>
                  <w:r w:rsidRPr="001D4D3F">
                    <w:rPr>
                      <w:rFonts w:ascii="Times New Roman" w:eastAsia="Times New Roman" w:hAnsi="Times New Roman" w:cs="Times New Roman"/>
                      <w:sz w:val="23"/>
                      <w:szCs w:val="23"/>
                      <w:lang w:eastAsia="en-GB"/>
                    </w:rPr>
                    <w:t>—</w:t>
                  </w:r>
                </w:p>
              </w:tc>
              <w:tc>
                <w:tcPr>
                  <w:tcW w:w="3348" w:type="dxa"/>
                  <w:hideMark/>
                </w:tcPr>
                <w:p w14:paraId="3135E579" w14:textId="77777777" w:rsidR="001D4D3F" w:rsidRPr="001D4D3F" w:rsidRDefault="001D4D3F" w:rsidP="001D4D3F">
                  <w:pPr>
                    <w:spacing w:after="0" w:line="240" w:lineRule="auto"/>
                    <w:rPr>
                      <w:rFonts w:ascii="Times New Roman" w:eastAsia="Times New Roman" w:hAnsi="Times New Roman" w:cs="Times New Roman"/>
                      <w:sz w:val="23"/>
                      <w:szCs w:val="23"/>
                      <w:lang w:eastAsia="en-GB"/>
                    </w:rPr>
                  </w:pPr>
                  <w:r w:rsidRPr="001D4D3F">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55333540" w14:textId="77777777" w:rsidR="001D4D3F" w:rsidRPr="001D4D3F" w:rsidRDefault="001D4D3F" w:rsidP="001D4D3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1D4D3F" w:rsidRPr="001D4D3F" w14:paraId="38344DFE" w14:textId="77777777" w:rsidTr="00E95A35">
              <w:trPr>
                <w:tblCellSpacing w:w="0" w:type="dxa"/>
              </w:trPr>
              <w:tc>
                <w:tcPr>
                  <w:tcW w:w="230" w:type="dxa"/>
                  <w:hideMark/>
                </w:tcPr>
                <w:p w14:paraId="288EAB33" w14:textId="77777777" w:rsidR="001D4D3F" w:rsidRPr="001D4D3F" w:rsidRDefault="001D4D3F" w:rsidP="001D4D3F">
                  <w:pPr>
                    <w:spacing w:after="0" w:line="240" w:lineRule="auto"/>
                    <w:rPr>
                      <w:rFonts w:ascii="Times New Roman" w:eastAsia="Times New Roman" w:hAnsi="Times New Roman" w:cs="Times New Roman"/>
                      <w:sz w:val="23"/>
                      <w:szCs w:val="23"/>
                      <w:lang w:eastAsia="en-GB"/>
                    </w:rPr>
                  </w:pPr>
                  <w:r w:rsidRPr="001D4D3F">
                    <w:rPr>
                      <w:rFonts w:ascii="Times New Roman" w:eastAsia="Times New Roman" w:hAnsi="Times New Roman" w:cs="Times New Roman"/>
                      <w:sz w:val="23"/>
                      <w:szCs w:val="23"/>
                      <w:lang w:eastAsia="en-GB"/>
                    </w:rPr>
                    <w:t>—</w:t>
                  </w:r>
                </w:p>
              </w:tc>
              <w:tc>
                <w:tcPr>
                  <w:tcW w:w="3348" w:type="dxa"/>
                  <w:hideMark/>
                </w:tcPr>
                <w:p w14:paraId="044A79EE" w14:textId="77777777" w:rsidR="001D4D3F" w:rsidRPr="001D4D3F" w:rsidRDefault="001D4D3F" w:rsidP="001D4D3F">
                  <w:pPr>
                    <w:spacing w:after="0" w:line="240" w:lineRule="auto"/>
                    <w:rPr>
                      <w:rFonts w:ascii="Times New Roman" w:eastAsia="Times New Roman" w:hAnsi="Times New Roman" w:cs="Times New Roman"/>
                      <w:sz w:val="23"/>
                      <w:szCs w:val="23"/>
                      <w:lang w:eastAsia="en-GB"/>
                    </w:rPr>
                  </w:pPr>
                  <w:r w:rsidRPr="001D4D3F">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7597B6FA" w14:textId="77777777" w:rsidR="007D4F2E" w:rsidRPr="001D4D3F"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853843D" w14:textId="77777777" w:rsidR="007D4F2E" w:rsidRPr="001D4D3F" w:rsidRDefault="007D4F2E" w:rsidP="00E95A35">
            <w:pPr>
              <w:spacing w:after="0" w:line="240" w:lineRule="auto"/>
              <w:rPr>
                <w:rFonts w:ascii="Times New Roman" w:eastAsia="Times New Roman" w:hAnsi="Times New Roman" w:cs="Times New Roman"/>
                <w:sz w:val="23"/>
                <w:szCs w:val="23"/>
                <w:lang w:eastAsia="en-GB"/>
              </w:rPr>
            </w:pPr>
            <w:r w:rsidRPr="001D4D3F">
              <w:rPr>
                <w:rFonts w:ascii="Times New Roman" w:eastAsia="Times New Roman" w:hAnsi="Times New Roman" w:cs="Times New Roman"/>
                <w:sz w:val="23"/>
                <w:szCs w:val="23"/>
                <w:lang w:eastAsia="en-GB"/>
              </w:rPr>
              <w:t> </w:t>
            </w:r>
          </w:p>
        </w:tc>
      </w:tr>
      <w:tr w:rsidR="007D4F2E" w:rsidRPr="00632B36" w14:paraId="3A598607"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455F5EE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8529</w:t>
            </w:r>
          </w:p>
        </w:tc>
        <w:tc>
          <w:tcPr>
            <w:tcW w:w="2689" w:type="dxa"/>
            <w:tcBorders>
              <w:top w:val="single" w:sz="6" w:space="0" w:color="000000"/>
              <w:left w:val="single" w:sz="6" w:space="0" w:color="000000"/>
              <w:bottom w:val="single" w:sz="6" w:space="0" w:color="000000"/>
              <w:right w:val="single" w:sz="6" w:space="0" w:color="000000"/>
            </w:tcBorders>
            <w:hideMark/>
          </w:tcPr>
          <w:p w14:paraId="76C7B94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Parts suitable for use solely or principally with the apparatus of headings 8525 to 8528:</w:t>
            </w:r>
          </w:p>
        </w:tc>
        <w:tc>
          <w:tcPr>
            <w:tcW w:w="3608" w:type="dxa"/>
            <w:tcBorders>
              <w:top w:val="single" w:sz="6" w:space="0" w:color="000000"/>
              <w:left w:val="single" w:sz="6" w:space="0" w:color="000000"/>
              <w:bottom w:val="single" w:sz="6" w:space="0" w:color="000000"/>
              <w:right w:val="single" w:sz="6" w:space="0" w:color="000000"/>
            </w:tcBorders>
            <w:hideMark/>
          </w:tcPr>
          <w:p w14:paraId="671C977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4EEB77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E6B7E03"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7777D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E25EC1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Suitable for use solely or principally with video recording or reproducing apparatus</w:t>
            </w:r>
          </w:p>
        </w:tc>
        <w:tc>
          <w:tcPr>
            <w:tcW w:w="3608" w:type="dxa"/>
            <w:tcBorders>
              <w:top w:val="single" w:sz="6" w:space="0" w:color="000000"/>
              <w:left w:val="single" w:sz="6" w:space="0" w:color="000000"/>
              <w:bottom w:val="single" w:sz="6" w:space="0" w:color="000000"/>
              <w:right w:val="single" w:sz="6" w:space="0" w:color="000000"/>
            </w:tcBorders>
            <w:hideMark/>
          </w:tcPr>
          <w:p w14:paraId="6FDE509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EC7B4A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85CA4D1"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4B7AC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55135B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78654A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0982722" w14:textId="77777777" w:rsidTr="00E95A35">
              <w:trPr>
                <w:tblCellSpacing w:w="0" w:type="dxa"/>
              </w:trPr>
              <w:tc>
                <w:tcPr>
                  <w:tcW w:w="230" w:type="dxa"/>
                  <w:hideMark/>
                </w:tcPr>
                <w:p w14:paraId="376AFDE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E9AB82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5822113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156F51E" w14:textId="77777777" w:rsidTr="00E95A35">
              <w:trPr>
                <w:tblCellSpacing w:w="0" w:type="dxa"/>
              </w:trPr>
              <w:tc>
                <w:tcPr>
                  <w:tcW w:w="230" w:type="dxa"/>
                  <w:hideMark/>
                </w:tcPr>
                <w:p w14:paraId="2DFAC72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8B776D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00063FA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AC5265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2DB3945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52BC50A" w14:textId="78E23B5E"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8535</w:t>
            </w:r>
            <w:r w:rsidR="003C0349">
              <w:rPr>
                <w:rFonts w:ascii="Times New Roman" w:eastAsia="Times New Roman" w:hAnsi="Times New Roman" w:cs="Times New Roman"/>
                <w:sz w:val="23"/>
                <w:szCs w:val="23"/>
                <w:lang w:eastAsia="en-GB"/>
              </w:rPr>
              <w:t xml:space="preserve"> and 8536</w:t>
            </w:r>
          </w:p>
        </w:tc>
        <w:tc>
          <w:tcPr>
            <w:tcW w:w="2689" w:type="dxa"/>
            <w:tcBorders>
              <w:top w:val="single" w:sz="6" w:space="0" w:color="000000"/>
              <w:left w:val="single" w:sz="6" w:space="0" w:color="000000"/>
              <w:bottom w:val="single" w:sz="6" w:space="0" w:color="000000"/>
              <w:right w:val="single" w:sz="6" w:space="0" w:color="000000"/>
            </w:tcBorders>
            <w:hideMark/>
          </w:tcPr>
          <w:p w14:paraId="1B32DEC9" w14:textId="434C3E2E"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Electrical apparatus for switching or protecting electrical circuits, or for making connections to or in electrical circuits</w:t>
            </w:r>
          </w:p>
        </w:tc>
        <w:tc>
          <w:tcPr>
            <w:tcW w:w="3608" w:type="dxa"/>
            <w:tcBorders>
              <w:top w:val="single" w:sz="6" w:space="0" w:color="000000"/>
              <w:left w:val="single" w:sz="6" w:space="0" w:color="000000"/>
              <w:bottom w:val="single" w:sz="6" w:space="0" w:color="000000"/>
              <w:right w:val="single" w:sz="6" w:space="0" w:color="000000"/>
            </w:tcBorders>
            <w:hideMark/>
          </w:tcPr>
          <w:p w14:paraId="099989C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AD92CEC" w14:textId="77777777" w:rsidTr="00E95A35">
              <w:trPr>
                <w:tblCellSpacing w:w="0" w:type="dxa"/>
              </w:trPr>
              <w:tc>
                <w:tcPr>
                  <w:tcW w:w="230" w:type="dxa"/>
                  <w:hideMark/>
                </w:tcPr>
                <w:p w14:paraId="624873E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094785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689D1D9E"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15B4A0F" w14:textId="77777777" w:rsidTr="00E95A35">
              <w:trPr>
                <w:tblCellSpacing w:w="0" w:type="dxa"/>
              </w:trPr>
              <w:tc>
                <w:tcPr>
                  <w:tcW w:w="230" w:type="dxa"/>
                  <w:hideMark/>
                </w:tcPr>
                <w:p w14:paraId="6E8625F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B6B605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 8538 used does not exceed 10 % of the ex-works price of the product</w:t>
                  </w:r>
                </w:p>
              </w:tc>
            </w:tr>
          </w:tbl>
          <w:p w14:paraId="36350F9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CA4148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34A5122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F4AF39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8537</w:t>
            </w:r>
          </w:p>
        </w:tc>
        <w:tc>
          <w:tcPr>
            <w:tcW w:w="2689" w:type="dxa"/>
            <w:tcBorders>
              <w:top w:val="single" w:sz="6" w:space="0" w:color="000000"/>
              <w:left w:val="single" w:sz="6" w:space="0" w:color="000000"/>
              <w:bottom w:val="single" w:sz="6" w:space="0" w:color="000000"/>
              <w:right w:val="single" w:sz="6" w:space="0" w:color="000000"/>
            </w:tcBorders>
            <w:hideMark/>
          </w:tcPr>
          <w:p w14:paraId="3970FB5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608" w:type="dxa"/>
            <w:tcBorders>
              <w:top w:val="single" w:sz="6" w:space="0" w:color="000000"/>
              <w:left w:val="single" w:sz="6" w:space="0" w:color="000000"/>
              <w:bottom w:val="single" w:sz="6" w:space="0" w:color="000000"/>
              <w:right w:val="single" w:sz="6" w:space="0" w:color="000000"/>
            </w:tcBorders>
            <w:hideMark/>
          </w:tcPr>
          <w:p w14:paraId="3E673DF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CC1ADA3" w14:textId="77777777" w:rsidTr="00E95A35">
              <w:trPr>
                <w:tblCellSpacing w:w="0" w:type="dxa"/>
              </w:trPr>
              <w:tc>
                <w:tcPr>
                  <w:tcW w:w="230" w:type="dxa"/>
                  <w:hideMark/>
                </w:tcPr>
                <w:p w14:paraId="19C185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03C84D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4D2F0527"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CA95315" w14:textId="77777777" w:rsidTr="00E95A35">
              <w:trPr>
                <w:tblCellSpacing w:w="0" w:type="dxa"/>
              </w:trPr>
              <w:tc>
                <w:tcPr>
                  <w:tcW w:w="230" w:type="dxa"/>
                  <w:hideMark/>
                </w:tcPr>
                <w:p w14:paraId="1FE5993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6328F1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 8538 used does not exceed 10 % of the ex-works price of the product</w:t>
                  </w:r>
                </w:p>
              </w:tc>
            </w:tr>
          </w:tbl>
          <w:p w14:paraId="26E516A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DA3168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554A7AD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BB6A12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ex8541</w:t>
            </w:r>
          </w:p>
        </w:tc>
        <w:tc>
          <w:tcPr>
            <w:tcW w:w="2689" w:type="dxa"/>
            <w:tcBorders>
              <w:top w:val="single" w:sz="6" w:space="0" w:color="000000"/>
              <w:left w:val="single" w:sz="6" w:space="0" w:color="000000"/>
              <w:bottom w:val="single" w:sz="6" w:space="0" w:color="000000"/>
              <w:right w:val="single" w:sz="6" w:space="0" w:color="000000"/>
            </w:tcBorders>
            <w:hideMark/>
          </w:tcPr>
          <w:p w14:paraId="68517BC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Diodes, transistors and similar semi-conductor devices, except wafers not yet cut into chips</w:t>
            </w:r>
          </w:p>
        </w:tc>
        <w:tc>
          <w:tcPr>
            <w:tcW w:w="3608" w:type="dxa"/>
            <w:tcBorders>
              <w:top w:val="single" w:sz="6" w:space="0" w:color="000000"/>
              <w:left w:val="single" w:sz="6" w:space="0" w:color="000000"/>
              <w:bottom w:val="single" w:sz="6" w:space="0" w:color="000000"/>
              <w:right w:val="single" w:sz="6" w:space="0" w:color="000000"/>
            </w:tcBorders>
            <w:hideMark/>
          </w:tcPr>
          <w:p w14:paraId="19078CD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FC3CE8E" w14:textId="77777777" w:rsidTr="00E95A35">
              <w:trPr>
                <w:tblCellSpacing w:w="0" w:type="dxa"/>
              </w:trPr>
              <w:tc>
                <w:tcPr>
                  <w:tcW w:w="230" w:type="dxa"/>
                  <w:hideMark/>
                </w:tcPr>
                <w:p w14:paraId="51B2E96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7AFD67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5D7D4F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A691B75" w14:textId="77777777" w:rsidTr="00E95A35">
              <w:trPr>
                <w:tblCellSpacing w:w="0" w:type="dxa"/>
              </w:trPr>
              <w:tc>
                <w:tcPr>
                  <w:tcW w:w="230" w:type="dxa"/>
                  <w:hideMark/>
                </w:tcPr>
                <w:p w14:paraId="24119DC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2DE04C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1D4F2B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155D7F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51DCAE2F"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255763B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8542</w:t>
            </w:r>
          </w:p>
        </w:tc>
        <w:tc>
          <w:tcPr>
            <w:tcW w:w="2689" w:type="dxa"/>
            <w:tcBorders>
              <w:top w:val="single" w:sz="6" w:space="0" w:color="000000"/>
              <w:left w:val="single" w:sz="6" w:space="0" w:color="000000"/>
              <w:bottom w:val="single" w:sz="6" w:space="0" w:color="000000"/>
              <w:right w:val="single" w:sz="6" w:space="0" w:color="000000"/>
            </w:tcBorders>
            <w:hideMark/>
          </w:tcPr>
          <w:p w14:paraId="24997871" w14:textId="2C3D7048"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Electronic integrated circuits</w:t>
            </w:r>
            <w:r w:rsidR="003A66F6">
              <w:rPr>
                <w:rFonts w:ascii="Times New Roman" w:eastAsia="Times New Roman" w:hAnsi="Times New Roman" w:cs="Times New Roman"/>
                <w:sz w:val="23"/>
                <w:szCs w:val="23"/>
                <w:lang w:eastAsia="en-GB"/>
              </w:rPr>
              <w:t xml:space="preserve"> and </w:t>
            </w:r>
            <w:proofErr w:type="spellStart"/>
            <w:r w:rsidR="003A66F6">
              <w:rPr>
                <w:rFonts w:ascii="Times New Roman" w:eastAsia="Times New Roman" w:hAnsi="Times New Roman" w:cs="Times New Roman"/>
                <w:sz w:val="23"/>
                <w:szCs w:val="23"/>
                <w:lang w:eastAsia="en-GB"/>
              </w:rPr>
              <w:t>microassemblies</w:t>
            </w:r>
            <w:proofErr w:type="spellEnd"/>
          </w:p>
        </w:tc>
        <w:tc>
          <w:tcPr>
            <w:tcW w:w="3608" w:type="dxa"/>
            <w:tcBorders>
              <w:top w:val="single" w:sz="6" w:space="0" w:color="000000"/>
              <w:left w:val="single" w:sz="6" w:space="0" w:color="000000"/>
              <w:bottom w:val="single" w:sz="6" w:space="0" w:color="000000"/>
              <w:right w:val="single" w:sz="6" w:space="0" w:color="000000"/>
            </w:tcBorders>
            <w:hideMark/>
          </w:tcPr>
          <w:p w14:paraId="2EAE3E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6D9D97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24F9058"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A1322D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B2D06F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Monolithic integrated circuits</w:t>
            </w:r>
          </w:p>
        </w:tc>
        <w:tc>
          <w:tcPr>
            <w:tcW w:w="3608" w:type="dxa"/>
            <w:tcBorders>
              <w:top w:val="single" w:sz="6" w:space="0" w:color="000000"/>
              <w:left w:val="single" w:sz="6" w:space="0" w:color="000000"/>
              <w:bottom w:val="single" w:sz="6" w:space="0" w:color="000000"/>
              <w:right w:val="single" w:sz="6" w:space="0" w:color="000000"/>
            </w:tcBorders>
            <w:hideMark/>
          </w:tcPr>
          <w:p w14:paraId="3971490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679D59D" w14:textId="77777777" w:rsidTr="00E95A35">
              <w:trPr>
                <w:tblCellSpacing w:w="0" w:type="dxa"/>
              </w:trPr>
              <w:tc>
                <w:tcPr>
                  <w:tcW w:w="230" w:type="dxa"/>
                  <w:hideMark/>
                </w:tcPr>
                <w:p w14:paraId="4A0AC7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A9D7AB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2B04A9A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712D3A3" w14:textId="77777777" w:rsidTr="00E95A35">
              <w:trPr>
                <w:tblCellSpacing w:w="0" w:type="dxa"/>
              </w:trPr>
              <w:tc>
                <w:tcPr>
                  <w:tcW w:w="230" w:type="dxa"/>
                  <w:hideMark/>
                </w:tcPr>
                <w:p w14:paraId="6CEE09D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2FB8B1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headings 8541 and 8542 used does not exceed 10 % of the ex-works price of the product</w:t>
                  </w:r>
                </w:p>
              </w:tc>
            </w:tr>
          </w:tbl>
          <w:p w14:paraId="784DBA2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58EA71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operation of diffusion, in which integrated circuits are formed on a semi-conductor substrate by the selective introduction of an appropriate dopant, whether or not assembled and/or tested in a country other than those specified in Article 3</w:t>
            </w:r>
          </w:p>
        </w:tc>
        <w:tc>
          <w:tcPr>
            <w:tcW w:w="1389" w:type="dxa"/>
            <w:tcBorders>
              <w:top w:val="single" w:sz="6" w:space="0" w:color="000000"/>
              <w:left w:val="single" w:sz="6" w:space="0" w:color="000000"/>
              <w:bottom w:val="single" w:sz="6" w:space="0" w:color="000000"/>
              <w:right w:val="single" w:sz="6" w:space="0" w:color="000000"/>
            </w:tcBorders>
            <w:hideMark/>
          </w:tcPr>
          <w:p w14:paraId="350C421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28A272C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F3C160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F25B3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459AA1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E3F4EA5" w14:textId="77777777" w:rsidTr="00E95A35">
              <w:trPr>
                <w:tblCellSpacing w:w="0" w:type="dxa"/>
              </w:trPr>
              <w:tc>
                <w:tcPr>
                  <w:tcW w:w="230" w:type="dxa"/>
                  <w:hideMark/>
                </w:tcPr>
                <w:p w14:paraId="0EDFDF8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D8FBC8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6DB8E91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39A1A8D" w14:textId="77777777" w:rsidTr="00E95A35">
              <w:trPr>
                <w:tblCellSpacing w:w="0" w:type="dxa"/>
              </w:trPr>
              <w:tc>
                <w:tcPr>
                  <w:tcW w:w="230" w:type="dxa"/>
                  <w:hideMark/>
                </w:tcPr>
                <w:p w14:paraId="69D3907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45B09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headings 8541 and 8542 used does not exceed 10 % of the ex-works price of the product</w:t>
                  </w:r>
                </w:p>
              </w:tc>
            </w:tr>
          </w:tbl>
          <w:p w14:paraId="29F97A8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62DF393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115A0FE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B19416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8544</w:t>
            </w:r>
          </w:p>
        </w:tc>
        <w:tc>
          <w:tcPr>
            <w:tcW w:w="2689" w:type="dxa"/>
            <w:tcBorders>
              <w:top w:val="single" w:sz="6" w:space="0" w:color="000000"/>
              <w:left w:val="single" w:sz="6" w:space="0" w:color="000000"/>
              <w:bottom w:val="single" w:sz="6" w:space="0" w:color="000000"/>
              <w:right w:val="single" w:sz="6" w:space="0" w:color="000000"/>
            </w:tcBorders>
            <w:hideMark/>
          </w:tcPr>
          <w:p w14:paraId="12EF372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Insulated (including enamelled or anodised) </w:t>
            </w:r>
            <w:r w:rsidRPr="004A6868">
              <w:rPr>
                <w:rFonts w:ascii="Times New Roman" w:eastAsia="Times New Roman" w:hAnsi="Times New Roman" w:cs="Times New Roman"/>
                <w:sz w:val="23"/>
                <w:szCs w:val="23"/>
                <w:lang w:eastAsia="en-GB"/>
              </w:rPr>
              <w:lastRenderedPageBreak/>
              <w:t>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608" w:type="dxa"/>
            <w:tcBorders>
              <w:top w:val="single" w:sz="6" w:space="0" w:color="000000"/>
              <w:left w:val="single" w:sz="6" w:space="0" w:color="000000"/>
              <w:bottom w:val="single" w:sz="6" w:space="0" w:color="000000"/>
              <w:right w:val="single" w:sz="6" w:space="0" w:color="000000"/>
            </w:tcBorders>
            <w:hideMark/>
          </w:tcPr>
          <w:p w14:paraId="7E24B8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xml:space="preserve">Manufacture in which the value of all the materials used does not exceed </w:t>
            </w:r>
            <w:r w:rsidRPr="004A6868">
              <w:rPr>
                <w:rFonts w:ascii="Times New Roman" w:eastAsia="Times New Roman" w:hAnsi="Times New Roman" w:cs="Times New Roman"/>
                <w:sz w:val="23"/>
                <w:szCs w:val="23"/>
                <w:lang w:eastAsia="en-GB"/>
              </w:rPr>
              <w:lastRenderedPageBreak/>
              <w:t>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1B5AA7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1748EC5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7217F0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8545</w:t>
            </w:r>
          </w:p>
        </w:tc>
        <w:tc>
          <w:tcPr>
            <w:tcW w:w="2689" w:type="dxa"/>
            <w:tcBorders>
              <w:top w:val="single" w:sz="6" w:space="0" w:color="000000"/>
              <w:left w:val="single" w:sz="6" w:space="0" w:color="000000"/>
              <w:bottom w:val="single" w:sz="6" w:space="0" w:color="000000"/>
              <w:right w:val="single" w:sz="6" w:space="0" w:color="000000"/>
            </w:tcBorders>
            <w:hideMark/>
          </w:tcPr>
          <w:p w14:paraId="6B13863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Carbon electrodes, carbon brushes, lamp carbons, battery carbons and other articles of graphite or other carbon, with or without metal, of a kind used for electrical purposes</w:t>
            </w:r>
          </w:p>
        </w:tc>
        <w:tc>
          <w:tcPr>
            <w:tcW w:w="3608" w:type="dxa"/>
            <w:tcBorders>
              <w:top w:val="single" w:sz="6" w:space="0" w:color="000000"/>
              <w:left w:val="single" w:sz="6" w:space="0" w:color="000000"/>
              <w:bottom w:val="single" w:sz="6" w:space="0" w:color="000000"/>
              <w:right w:val="single" w:sz="6" w:space="0" w:color="000000"/>
            </w:tcBorders>
            <w:hideMark/>
          </w:tcPr>
          <w:p w14:paraId="6710AED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60F62A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28FD63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39EFA7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8546</w:t>
            </w:r>
          </w:p>
        </w:tc>
        <w:tc>
          <w:tcPr>
            <w:tcW w:w="2689" w:type="dxa"/>
            <w:tcBorders>
              <w:top w:val="single" w:sz="6" w:space="0" w:color="000000"/>
              <w:left w:val="single" w:sz="6" w:space="0" w:color="000000"/>
              <w:bottom w:val="single" w:sz="6" w:space="0" w:color="000000"/>
              <w:right w:val="single" w:sz="6" w:space="0" w:color="000000"/>
            </w:tcBorders>
            <w:hideMark/>
          </w:tcPr>
          <w:p w14:paraId="64FB06D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Electrical insulators of any material</w:t>
            </w:r>
          </w:p>
        </w:tc>
        <w:tc>
          <w:tcPr>
            <w:tcW w:w="3608" w:type="dxa"/>
            <w:tcBorders>
              <w:top w:val="single" w:sz="6" w:space="0" w:color="000000"/>
              <w:left w:val="single" w:sz="6" w:space="0" w:color="000000"/>
              <w:bottom w:val="single" w:sz="6" w:space="0" w:color="000000"/>
              <w:right w:val="single" w:sz="6" w:space="0" w:color="000000"/>
            </w:tcBorders>
            <w:hideMark/>
          </w:tcPr>
          <w:p w14:paraId="0D43142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1688A5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8F50CE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31AC98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8547</w:t>
            </w:r>
          </w:p>
        </w:tc>
        <w:tc>
          <w:tcPr>
            <w:tcW w:w="2689" w:type="dxa"/>
            <w:tcBorders>
              <w:top w:val="single" w:sz="6" w:space="0" w:color="000000"/>
              <w:left w:val="single" w:sz="6" w:space="0" w:color="000000"/>
              <w:bottom w:val="single" w:sz="6" w:space="0" w:color="000000"/>
              <w:right w:val="single" w:sz="6" w:space="0" w:color="000000"/>
            </w:tcBorders>
            <w:hideMark/>
          </w:tcPr>
          <w:p w14:paraId="15B3664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608" w:type="dxa"/>
            <w:tcBorders>
              <w:top w:val="single" w:sz="6" w:space="0" w:color="000000"/>
              <w:left w:val="single" w:sz="6" w:space="0" w:color="000000"/>
              <w:bottom w:val="single" w:sz="6" w:space="0" w:color="000000"/>
              <w:right w:val="single" w:sz="6" w:space="0" w:color="000000"/>
            </w:tcBorders>
            <w:hideMark/>
          </w:tcPr>
          <w:p w14:paraId="1E671E1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4FA149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AA0E97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BFD7D6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8548</w:t>
            </w:r>
          </w:p>
        </w:tc>
        <w:tc>
          <w:tcPr>
            <w:tcW w:w="2689" w:type="dxa"/>
            <w:tcBorders>
              <w:top w:val="single" w:sz="6" w:space="0" w:color="000000"/>
              <w:left w:val="single" w:sz="6" w:space="0" w:color="000000"/>
              <w:bottom w:val="single" w:sz="6" w:space="0" w:color="000000"/>
              <w:right w:val="single" w:sz="6" w:space="0" w:color="000000"/>
            </w:tcBorders>
            <w:hideMark/>
          </w:tcPr>
          <w:p w14:paraId="36C0665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608" w:type="dxa"/>
            <w:tcBorders>
              <w:top w:val="single" w:sz="6" w:space="0" w:color="000000"/>
              <w:left w:val="single" w:sz="6" w:space="0" w:color="000000"/>
              <w:bottom w:val="single" w:sz="6" w:space="0" w:color="000000"/>
              <w:right w:val="single" w:sz="6" w:space="0" w:color="000000"/>
            </w:tcBorders>
            <w:hideMark/>
          </w:tcPr>
          <w:p w14:paraId="0E2382A9" w14:textId="5A61A573" w:rsidR="007D4F2E" w:rsidRPr="004A6868" w:rsidRDefault="006B735F" w:rsidP="00E95A35">
            <w:pPr>
              <w:spacing w:after="0" w:line="240" w:lineRule="auto"/>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eastAsia="en-GB"/>
              </w:rPr>
              <w:t xml:space="preserve">Manufacture in which the value of all materials </w:t>
            </w:r>
            <w:r w:rsidR="00914A4D">
              <w:rPr>
                <w:rFonts w:ascii="Times New Roman" w:eastAsia="Times New Roman" w:hAnsi="Times New Roman" w:cs="Times New Roman"/>
                <w:sz w:val="23"/>
                <w:szCs w:val="23"/>
                <w:lang w:eastAsia="en-GB"/>
              </w:rPr>
              <w:t>used does not exceed 40 %of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358397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D6BA1A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662D3F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86</w:t>
            </w:r>
          </w:p>
        </w:tc>
        <w:tc>
          <w:tcPr>
            <w:tcW w:w="2689" w:type="dxa"/>
            <w:tcBorders>
              <w:top w:val="single" w:sz="6" w:space="0" w:color="000000"/>
              <w:left w:val="single" w:sz="6" w:space="0" w:color="000000"/>
              <w:bottom w:val="single" w:sz="6" w:space="0" w:color="000000"/>
              <w:right w:val="single" w:sz="6" w:space="0" w:color="000000"/>
            </w:tcBorders>
            <w:hideMark/>
          </w:tcPr>
          <w:p w14:paraId="286B82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Railway or tramway locomotives, rolling-stock and parts thereof; railway or tramway track fixtures and </w:t>
            </w:r>
            <w:r w:rsidRPr="004A6868">
              <w:rPr>
                <w:rFonts w:ascii="Times New Roman" w:eastAsia="Times New Roman" w:hAnsi="Times New Roman" w:cs="Times New Roman"/>
                <w:sz w:val="23"/>
                <w:szCs w:val="23"/>
                <w:lang w:eastAsia="en-GB"/>
              </w:rPr>
              <w:lastRenderedPageBreak/>
              <w:t>fittings and parts thereof; mechanical (including electro-mechanical) traffic signalling equipment of all kinds;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F7A50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26C3CF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5CFD16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524656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8608</w:t>
            </w:r>
          </w:p>
        </w:tc>
        <w:tc>
          <w:tcPr>
            <w:tcW w:w="2689" w:type="dxa"/>
            <w:tcBorders>
              <w:top w:val="single" w:sz="6" w:space="0" w:color="000000"/>
              <w:left w:val="single" w:sz="6" w:space="0" w:color="000000"/>
              <w:bottom w:val="single" w:sz="6" w:space="0" w:color="000000"/>
              <w:right w:val="single" w:sz="6" w:space="0" w:color="000000"/>
            </w:tcBorders>
            <w:hideMark/>
          </w:tcPr>
          <w:p w14:paraId="2053A21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608" w:type="dxa"/>
            <w:tcBorders>
              <w:top w:val="single" w:sz="6" w:space="0" w:color="000000"/>
              <w:left w:val="single" w:sz="6" w:space="0" w:color="000000"/>
              <w:bottom w:val="single" w:sz="6" w:space="0" w:color="000000"/>
              <w:right w:val="single" w:sz="6" w:space="0" w:color="000000"/>
            </w:tcBorders>
            <w:hideMark/>
          </w:tcPr>
          <w:p w14:paraId="437E65F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F5FA721" w14:textId="77777777" w:rsidTr="00E95A35">
              <w:trPr>
                <w:tblCellSpacing w:w="0" w:type="dxa"/>
              </w:trPr>
              <w:tc>
                <w:tcPr>
                  <w:tcW w:w="230" w:type="dxa"/>
                  <w:hideMark/>
                </w:tcPr>
                <w:p w14:paraId="631A4F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373751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139B8A89"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DBB66D9" w14:textId="77777777" w:rsidTr="00E95A35">
              <w:trPr>
                <w:tblCellSpacing w:w="0" w:type="dxa"/>
              </w:trPr>
              <w:tc>
                <w:tcPr>
                  <w:tcW w:w="230" w:type="dxa"/>
                  <w:hideMark/>
                </w:tcPr>
                <w:p w14:paraId="511E72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827E6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296580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5F5126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74C6787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0A07FE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87</w:t>
            </w:r>
          </w:p>
        </w:tc>
        <w:tc>
          <w:tcPr>
            <w:tcW w:w="2689" w:type="dxa"/>
            <w:tcBorders>
              <w:top w:val="single" w:sz="6" w:space="0" w:color="000000"/>
              <w:left w:val="single" w:sz="6" w:space="0" w:color="000000"/>
              <w:bottom w:val="single" w:sz="6" w:space="0" w:color="000000"/>
              <w:right w:val="single" w:sz="6" w:space="0" w:color="000000"/>
            </w:tcBorders>
            <w:hideMark/>
          </w:tcPr>
          <w:p w14:paraId="0856CE6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Vehicles other than railway or tramway rolling-stock, and parts and accessories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53A16D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08A4D5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FDA62C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D0785D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8709</w:t>
            </w:r>
          </w:p>
        </w:tc>
        <w:tc>
          <w:tcPr>
            <w:tcW w:w="2689" w:type="dxa"/>
            <w:tcBorders>
              <w:top w:val="single" w:sz="6" w:space="0" w:color="000000"/>
              <w:left w:val="single" w:sz="6" w:space="0" w:color="000000"/>
              <w:bottom w:val="single" w:sz="6" w:space="0" w:color="000000"/>
              <w:right w:val="single" w:sz="6" w:space="0" w:color="000000"/>
            </w:tcBorders>
            <w:hideMark/>
          </w:tcPr>
          <w:p w14:paraId="24A5FC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608" w:type="dxa"/>
            <w:tcBorders>
              <w:top w:val="single" w:sz="6" w:space="0" w:color="000000"/>
              <w:left w:val="single" w:sz="6" w:space="0" w:color="000000"/>
              <w:bottom w:val="single" w:sz="6" w:space="0" w:color="000000"/>
              <w:right w:val="single" w:sz="6" w:space="0" w:color="000000"/>
            </w:tcBorders>
            <w:hideMark/>
          </w:tcPr>
          <w:p w14:paraId="0EDDE01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78B413D" w14:textId="77777777" w:rsidTr="00E95A35">
              <w:trPr>
                <w:tblCellSpacing w:w="0" w:type="dxa"/>
              </w:trPr>
              <w:tc>
                <w:tcPr>
                  <w:tcW w:w="230" w:type="dxa"/>
                  <w:hideMark/>
                </w:tcPr>
                <w:p w14:paraId="70E993E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BDB4FA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45281E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5082E8C" w14:textId="77777777" w:rsidTr="00E95A35">
              <w:trPr>
                <w:tblCellSpacing w:w="0" w:type="dxa"/>
              </w:trPr>
              <w:tc>
                <w:tcPr>
                  <w:tcW w:w="230" w:type="dxa"/>
                  <w:hideMark/>
                </w:tcPr>
                <w:p w14:paraId="1C4E2C0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DFAAE9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75EE6F1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729F6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1C401D2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80D3E3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8710</w:t>
            </w:r>
          </w:p>
        </w:tc>
        <w:tc>
          <w:tcPr>
            <w:tcW w:w="2689" w:type="dxa"/>
            <w:tcBorders>
              <w:top w:val="single" w:sz="6" w:space="0" w:color="000000"/>
              <w:left w:val="single" w:sz="6" w:space="0" w:color="000000"/>
              <w:bottom w:val="single" w:sz="6" w:space="0" w:color="000000"/>
              <w:right w:val="single" w:sz="6" w:space="0" w:color="000000"/>
            </w:tcBorders>
            <w:hideMark/>
          </w:tcPr>
          <w:p w14:paraId="2F18CBF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Tanks and other armoured fighting vehicles, motorized, whether or not fitted with weapons, and parts of such vehicles</w:t>
            </w:r>
          </w:p>
        </w:tc>
        <w:tc>
          <w:tcPr>
            <w:tcW w:w="3608" w:type="dxa"/>
            <w:tcBorders>
              <w:top w:val="single" w:sz="6" w:space="0" w:color="000000"/>
              <w:left w:val="single" w:sz="6" w:space="0" w:color="000000"/>
              <w:bottom w:val="single" w:sz="6" w:space="0" w:color="000000"/>
              <w:right w:val="single" w:sz="6" w:space="0" w:color="000000"/>
            </w:tcBorders>
            <w:hideMark/>
          </w:tcPr>
          <w:p w14:paraId="6556035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47F30A6" w14:textId="77777777" w:rsidTr="00E95A35">
              <w:trPr>
                <w:tblCellSpacing w:w="0" w:type="dxa"/>
              </w:trPr>
              <w:tc>
                <w:tcPr>
                  <w:tcW w:w="230" w:type="dxa"/>
                  <w:hideMark/>
                </w:tcPr>
                <w:p w14:paraId="2FCC2D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6F1C77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5E7A1E27"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849D5E2" w14:textId="77777777" w:rsidTr="00E95A35">
              <w:trPr>
                <w:tblCellSpacing w:w="0" w:type="dxa"/>
              </w:trPr>
              <w:tc>
                <w:tcPr>
                  <w:tcW w:w="230" w:type="dxa"/>
                  <w:hideMark/>
                </w:tcPr>
                <w:p w14:paraId="0DE3B3C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375C66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139EFED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5A4543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16E086F0"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62AAF9B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8711</w:t>
            </w:r>
          </w:p>
        </w:tc>
        <w:tc>
          <w:tcPr>
            <w:tcW w:w="2689" w:type="dxa"/>
            <w:tcBorders>
              <w:top w:val="single" w:sz="6" w:space="0" w:color="000000"/>
              <w:left w:val="single" w:sz="6" w:space="0" w:color="000000"/>
              <w:bottom w:val="single" w:sz="6" w:space="0" w:color="000000"/>
              <w:right w:val="single" w:sz="6" w:space="0" w:color="000000"/>
            </w:tcBorders>
            <w:hideMark/>
          </w:tcPr>
          <w:p w14:paraId="543BDE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Motorcycles (including mopeds) and cycles fitted with an auxiliary motor, with or without side-cars; side-cars:</w:t>
            </w:r>
          </w:p>
        </w:tc>
        <w:tc>
          <w:tcPr>
            <w:tcW w:w="3608" w:type="dxa"/>
            <w:tcBorders>
              <w:top w:val="single" w:sz="6" w:space="0" w:color="000000"/>
              <w:left w:val="single" w:sz="6" w:space="0" w:color="000000"/>
              <w:bottom w:val="single" w:sz="6" w:space="0" w:color="000000"/>
              <w:right w:val="single" w:sz="6" w:space="0" w:color="000000"/>
            </w:tcBorders>
            <w:hideMark/>
          </w:tcPr>
          <w:p w14:paraId="17C214A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0BA0120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2878271"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EA56A5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AEDA4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With reciprocating internal combustion piston engine of a cylinder capacity:</w:t>
            </w:r>
          </w:p>
        </w:tc>
        <w:tc>
          <w:tcPr>
            <w:tcW w:w="3608" w:type="dxa"/>
            <w:tcBorders>
              <w:top w:val="single" w:sz="6" w:space="0" w:color="000000"/>
              <w:left w:val="single" w:sz="6" w:space="0" w:color="000000"/>
              <w:bottom w:val="single" w:sz="6" w:space="0" w:color="000000"/>
              <w:right w:val="single" w:sz="6" w:space="0" w:color="000000"/>
            </w:tcBorders>
            <w:hideMark/>
          </w:tcPr>
          <w:p w14:paraId="39DC4A8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5324B6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D6DE8DC"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63A3FA3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24C245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Not exceeding 50 cm</w:t>
            </w:r>
            <w:r w:rsidRPr="004A6868">
              <w:rPr>
                <w:rFonts w:ascii="Times New Roman" w:eastAsia="Times New Roman" w:hAnsi="Times New Roman" w:cs="Times New Roman"/>
                <w:sz w:val="23"/>
                <w:szCs w:val="23"/>
                <w:vertAlign w:val="superscript"/>
                <w:lang w:eastAsia="en-GB"/>
              </w:rPr>
              <w:t>3</w:t>
            </w:r>
          </w:p>
        </w:tc>
        <w:tc>
          <w:tcPr>
            <w:tcW w:w="3608" w:type="dxa"/>
            <w:tcBorders>
              <w:top w:val="single" w:sz="6" w:space="0" w:color="000000"/>
              <w:left w:val="single" w:sz="6" w:space="0" w:color="000000"/>
              <w:bottom w:val="single" w:sz="6" w:space="0" w:color="000000"/>
              <w:right w:val="single" w:sz="6" w:space="0" w:color="000000"/>
            </w:tcBorders>
            <w:hideMark/>
          </w:tcPr>
          <w:p w14:paraId="4BF12A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AF3C103" w14:textId="77777777" w:rsidTr="00E95A35">
              <w:trPr>
                <w:tblCellSpacing w:w="0" w:type="dxa"/>
              </w:trPr>
              <w:tc>
                <w:tcPr>
                  <w:tcW w:w="230" w:type="dxa"/>
                  <w:hideMark/>
                </w:tcPr>
                <w:p w14:paraId="7DFB128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402D00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14405E78"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CBF4E3B" w14:textId="77777777" w:rsidTr="00E95A35">
              <w:trPr>
                <w:tblCellSpacing w:w="0" w:type="dxa"/>
              </w:trPr>
              <w:tc>
                <w:tcPr>
                  <w:tcW w:w="230" w:type="dxa"/>
                  <w:hideMark/>
                </w:tcPr>
                <w:p w14:paraId="0474D4E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348" w:type="dxa"/>
                  <w:hideMark/>
                </w:tcPr>
                <w:p w14:paraId="1119257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2228D48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36ED1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xml:space="preserve">Manufacture in which the value of all the materials </w:t>
            </w:r>
            <w:r w:rsidRPr="004A6868">
              <w:rPr>
                <w:rFonts w:ascii="Times New Roman" w:eastAsia="Times New Roman" w:hAnsi="Times New Roman" w:cs="Times New Roman"/>
                <w:sz w:val="23"/>
                <w:szCs w:val="23"/>
                <w:lang w:eastAsia="en-GB"/>
              </w:rPr>
              <w:lastRenderedPageBreak/>
              <w:t>used does not exceed 20 % of the ex-works price of the product</w:t>
            </w:r>
          </w:p>
        </w:tc>
      </w:tr>
      <w:tr w:rsidR="007D4F2E" w:rsidRPr="00632B36" w14:paraId="441D42F7"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C8AF6B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A26DC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 Exceeding 50 cm</w:t>
            </w:r>
            <w:r w:rsidRPr="004A6868">
              <w:rPr>
                <w:rFonts w:ascii="Times New Roman" w:eastAsia="Times New Roman" w:hAnsi="Times New Roman" w:cs="Times New Roman"/>
                <w:sz w:val="23"/>
                <w:szCs w:val="23"/>
                <w:vertAlign w:val="superscript"/>
                <w:lang w:eastAsia="en-GB"/>
              </w:rPr>
              <w:t>3</w:t>
            </w:r>
          </w:p>
        </w:tc>
        <w:tc>
          <w:tcPr>
            <w:tcW w:w="3608" w:type="dxa"/>
            <w:tcBorders>
              <w:top w:val="single" w:sz="6" w:space="0" w:color="000000"/>
              <w:left w:val="single" w:sz="6" w:space="0" w:color="000000"/>
              <w:bottom w:val="single" w:sz="6" w:space="0" w:color="000000"/>
              <w:right w:val="single" w:sz="6" w:space="0" w:color="000000"/>
            </w:tcBorders>
            <w:hideMark/>
          </w:tcPr>
          <w:p w14:paraId="5FD4292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BA5B252" w14:textId="77777777" w:rsidTr="00E95A35">
              <w:trPr>
                <w:tblCellSpacing w:w="0" w:type="dxa"/>
              </w:trPr>
              <w:tc>
                <w:tcPr>
                  <w:tcW w:w="230" w:type="dxa"/>
                  <w:hideMark/>
                </w:tcPr>
                <w:p w14:paraId="693B758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918133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3EB6B40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024E268" w14:textId="77777777" w:rsidTr="00E95A35">
              <w:trPr>
                <w:tblCellSpacing w:w="0" w:type="dxa"/>
              </w:trPr>
              <w:tc>
                <w:tcPr>
                  <w:tcW w:w="230" w:type="dxa"/>
                  <w:hideMark/>
                </w:tcPr>
                <w:p w14:paraId="0224576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73966A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220E54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ADDA55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5ABD174F"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319ECC5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3411A11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235E8CE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F098B48" w14:textId="77777777" w:rsidTr="00E95A35">
              <w:trPr>
                <w:tblCellSpacing w:w="0" w:type="dxa"/>
              </w:trPr>
              <w:tc>
                <w:tcPr>
                  <w:tcW w:w="230" w:type="dxa"/>
                  <w:hideMark/>
                </w:tcPr>
                <w:p w14:paraId="7D50830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4BFD98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4C30FE34"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F494F06" w14:textId="77777777" w:rsidTr="00E95A35">
              <w:trPr>
                <w:tblCellSpacing w:w="0" w:type="dxa"/>
              </w:trPr>
              <w:tc>
                <w:tcPr>
                  <w:tcW w:w="230" w:type="dxa"/>
                  <w:hideMark/>
                </w:tcPr>
                <w:p w14:paraId="0E9501D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57331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2A6967B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8BC4C0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6856286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334141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ex8712</w:t>
            </w:r>
          </w:p>
        </w:tc>
        <w:tc>
          <w:tcPr>
            <w:tcW w:w="2689" w:type="dxa"/>
            <w:tcBorders>
              <w:top w:val="single" w:sz="6" w:space="0" w:color="000000"/>
              <w:left w:val="single" w:sz="6" w:space="0" w:color="000000"/>
              <w:bottom w:val="single" w:sz="6" w:space="0" w:color="000000"/>
              <w:right w:val="single" w:sz="6" w:space="0" w:color="000000"/>
            </w:tcBorders>
            <w:hideMark/>
          </w:tcPr>
          <w:p w14:paraId="1FF3301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Bicycles without ball bearings</w:t>
            </w:r>
          </w:p>
        </w:tc>
        <w:tc>
          <w:tcPr>
            <w:tcW w:w="3608" w:type="dxa"/>
            <w:tcBorders>
              <w:top w:val="single" w:sz="6" w:space="0" w:color="000000"/>
              <w:left w:val="single" w:sz="6" w:space="0" w:color="000000"/>
              <w:bottom w:val="single" w:sz="6" w:space="0" w:color="000000"/>
              <w:right w:val="single" w:sz="6" w:space="0" w:color="000000"/>
            </w:tcBorders>
            <w:hideMark/>
          </w:tcPr>
          <w:p w14:paraId="4F87A5C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those of heading 8714</w:t>
            </w:r>
          </w:p>
        </w:tc>
        <w:tc>
          <w:tcPr>
            <w:tcW w:w="1389" w:type="dxa"/>
            <w:tcBorders>
              <w:top w:val="single" w:sz="6" w:space="0" w:color="000000"/>
              <w:left w:val="single" w:sz="6" w:space="0" w:color="000000"/>
              <w:bottom w:val="single" w:sz="6" w:space="0" w:color="000000"/>
              <w:right w:val="single" w:sz="6" w:space="0" w:color="000000"/>
            </w:tcBorders>
            <w:hideMark/>
          </w:tcPr>
          <w:p w14:paraId="21EEFC6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7989DFD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C59C71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8715</w:t>
            </w:r>
          </w:p>
        </w:tc>
        <w:tc>
          <w:tcPr>
            <w:tcW w:w="2689" w:type="dxa"/>
            <w:tcBorders>
              <w:top w:val="single" w:sz="6" w:space="0" w:color="000000"/>
              <w:left w:val="single" w:sz="6" w:space="0" w:color="000000"/>
              <w:bottom w:val="single" w:sz="6" w:space="0" w:color="000000"/>
              <w:right w:val="single" w:sz="6" w:space="0" w:color="000000"/>
            </w:tcBorders>
            <w:hideMark/>
          </w:tcPr>
          <w:p w14:paraId="2B37DA5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Baby carriages and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18BFB6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8BDA724" w14:textId="77777777" w:rsidTr="00E95A35">
              <w:trPr>
                <w:tblCellSpacing w:w="0" w:type="dxa"/>
              </w:trPr>
              <w:tc>
                <w:tcPr>
                  <w:tcW w:w="230" w:type="dxa"/>
                  <w:hideMark/>
                </w:tcPr>
                <w:p w14:paraId="0DDACB2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DB0F54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EC1D278"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71955B9" w14:textId="77777777" w:rsidTr="00E95A35">
              <w:trPr>
                <w:tblCellSpacing w:w="0" w:type="dxa"/>
              </w:trPr>
              <w:tc>
                <w:tcPr>
                  <w:tcW w:w="230" w:type="dxa"/>
                  <w:hideMark/>
                </w:tcPr>
                <w:p w14:paraId="3CB3F68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F053D9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51FA820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25C49D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7B21B30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95D75C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8716</w:t>
            </w:r>
          </w:p>
        </w:tc>
        <w:tc>
          <w:tcPr>
            <w:tcW w:w="2689" w:type="dxa"/>
            <w:tcBorders>
              <w:top w:val="single" w:sz="6" w:space="0" w:color="000000"/>
              <w:left w:val="single" w:sz="6" w:space="0" w:color="000000"/>
              <w:bottom w:val="single" w:sz="6" w:space="0" w:color="000000"/>
              <w:right w:val="single" w:sz="6" w:space="0" w:color="000000"/>
            </w:tcBorders>
            <w:hideMark/>
          </w:tcPr>
          <w:p w14:paraId="517B32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Trailers and semi-trailers; other vehicles, not mechanically propelled;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7E4FF37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D237367" w14:textId="77777777" w:rsidTr="00E95A35">
              <w:trPr>
                <w:tblCellSpacing w:w="0" w:type="dxa"/>
              </w:trPr>
              <w:tc>
                <w:tcPr>
                  <w:tcW w:w="230" w:type="dxa"/>
                  <w:hideMark/>
                </w:tcPr>
                <w:p w14:paraId="5C3CE43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70B07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40F283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B3CC7AA" w14:textId="77777777" w:rsidTr="00E95A35">
              <w:trPr>
                <w:tblCellSpacing w:w="0" w:type="dxa"/>
              </w:trPr>
              <w:tc>
                <w:tcPr>
                  <w:tcW w:w="230" w:type="dxa"/>
                  <w:hideMark/>
                </w:tcPr>
                <w:p w14:paraId="54875C5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7EE479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25C4A8D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48EF38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1C3241A1"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6DDC85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88</w:t>
            </w:r>
          </w:p>
        </w:tc>
        <w:tc>
          <w:tcPr>
            <w:tcW w:w="2689" w:type="dxa"/>
            <w:tcBorders>
              <w:top w:val="single" w:sz="6" w:space="0" w:color="000000"/>
              <w:left w:val="single" w:sz="6" w:space="0" w:color="000000"/>
              <w:bottom w:val="single" w:sz="6" w:space="0" w:color="000000"/>
              <w:right w:val="single" w:sz="6" w:space="0" w:color="000000"/>
            </w:tcBorders>
            <w:hideMark/>
          </w:tcPr>
          <w:p w14:paraId="155C9A3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Aircraft, spacecraft, and parts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1C95D2B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AC1143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Manufacture in which the value of all </w:t>
            </w:r>
            <w:r w:rsidRPr="004A6868">
              <w:rPr>
                <w:rFonts w:ascii="Times New Roman" w:eastAsia="Times New Roman" w:hAnsi="Times New Roman" w:cs="Times New Roman"/>
                <w:sz w:val="23"/>
                <w:szCs w:val="23"/>
                <w:lang w:eastAsia="en-GB"/>
              </w:rPr>
              <w:lastRenderedPageBreak/>
              <w:t>the materials used does not exceed 40 % of the ex-works price of the product</w:t>
            </w:r>
          </w:p>
        </w:tc>
      </w:tr>
      <w:tr w:rsidR="007D4F2E" w:rsidRPr="00632B36" w14:paraId="525BC09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F0C6C5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ex8804</w:t>
            </w:r>
          </w:p>
        </w:tc>
        <w:tc>
          <w:tcPr>
            <w:tcW w:w="2689" w:type="dxa"/>
            <w:tcBorders>
              <w:top w:val="single" w:sz="6" w:space="0" w:color="000000"/>
              <w:left w:val="single" w:sz="6" w:space="0" w:color="000000"/>
              <w:bottom w:val="single" w:sz="6" w:space="0" w:color="000000"/>
              <w:right w:val="single" w:sz="6" w:space="0" w:color="000000"/>
            </w:tcBorders>
            <w:hideMark/>
          </w:tcPr>
          <w:p w14:paraId="2AA44D6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roofErr w:type="spellStart"/>
            <w:r w:rsidRPr="004A6868">
              <w:rPr>
                <w:rFonts w:ascii="Times New Roman" w:eastAsia="Times New Roman" w:hAnsi="Times New Roman" w:cs="Times New Roman"/>
                <w:sz w:val="23"/>
                <w:szCs w:val="23"/>
                <w:lang w:eastAsia="en-GB"/>
              </w:rPr>
              <w:t>Rotochutes</w:t>
            </w:r>
            <w:proofErr w:type="spellEnd"/>
          </w:p>
        </w:tc>
        <w:tc>
          <w:tcPr>
            <w:tcW w:w="3608" w:type="dxa"/>
            <w:tcBorders>
              <w:top w:val="single" w:sz="6" w:space="0" w:color="000000"/>
              <w:left w:val="single" w:sz="6" w:space="0" w:color="000000"/>
              <w:bottom w:val="single" w:sz="6" w:space="0" w:color="000000"/>
              <w:right w:val="single" w:sz="6" w:space="0" w:color="000000"/>
            </w:tcBorders>
            <w:hideMark/>
          </w:tcPr>
          <w:p w14:paraId="7C3AF49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other materials of heading 8804</w:t>
            </w:r>
          </w:p>
        </w:tc>
        <w:tc>
          <w:tcPr>
            <w:tcW w:w="1389" w:type="dxa"/>
            <w:tcBorders>
              <w:top w:val="single" w:sz="6" w:space="0" w:color="000000"/>
              <w:left w:val="single" w:sz="6" w:space="0" w:color="000000"/>
              <w:bottom w:val="single" w:sz="6" w:space="0" w:color="000000"/>
              <w:right w:val="single" w:sz="6" w:space="0" w:color="000000"/>
            </w:tcBorders>
            <w:hideMark/>
          </w:tcPr>
          <w:p w14:paraId="7CC5FB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2552FCF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4F9794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8805</w:t>
            </w:r>
          </w:p>
        </w:tc>
        <w:tc>
          <w:tcPr>
            <w:tcW w:w="2689" w:type="dxa"/>
            <w:tcBorders>
              <w:top w:val="single" w:sz="6" w:space="0" w:color="000000"/>
              <w:left w:val="single" w:sz="6" w:space="0" w:color="000000"/>
              <w:bottom w:val="single" w:sz="6" w:space="0" w:color="000000"/>
              <w:right w:val="single" w:sz="6" w:space="0" w:color="000000"/>
            </w:tcBorders>
            <w:hideMark/>
          </w:tcPr>
          <w:p w14:paraId="11AEEA7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Aircraft launching gear; deck-arrestor or similar gear; ground flying trainers; parts of the foregoing articles</w:t>
            </w:r>
          </w:p>
        </w:tc>
        <w:tc>
          <w:tcPr>
            <w:tcW w:w="3608" w:type="dxa"/>
            <w:tcBorders>
              <w:top w:val="single" w:sz="6" w:space="0" w:color="000000"/>
              <w:left w:val="single" w:sz="6" w:space="0" w:color="000000"/>
              <w:bottom w:val="single" w:sz="6" w:space="0" w:color="000000"/>
              <w:right w:val="single" w:sz="6" w:space="0" w:color="000000"/>
            </w:tcBorders>
            <w:hideMark/>
          </w:tcPr>
          <w:p w14:paraId="7E64D3B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D1B8F3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45388E56"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BC04A0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89</w:t>
            </w:r>
          </w:p>
        </w:tc>
        <w:tc>
          <w:tcPr>
            <w:tcW w:w="2689" w:type="dxa"/>
            <w:tcBorders>
              <w:top w:val="single" w:sz="6" w:space="0" w:color="000000"/>
              <w:left w:val="single" w:sz="6" w:space="0" w:color="000000"/>
              <w:bottom w:val="single" w:sz="6" w:space="0" w:color="000000"/>
              <w:right w:val="single" w:sz="6" w:space="0" w:color="000000"/>
            </w:tcBorders>
            <w:hideMark/>
          </w:tcPr>
          <w:p w14:paraId="1AE5D44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Ships, boats and floating structures</w:t>
            </w:r>
          </w:p>
        </w:tc>
        <w:tc>
          <w:tcPr>
            <w:tcW w:w="3608" w:type="dxa"/>
            <w:tcBorders>
              <w:top w:val="single" w:sz="6" w:space="0" w:color="000000"/>
              <w:left w:val="single" w:sz="6" w:space="0" w:color="000000"/>
              <w:bottom w:val="single" w:sz="6" w:space="0" w:color="000000"/>
              <w:right w:val="single" w:sz="6" w:space="0" w:color="000000"/>
            </w:tcBorders>
            <w:hideMark/>
          </w:tcPr>
          <w:p w14:paraId="7E0C7B1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hulls of heading 8906 may not be used</w:t>
            </w:r>
          </w:p>
        </w:tc>
        <w:tc>
          <w:tcPr>
            <w:tcW w:w="1389" w:type="dxa"/>
            <w:tcBorders>
              <w:top w:val="single" w:sz="6" w:space="0" w:color="000000"/>
              <w:left w:val="single" w:sz="6" w:space="0" w:color="000000"/>
              <w:bottom w:val="single" w:sz="6" w:space="0" w:color="000000"/>
              <w:right w:val="single" w:sz="6" w:space="0" w:color="000000"/>
            </w:tcBorders>
            <w:hideMark/>
          </w:tcPr>
          <w:p w14:paraId="3FDABAA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4E324AC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5B94D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90</w:t>
            </w:r>
          </w:p>
        </w:tc>
        <w:tc>
          <w:tcPr>
            <w:tcW w:w="2689" w:type="dxa"/>
            <w:tcBorders>
              <w:top w:val="single" w:sz="6" w:space="0" w:color="000000"/>
              <w:left w:val="single" w:sz="6" w:space="0" w:color="000000"/>
              <w:bottom w:val="single" w:sz="6" w:space="0" w:color="000000"/>
              <w:right w:val="single" w:sz="6" w:space="0" w:color="000000"/>
            </w:tcBorders>
            <w:hideMark/>
          </w:tcPr>
          <w:p w14:paraId="50CC48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Optical, photographic, cinematographic, measuring, checking, precision, medical or surgical instruments and apparatus; parts and accessories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4810C83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7DC2006" w14:textId="77777777" w:rsidTr="00E95A35">
              <w:trPr>
                <w:tblCellSpacing w:w="0" w:type="dxa"/>
              </w:trPr>
              <w:tc>
                <w:tcPr>
                  <w:tcW w:w="230" w:type="dxa"/>
                  <w:hideMark/>
                </w:tcPr>
                <w:p w14:paraId="46DDE29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94A70F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2C568C9"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90BAB6C" w14:textId="77777777" w:rsidTr="00E95A35">
              <w:trPr>
                <w:tblCellSpacing w:w="0" w:type="dxa"/>
              </w:trPr>
              <w:tc>
                <w:tcPr>
                  <w:tcW w:w="230" w:type="dxa"/>
                  <w:hideMark/>
                </w:tcPr>
                <w:p w14:paraId="4A51C25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D9A070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2FBC23F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FBC19A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48DF2D3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A6CA0D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9001</w:t>
            </w:r>
          </w:p>
        </w:tc>
        <w:tc>
          <w:tcPr>
            <w:tcW w:w="2689" w:type="dxa"/>
            <w:tcBorders>
              <w:top w:val="single" w:sz="6" w:space="0" w:color="000000"/>
              <w:left w:val="single" w:sz="6" w:space="0" w:color="000000"/>
              <w:bottom w:val="single" w:sz="6" w:space="0" w:color="000000"/>
              <w:right w:val="single" w:sz="6" w:space="0" w:color="000000"/>
            </w:tcBorders>
            <w:hideMark/>
          </w:tcPr>
          <w:p w14:paraId="346265E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Optical fibres and optical fibre bundles; optical fibre cables other than those of heading 8544; sheets and plates of polarizing material; lenses (including contact lenses), prisms, mirrors and other optical elements, of any material, unmounted, other than </w:t>
            </w:r>
            <w:r w:rsidRPr="004A6868">
              <w:rPr>
                <w:rFonts w:ascii="Times New Roman" w:eastAsia="Times New Roman" w:hAnsi="Times New Roman" w:cs="Times New Roman"/>
                <w:sz w:val="23"/>
                <w:szCs w:val="23"/>
                <w:lang w:eastAsia="en-GB"/>
              </w:rPr>
              <w:lastRenderedPageBreak/>
              <w:t>such elements of glass not optically worked</w:t>
            </w:r>
          </w:p>
        </w:tc>
        <w:tc>
          <w:tcPr>
            <w:tcW w:w="3608" w:type="dxa"/>
            <w:tcBorders>
              <w:top w:val="single" w:sz="6" w:space="0" w:color="000000"/>
              <w:left w:val="single" w:sz="6" w:space="0" w:color="000000"/>
              <w:bottom w:val="single" w:sz="6" w:space="0" w:color="000000"/>
              <w:right w:val="single" w:sz="6" w:space="0" w:color="000000"/>
            </w:tcBorders>
            <w:hideMark/>
          </w:tcPr>
          <w:p w14:paraId="3DECA2B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A2C199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993292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4D5A17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9002</w:t>
            </w:r>
          </w:p>
        </w:tc>
        <w:tc>
          <w:tcPr>
            <w:tcW w:w="2689" w:type="dxa"/>
            <w:tcBorders>
              <w:top w:val="single" w:sz="6" w:space="0" w:color="000000"/>
              <w:left w:val="single" w:sz="6" w:space="0" w:color="000000"/>
              <w:bottom w:val="single" w:sz="6" w:space="0" w:color="000000"/>
              <w:right w:val="single" w:sz="6" w:space="0" w:color="000000"/>
            </w:tcBorders>
            <w:hideMark/>
          </w:tcPr>
          <w:p w14:paraId="02A13FC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Lenses, prisms, mirrors and other optical elements, of any material, mounted, being parts of or fittings for instruments or apparatus, other than such elements of glass not optically worked</w:t>
            </w:r>
          </w:p>
        </w:tc>
        <w:tc>
          <w:tcPr>
            <w:tcW w:w="3608" w:type="dxa"/>
            <w:tcBorders>
              <w:top w:val="single" w:sz="6" w:space="0" w:color="000000"/>
              <w:left w:val="single" w:sz="6" w:space="0" w:color="000000"/>
              <w:bottom w:val="single" w:sz="6" w:space="0" w:color="000000"/>
              <w:right w:val="single" w:sz="6" w:space="0" w:color="000000"/>
            </w:tcBorders>
            <w:hideMark/>
          </w:tcPr>
          <w:p w14:paraId="7F19A4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5C09EA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441400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D9DED9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9004</w:t>
            </w:r>
          </w:p>
        </w:tc>
        <w:tc>
          <w:tcPr>
            <w:tcW w:w="2689" w:type="dxa"/>
            <w:tcBorders>
              <w:top w:val="single" w:sz="6" w:space="0" w:color="000000"/>
              <w:left w:val="single" w:sz="6" w:space="0" w:color="000000"/>
              <w:bottom w:val="single" w:sz="6" w:space="0" w:color="000000"/>
              <w:right w:val="single" w:sz="6" w:space="0" w:color="000000"/>
            </w:tcBorders>
            <w:hideMark/>
          </w:tcPr>
          <w:p w14:paraId="6EB0BDC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Spectacles, goggles and the like, corrective, protective or other</w:t>
            </w:r>
          </w:p>
        </w:tc>
        <w:tc>
          <w:tcPr>
            <w:tcW w:w="3608" w:type="dxa"/>
            <w:tcBorders>
              <w:top w:val="single" w:sz="6" w:space="0" w:color="000000"/>
              <w:left w:val="single" w:sz="6" w:space="0" w:color="000000"/>
              <w:bottom w:val="single" w:sz="6" w:space="0" w:color="000000"/>
              <w:right w:val="single" w:sz="6" w:space="0" w:color="000000"/>
            </w:tcBorders>
            <w:hideMark/>
          </w:tcPr>
          <w:p w14:paraId="0D6E5C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DE5642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653128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6424E6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ex9005</w:t>
            </w:r>
          </w:p>
        </w:tc>
        <w:tc>
          <w:tcPr>
            <w:tcW w:w="2689" w:type="dxa"/>
            <w:tcBorders>
              <w:top w:val="single" w:sz="6" w:space="0" w:color="000000"/>
              <w:left w:val="single" w:sz="6" w:space="0" w:color="000000"/>
              <w:bottom w:val="single" w:sz="6" w:space="0" w:color="000000"/>
              <w:right w:val="single" w:sz="6" w:space="0" w:color="000000"/>
            </w:tcBorders>
            <w:hideMark/>
          </w:tcPr>
          <w:p w14:paraId="08C64A3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Binoculars, </w:t>
            </w:r>
            <w:proofErr w:type="spellStart"/>
            <w:r w:rsidRPr="004A6868">
              <w:rPr>
                <w:rFonts w:ascii="Times New Roman" w:eastAsia="Times New Roman" w:hAnsi="Times New Roman" w:cs="Times New Roman"/>
                <w:sz w:val="23"/>
                <w:szCs w:val="23"/>
                <w:lang w:eastAsia="en-GB"/>
              </w:rPr>
              <w:t>monoculars</w:t>
            </w:r>
            <w:proofErr w:type="spellEnd"/>
            <w:r w:rsidRPr="004A6868">
              <w:rPr>
                <w:rFonts w:ascii="Times New Roman" w:eastAsia="Times New Roman" w:hAnsi="Times New Roman" w:cs="Times New Roman"/>
                <w:sz w:val="23"/>
                <w:szCs w:val="23"/>
                <w:lang w:eastAsia="en-GB"/>
              </w:rPr>
              <w:t>, other optical telescopes, and mountings therefor, except for astronomical refracting telescopes and mountings therefor</w:t>
            </w:r>
          </w:p>
        </w:tc>
        <w:tc>
          <w:tcPr>
            <w:tcW w:w="3608" w:type="dxa"/>
            <w:tcBorders>
              <w:top w:val="single" w:sz="6" w:space="0" w:color="000000"/>
              <w:left w:val="single" w:sz="6" w:space="0" w:color="000000"/>
              <w:bottom w:val="single" w:sz="6" w:space="0" w:color="000000"/>
              <w:right w:val="single" w:sz="6" w:space="0" w:color="000000"/>
            </w:tcBorders>
            <w:hideMark/>
          </w:tcPr>
          <w:p w14:paraId="3A19EB6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AB505C6" w14:textId="77777777" w:rsidTr="00E95A35">
              <w:trPr>
                <w:tblCellSpacing w:w="0" w:type="dxa"/>
              </w:trPr>
              <w:tc>
                <w:tcPr>
                  <w:tcW w:w="230" w:type="dxa"/>
                  <w:hideMark/>
                </w:tcPr>
                <w:p w14:paraId="0F69D7C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A8851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w:t>
                  </w:r>
                </w:p>
              </w:tc>
            </w:tr>
          </w:tbl>
          <w:p w14:paraId="5DAB3A4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167C865" w14:textId="77777777" w:rsidTr="00E95A35">
              <w:trPr>
                <w:tblCellSpacing w:w="0" w:type="dxa"/>
              </w:trPr>
              <w:tc>
                <w:tcPr>
                  <w:tcW w:w="230" w:type="dxa"/>
                  <w:hideMark/>
                </w:tcPr>
                <w:p w14:paraId="0CE8466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5E0F01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657FB84F"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D0067DC" w14:textId="77777777" w:rsidTr="00E95A35">
              <w:trPr>
                <w:tblCellSpacing w:w="0" w:type="dxa"/>
              </w:trPr>
              <w:tc>
                <w:tcPr>
                  <w:tcW w:w="230" w:type="dxa"/>
                  <w:hideMark/>
                </w:tcPr>
                <w:p w14:paraId="6FCEA4E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59A56C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439D53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586901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1A29653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BF9CFA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ex9006</w:t>
            </w:r>
          </w:p>
        </w:tc>
        <w:tc>
          <w:tcPr>
            <w:tcW w:w="2689" w:type="dxa"/>
            <w:tcBorders>
              <w:top w:val="single" w:sz="6" w:space="0" w:color="000000"/>
              <w:left w:val="single" w:sz="6" w:space="0" w:color="000000"/>
              <w:bottom w:val="single" w:sz="6" w:space="0" w:color="000000"/>
              <w:right w:val="single" w:sz="6" w:space="0" w:color="000000"/>
            </w:tcBorders>
            <w:hideMark/>
          </w:tcPr>
          <w:p w14:paraId="099F3B7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Photographic (other than cinematographic) cameras; photographic flashlight apparatus and flashbulbs other than electrically ignited flashbulbs</w:t>
            </w:r>
          </w:p>
        </w:tc>
        <w:tc>
          <w:tcPr>
            <w:tcW w:w="3608" w:type="dxa"/>
            <w:tcBorders>
              <w:top w:val="single" w:sz="6" w:space="0" w:color="000000"/>
              <w:left w:val="single" w:sz="6" w:space="0" w:color="000000"/>
              <w:bottom w:val="single" w:sz="6" w:space="0" w:color="000000"/>
              <w:right w:val="single" w:sz="6" w:space="0" w:color="000000"/>
            </w:tcBorders>
            <w:hideMark/>
          </w:tcPr>
          <w:p w14:paraId="3CBA08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FC41D05" w14:textId="77777777" w:rsidTr="00E95A35">
              <w:trPr>
                <w:tblCellSpacing w:w="0" w:type="dxa"/>
              </w:trPr>
              <w:tc>
                <w:tcPr>
                  <w:tcW w:w="230" w:type="dxa"/>
                  <w:hideMark/>
                </w:tcPr>
                <w:p w14:paraId="47EE55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D45F49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w:t>
                  </w:r>
                </w:p>
              </w:tc>
            </w:tr>
          </w:tbl>
          <w:p w14:paraId="419A0116"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42ECE0B" w14:textId="77777777" w:rsidTr="00E95A35">
              <w:trPr>
                <w:tblCellSpacing w:w="0" w:type="dxa"/>
              </w:trPr>
              <w:tc>
                <w:tcPr>
                  <w:tcW w:w="230" w:type="dxa"/>
                  <w:hideMark/>
                </w:tcPr>
                <w:p w14:paraId="4C2892A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B8E7BC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02A34C8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CD856A4" w14:textId="77777777" w:rsidTr="00E95A35">
              <w:trPr>
                <w:tblCellSpacing w:w="0" w:type="dxa"/>
              </w:trPr>
              <w:tc>
                <w:tcPr>
                  <w:tcW w:w="230" w:type="dxa"/>
                  <w:hideMark/>
                </w:tcPr>
                <w:p w14:paraId="4DBC547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D00A57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0280A2F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BF8282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7BB6579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11DDCC8"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9007</w:t>
            </w:r>
          </w:p>
        </w:tc>
        <w:tc>
          <w:tcPr>
            <w:tcW w:w="2689" w:type="dxa"/>
            <w:tcBorders>
              <w:top w:val="single" w:sz="6" w:space="0" w:color="000000"/>
              <w:left w:val="single" w:sz="6" w:space="0" w:color="000000"/>
              <w:bottom w:val="single" w:sz="6" w:space="0" w:color="000000"/>
              <w:right w:val="single" w:sz="6" w:space="0" w:color="000000"/>
            </w:tcBorders>
            <w:hideMark/>
          </w:tcPr>
          <w:p w14:paraId="31ABB5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Cinematographic cameras and projectors, whether or not incorporating sound recording or reproducing apparatus</w:t>
            </w:r>
          </w:p>
        </w:tc>
        <w:tc>
          <w:tcPr>
            <w:tcW w:w="3608" w:type="dxa"/>
            <w:tcBorders>
              <w:top w:val="single" w:sz="6" w:space="0" w:color="000000"/>
              <w:left w:val="single" w:sz="6" w:space="0" w:color="000000"/>
              <w:bottom w:val="single" w:sz="6" w:space="0" w:color="000000"/>
              <w:right w:val="single" w:sz="6" w:space="0" w:color="000000"/>
            </w:tcBorders>
            <w:hideMark/>
          </w:tcPr>
          <w:p w14:paraId="2364AF1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06CA7D7" w14:textId="77777777" w:rsidTr="00E95A35">
              <w:trPr>
                <w:tblCellSpacing w:w="0" w:type="dxa"/>
              </w:trPr>
              <w:tc>
                <w:tcPr>
                  <w:tcW w:w="230" w:type="dxa"/>
                  <w:hideMark/>
                </w:tcPr>
                <w:p w14:paraId="689D127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CDB342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w:t>
                  </w:r>
                </w:p>
              </w:tc>
            </w:tr>
          </w:tbl>
          <w:p w14:paraId="536FBDB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76A1E5A" w14:textId="77777777" w:rsidTr="00E95A35">
              <w:trPr>
                <w:tblCellSpacing w:w="0" w:type="dxa"/>
              </w:trPr>
              <w:tc>
                <w:tcPr>
                  <w:tcW w:w="230" w:type="dxa"/>
                  <w:hideMark/>
                </w:tcPr>
                <w:p w14:paraId="00CD204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85CB3C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3D1B636C"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C2EDF4B" w14:textId="77777777" w:rsidTr="00E95A35">
              <w:trPr>
                <w:tblCellSpacing w:w="0" w:type="dxa"/>
              </w:trPr>
              <w:tc>
                <w:tcPr>
                  <w:tcW w:w="230" w:type="dxa"/>
                  <w:hideMark/>
                </w:tcPr>
                <w:p w14:paraId="5EC2027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3E5A66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1D391A7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2B8EF0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3B5D810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D4B7F0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9011</w:t>
            </w:r>
          </w:p>
        </w:tc>
        <w:tc>
          <w:tcPr>
            <w:tcW w:w="2689" w:type="dxa"/>
            <w:tcBorders>
              <w:top w:val="single" w:sz="6" w:space="0" w:color="000000"/>
              <w:left w:val="single" w:sz="6" w:space="0" w:color="000000"/>
              <w:bottom w:val="single" w:sz="6" w:space="0" w:color="000000"/>
              <w:right w:val="single" w:sz="6" w:space="0" w:color="000000"/>
            </w:tcBorders>
            <w:hideMark/>
          </w:tcPr>
          <w:p w14:paraId="7455A99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Compound optical microscopes, including those for photomicrography, </w:t>
            </w:r>
            <w:proofErr w:type="spellStart"/>
            <w:r w:rsidRPr="004A6868">
              <w:rPr>
                <w:rFonts w:ascii="Times New Roman" w:eastAsia="Times New Roman" w:hAnsi="Times New Roman" w:cs="Times New Roman"/>
                <w:sz w:val="23"/>
                <w:szCs w:val="23"/>
                <w:lang w:eastAsia="en-GB"/>
              </w:rPr>
              <w:t>cinephotomicrography</w:t>
            </w:r>
            <w:proofErr w:type="spellEnd"/>
            <w:r w:rsidRPr="004A6868">
              <w:rPr>
                <w:rFonts w:ascii="Times New Roman" w:eastAsia="Times New Roman" w:hAnsi="Times New Roman" w:cs="Times New Roman"/>
                <w:sz w:val="23"/>
                <w:szCs w:val="23"/>
                <w:lang w:eastAsia="en-GB"/>
              </w:rPr>
              <w:t xml:space="preserve"> or </w:t>
            </w:r>
            <w:proofErr w:type="spellStart"/>
            <w:r w:rsidRPr="004A6868">
              <w:rPr>
                <w:rFonts w:ascii="Times New Roman" w:eastAsia="Times New Roman" w:hAnsi="Times New Roman" w:cs="Times New Roman"/>
                <w:sz w:val="23"/>
                <w:szCs w:val="23"/>
                <w:lang w:eastAsia="en-GB"/>
              </w:rPr>
              <w:t>microprojection</w:t>
            </w:r>
            <w:proofErr w:type="spellEnd"/>
          </w:p>
        </w:tc>
        <w:tc>
          <w:tcPr>
            <w:tcW w:w="3608" w:type="dxa"/>
            <w:tcBorders>
              <w:top w:val="single" w:sz="6" w:space="0" w:color="000000"/>
              <w:left w:val="single" w:sz="6" w:space="0" w:color="000000"/>
              <w:bottom w:val="single" w:sz="6" w:space="0" w:color="000000"/>
              <w:right w:val="single" w:sz="6" w:space="0" w:color="000000"/>
            </w:tcBorders>
            <w:hideMark/>
          </w:tcPr>
          <w:p w14:paraId="155771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90E109E" w14:textId="77777777" w:rsidTr="00E95A35">
              <w:trPr>
                <w:tblCellSpacing w:w="0" w:type="dxa"/>
              </w:trPr>
              <w:tc>
                <w:tcPr>
                  <w:tcW w:w="230" w:type="dxa"/>
                  <w:hideMark/>
                </w:tcPr>
                <w:p w14:paraId="56B49F0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A46CC0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w:t>
                  </w:r>
                </w:p>
              </w:tc>
            </w:tr>
          </w:tbl>
          <w:p w14:paraId="6BA062B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05C66AF" w14:textId="77777777" w:rsidTr="00E95A35">
              <w:trPr>
                <w:tblCellSpacing w:w="0" w:type="dxa"/>
              </w:trPr>
              <w:tc>
                <w:tcPr>
                  <w:tcW w:w="230" w:type="dxa"/>
                  <w:hideMark/>
                </w:tcPr>
                <w:p w14:paraId="02F75D0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6B95E1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23DC4ADA"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5CBF2CD" w14:textId="77777777" w:rsidTr="00E95A35">
              <w:trPr>
                <w:tblCellSpacing w:w="0" w:type="dxa"/>
              </w:trPr>
              <w:tc>
                <w:tcPr>
                  <w:tcW w:w="230" w:type="dxa"/>
                  <w:hideMark/>
                </w:tcPr>
                <w:p w14:paraId="553049A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348" w:type="dxa"/>
                  <w:hideMark/>
                </w:tcPr>
                <w:p w14:paraId="3886C8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1C2E774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DA3436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 in which the value of all the materials used does not exceed 30 % of the ex-</w:t>
            </w:r>
            <w:r w:rsidRPr="004A6868">
              <w:rPr>
                <w:rFonts w:ascii="Times New Roman" w:eastAsia="Times New Roman" w:hAnsi="Times New Roman" w:cs="Times New Roman"/>
                <w:sz w:val="23"/>
                <w:szCs w:val="23"/>
                <w:lang w:eastAsia="en-GB"/>
              </w:rPr>
              <w:lastRenderedPageBreak/>
              <w:t>works price of the product</w:t>
            </w:r>
          </w:p>
        </w:tc>
      </w:tr>
      <w:tr w:rsidR="007D4F2E" w:rsidRPr="00632B36" w14:paraId="5502CE4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D2B2B9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ex ex9014</w:t>
            </w:r>
          </w:p>
        </w:tc>
        <w:tc>
          <w:tcPr>
            <w:tcW w:w="2689" w:type="dxa"/>
            <w:tcBorders>
              <w:top w:val="single" w:sz="6" w:space="0" w:color="000000"/>
              <w:left w:val="single" w:sz="6" w:space="0" w:color="000000"/>
              <w:bottom w:val="single" w:sz="6" w:space="0" w:color="000000"/>
              <w:right w:val="single" w:sz="6" w:space="0" w:color="000000"/>
            </w:tcBorders>
            <w:hideMark/>
          </w:tcPr>
          <w:p w14:paraId="4C339E4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navigational instruments and appliances</w:t>
            </w:r>
          </w:p>
        </w:tc>
        <w:tc>
          <w:tcPr>
            <w:tcW w:w="3608" w:type="dxa"/>
            <w:tcBorders>
              <w:top w:val="single" w:sz="6" w:space="0" w:color="000000"/>
              <w:left w:val="single" w:sz="6" w:space="0" w:color="000000"/>
              <w:bottom w:val="single" w:sz="6" w:space="0" w:color="000000"/>
              <w:right w:val="single" w:sz="6" w:space="0" w:color="000000"/>
            </w:tcBorders>
            <w:hideMark/>
          </w:tcPr>
          <w:p w14:paraId="734C485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07FE1B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081362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7B00E0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9015</w:t>
            </w:r>
          </w:p>
        </w:tc>
        <w:tc>
          <w:tcPr>
            <w:tcW w:w="2689" w:type="dxa"/>
            <w:tcBorders>
              <w:top w:val="single" w:sz="6" w:space="0" w:color="000000"/>
              <w:left w:val="single" w:sz="6" w:space="0" w:color="000000"/>
              <w:bottom w:val="single" w:sz="6" w:space="0" w:color="000000"/>
              <w:right w:val="single" w:sz="6" w:space="0" w:color="000000"/>
            </w:tcBorders>
            <w:hideMark/>
          </w:tcPr>
          <w:p w14:paraId="6816D7A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Surveying (including </w:t>
            </w:r>
            <w:proofErr w:type="spellStart"/>
            <w:r w:rsidRPr="004A6868">
              <w:rPr>
                <w:rFonts w:ascii="Times New Roman" w:eastAsia="Times New Roman" w:hAnsi="Times New Roman" w:cs="Times New Roman"/>
                <w:sz w:val="23"/>
                <w:szCs w:val="23"/>
                <w:lang w:eastAsia="en-GB"/>
              </w:rPr>
              <w:t>photogrammetrical</w:t>
            </w:r>
            <w:proofErr w:type="spellEnd"/>
            <w:r w:rsidRPr="004A6868">
              <w:rPr>
                <w:rFonts w:ascii="Times New Roman" w:eastAsia="Times New Roman" w:hAnsi="Times New Roman" w:cs="Times New Roman"/>
                <w:sz w:val="23"/>
                <w:szCs w:val="23"/>
                <w:lang w:eastAsia="en-GB"/>
              </w:rPr>
              <w:t xml:space="preserve"> surveying), hydrographic, oceanographic, hydrological, meteorological or geophysical instruments and appliances, excluding compasses; rangefinders</w:t>
            </w:r>
          </w:p>
        </w:tc>
        <w:tc>
          <w:tcPr>
            <w:tcW w:w="3608" w:type="dxa"/>
            <w:tcBorders>
              <w:top w:val="single" w:sz="6" w:space="0" w:color="000000"/>
              <w:left w:val="single" w:sz="6" w:space="0" w:color="000000"/>
              <w:bottom w:val="single" w:sz="6" w:space="0" w:color="000000"/>
              <w:right w:val="single" w:sz="6" w:space="0" w:color="000000"/>
            </w:tcBorders>
            <w:hideMark/>
          </w:tcPr>
          <w:p w14:paraId="4F5C8CA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C8C616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3B734F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8078DE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9016</w:t>
            </w:r>
          </w:p>
        </w:tc>
        <w:tc>
          <w:tcPr>
            <w:tcW w:w="2689" w:type="dxa"/>
            <w:tcBorders>
              <w:top w:val="single" w:sz="6" w:space="0" w:color="000000"/>
              <w:left w:val="single" w:sz="6" w:space="0" w:color="000000"/>
              <w:bottom w:val="single" w:sz="6" w:space="0" w:color="000000"/>
              <w:right w:val="single" w:sz="6" w:space="0" w:color="000000"/>
            </w:tcBorders>
            <w:hideMark/>
          </w:tcPr>
          <w:p w14:paraId="74DB839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Balances of a sensitivity of 5 cg or better, with or without weights</w:t>
            </w:r>
          </w:p>
        </w:tc>
        <w:tc>
          <w:tcPr>
            <w:tcW w:w="3608" w:type="dxa"/>
            <w:tcBorders>
              <w:top w:val="single" w:sz="6" w:space="0" w:color="000000"/>
              <w:left w:val="single" w:sz="6" w:space="0" w:color="000000"/>
              <w:bottom w:val="single" w:sz="6" w:space="0" w:color="000000"/>
              <w:right w:val="single" w:sz="6" w:space="0" w:color="000000"/>
            </w:tcBorders>
            <w:hideMark/>
          </w:tcPr>
          <w:p w14:paraId="2453822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2B4233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30E167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678C97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9017</w:t>
            </w:r>
          </w:p>
        </w:tc>
        <w:tc>
          <w:tcPr>
            <w:tcW w:w="2689" w:type="dxa"/>
            <w:tcBorders>
              <w:top w:val="single" w:sz="6" w:space="0" w:color="000000"/>
              <w:left w:val="single" w:sz="6" w:space="0" w:color="000000"/>
              <w:bottom w:val="single" w:sz="6" w:space="0" w:color="000000"/>
              <w:right w:val="single" w:sz="6" w:space="0" w:color="000000"/>
            </w:tcBorders>
            <w:hideMark/>
          </w:tcPr>
          <w:p w14:paraId="42D5C83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Drawing, marking-out or mathematical calculating instruments (for example, drafting machines, pantographs, protractors, drawing sets, slide rules, disc calculators); instruments for measuring length, for use in the hand (for example, measuring rods and tapes, </w:t>
            </w:r>
            <w:proofErr w:type="spellStart"/>
            <w:r w:rsidRPr="004A6868">
              <w:rPr>
                <w:rFonts w:ascii="Times New Roman" w:eastAsia="Times New Roman" w:hAnsi="Times New Roman" w:cs="Times New Roman"/>
                <w:sz w:val="23"/>
                <w:szCs w:val="23"/>
                <w:lang w:eastAsia="en-GB"/>
              </w:rPr>
              <w:t>micrometers</w:t>
            </w:r>
            <w:proofErr w:type="spellEnd"/>
            <w:r w:rsidRPr="004A6868">
              <w:rPr>
                <w:rFonts w:ascii="Times New Roman" w:eastAsia="Times New Roman" w:hAnsi="Times New Roman" w:cs="Times New Roman"/>
                <w:sz w:val="23"/>
                <w:szCs w:val="23"/>
                <w:lang w:eastAsia="en-GB"/>
              </w:rPr>
              <w:t>, callipers), not specified or included elsewhere in this chapter</w:t>
            </w:r>
          </w:p>
        </w:tc>
        <w:tc>
          <w:tcPr>
            <w:tcW w:w="3608" w:type="dxa"/>
            <w:tcBorders>
              <w:top w:val="single" w:sz="6" w:space="0" w:color="000000"/>
              <w:left w:val="single" w:sz="6" w:space="0" w:color="000000"/>
              <w:bottom w:val="single" w:sz="6" w:space="0" w:color="000000"/>
              <w:right w:val="single" w:sz="6" w:space="0" w:color="000000"/>
            </w:tcBorders>
            <w:hideMark/>
          </w:tcPr>
          <w:p w14:paraId="1E6F256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8FB7D9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83FAB5D"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E81DDA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9018</w:t>
            </w:r>
          </w:p>
        </w:tc>
        <w:tc>
          <w:tcPr>
            <w:tcW w:w="2689" w:type="dxa"/>
            <w:tcBorders>
              <w:top w:val="single" w:sz="6" w:space="0" w:color="000000"/>
              <w:left w:val="single" w:sz="6" w:space="0" w:color="000000"/>
              <w:bottom w:val="single" w:sz="6" w:space="0" w:color="000000"/>
              <w:right w:val="single" w:sz="6" w:space="0" w:color="000000"/>
            </w:tcBorders>
            <w:hideMark/>
          </w:tcPr>
          <w:p w14:paraId="37212F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Instruments and appliances used in medical, surgical, dental or veterinary sciences, including </w:t>
            </w:r>
            <w:proofErr w:type="spellStart"/>
            <w:r w:rsidRPr="004A6868">
              <w:rPr>
                <w:rFonts w:ascii="Times New Roman" w:eastAsia="Times New Roman" w:hAnsi="Times New Roman" w:cs="Times New Roman"/>
                <w:sz w:val="23"/>
                <w:szCs w:val="23"/>
                <w:lang w:eastAsia="en-GB"/>
              </w:rPr>
              <w:t>scintigraphic</w:t>
            </w:r>
            <w:proofErr w:type="spellEnd"/>
            <w:r w:rsidRPr="004A6868">
              <w:rPr>
                <w:rFonts w:ascii="Times New Roman" w:eastAsia="Times New Roman" w:hAnsi="Times New Roman" w:cs="Times New Roman"/>
                <w:sz w:val="23"/>
                <w:szCs w:val="23"/>
                <w:lang w:eastAsia="en-GB"/>
              </w:rPr>
              <w:t xml:space="preserve"> apparatus, other electro-medical apparatus and sight-testing instruments:</w:t>
            </w:r>
          </w:p>
        </w:tc>
        <w:tc>
          <w:tcPr>
            <w:tcW w:w="3608" w:type="dxa"/>
            <w:tcBorders>
              <w:top w:val="single" w:sz="6" w:space="0" w:color="000000"/>
              <w:left w:val="single" w:sz="6" w:space="0" w:color="000000"/>
              <w:bottom w:val="single" w:sz="6" w:space="0" w:color="000000"/>
              <w:right w:val="single" w:sz="6" w:space="0" w:color="000000"/>
            </w:tcBorders>
            <w:hideMark/>
          </w:tcPr>
          <w:p w14:paraId="0F28278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1282353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E255F02"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2D9DCD5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9DBC2E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Dentists’ chairs incorporating dental appliances or dentists’ spittoons</w:t>
            </w:r>
          </w:p>
        </w:tc>
        <w:tc>
          <w:tcPr>
            <w:tcW w:w="3608" w:type="dxa"/>
            <w:tcBorders>
              <w:top w:val="single" w:sz="6" w:space="0" w:color="000000"/>
              <w:left w:val="single" w:sz="6" w:space="0" w:color="000000"/>
              <w:bottom w:val="single" w:sz="6" w:space="0" w:color="000000"/>
              <w:right w:val="single" w:sz="6" w:space="0" w:color="000000"/>
            </w:tcBorders>
            <w:hideMark/>
          </w:tcPr>
          <w:p w14:paraId="1ECFC24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including other materials of heading 9018</w:t>
            </w:r>
          </w:p>
        </w:tc>
        <w:tc>
          <w:tcPr>
            <w:tcW w:w="1389" w:type="dxa"/>
            <w:tcBorders>
              <w:top w:val="single" w:sz="6" w:space="0" w:color="000000"/>
              <w:left w:val="single" w:sz="6" w:space="0" w:color="000000"/>
              <w:bottom w:val="single" w:sz="6" w:space="0" w:color="000000"/>
              <w:right w:val="single" w:sz="6" w:space="0" w:color="000000"/>
            </w:tcBorders>
            <w:hideMark/>
          </w:tcPr>
          <w:p w14:paraId="235DBCE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3CC374A5"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5ABAAF2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46DF87A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0863C28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8350660" w14:textId="77777777" w:rsidTr="00E95A35">
              <w:trPr>
                <w:tblCellSpacing w:w="0" w:type="dxa"/>
              </w:trPr>
              <w:tc>
                <w:tcPr>
                  <w:tcW w:w="230" w:type="dxa"/>
                  <w:hideMark/>
                </w:tcPr>
                <w:p w14:paraId="762A52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348" w:type="dxa"/>
                  <w:hideMark/>
                </w:tcPr>
                <w:p w14:paraId="50B12DC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54272B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D92CEDF" w14:textId="77777777" w:rsidTr="00E95A35">
              <w:trPr>
                <w:tblCellSpacing w:w="0" w:type="dxa"/>
              </w:trPr>
              <w:tc>
                <w:tcPr>
                  <w:tcW w:w="230" w:type="dxa"/>
                  <w:hideMark/>
                </w:tcPr>
                <w:p w14:paraId="4138525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8BAB3D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2417139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24571B6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xml:space="preserve">Manufacture in which the </w:t>
            </w:r>
            <w:r w:rsidRPr="004A6868">
              <w:rPr>
                <w:rFonts w:ascii="Times New Roman" w:eastAsia="Times New Roman" w:hAnsi="Times New Roman" w:cs="Times New Roman"/>
                <w:sz w:val="23"/>
                <w:szCs w:val="23"/>
                <w:lang w:eastAsia="en-GB"/>
              </w:rPr>
              <w:lastRenderedPageBreak/>
              <w:t>value of all the materials used does not exceed 25 % of the ex-works price of the product</w:t>
            </w:r>
          </w:p>
        </w:tc>
      </w:tr>
      <w:tr w:rsidR="007D4F2E" w:rsidRPr="00632B36" w14:paraId="295A4F8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15EAE3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9019</w:t>
            </w:r>
          </w:p>
        </w:tc>
        <w:tc>
          <w:tcPr>
            <w:tcW w:w="2689" w:type="dxa"/>
            <w:tcBorders>
              <w:top w:val="single" w:sz="6" w:space="0" w:color="000000"/>
              <w:left w:val="single" w:sz="6" w:space="0" w:color="000000"/>
              <w:bottom w:val="single" w:sz="6" w:space="0" w:color="000000"/>
              <w:right w:val="single" w:sz="6" w:space="0" w:color="000000"/>
            </w:tcBorders>
            <w:hideMark/>
          </w:tcPr>
          <w:p w14:paraId="184D55E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Mechano-therapy appliances; massage apparatus; psychological aptitude-testing apparatus; ozone therapy, oxygen therapy, aerosol therapy, artificial respiration or other therapeutic respiration apparatus</w:t>
            </w:r>
          </w:p>
        </w:tc>
        <w:tc>
          <w:tcPr>
            <w:tcW w:w="3608" w:type="dxa"/>
            <w:tcBorders>
              <w:top w:val="single" w:sz="6" w:space="0" w:color="000000"/>
              <w:left w:val="single" w:sz="6" w:space="0" w:color="000000"/>
              <w:bottom w:val="single" w:sz="6" w:space="0" w:color="000000"/>
              <w:right w:val="single" w:sz="6" w:space="0" w:color="000000"/>
            </w:tcBorders>
            <w:hideMark/>
          </w:tcPr>
          <w:p w14:paraId="69E48EE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FD18524" w14:textId="77777777" w:rsidTr="00E95A35">
              <w:trPr>
                <w:tblCellSpacing w:w="0" w:type="dxa"/>
              </w:trPr>
              <w:tc>
                <w:tcPr>
                  <w:tcW w:w="230" w:type="dxa"/>
                  <w:hideMark/>
                </w:tcPr>
                <w:p w14:paraId="004AF88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72E21B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43ED756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56ABB69" w14:textId="77777777" w:rsidTr="00E95A35">
              <w:trPr>
                <w:tblCellSpacing w:w="0" w:type="dxa"/>
              </w:trPr>
              <w:tc>
                <w:tcPr>
                  <w:tcW w:w="230" w:type="dxa"/>
                  <w:hideMark/>
                </w:tcPr>
                <w:p w14:paraId="07BD69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8919E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7AA489E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54C40B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1BA5C05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8A961E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9020</w:t>
            </w:r>
          </w:p>
        </w:tc>
        <w:tc>
          <w:tcPr>
            <w:tcW w:w="2689" w:type="dxa"/>
            <w:tcBorders>
              <w:top w:val="single" w:sz="6" w:space="0" w:color="000000"/>
              <w:left w:val="single" w:sz="6" w:space="0" w:color="000000"/>
              <w:bottom w:val="single" w:sz="6" w:space="0" w:color="000000"/>
              <w:right w:val="single" w:sz="6" w:space="0" w:color="000000"/>
            </w:tcBorders>
            <w:hideMark/>
          </w:tcPr>
          <w:p w14:paraId="651DCAC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breathing appliances and gas masks, excluding protective masks having neither mechanical parts nor replaceable filters</w:t>
            </w:r>
          </w:p>
        </w:tc>
        <w:tc>
          <w:tcPr>
            <w:tcW w:w="3608" w:type="dxa"/>
            <w:tcBorders>
              <w:top w:val="single" w:sz="6" w:space="0" w:color="000000"/>
              <w:left w:val="single" w:sz="6" w:space="0" w:color="000000"/>
              <w:bottom w:val="single" w:sz="6" w:space="0" w:color="000000"/>
              <w:right w:val="single" w:sz="6" w:space="0" w:color="000000"/>
            </w:tcBorders>
            <w:hideMark/>
          </w:tcPr>
          <w:p w14:paraId="42F962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74645B7" w14:textId="77777777" w:rsidTr="00E95A35">
              <w:trPr>
                <w:tblCellSpacing w:w="0" w:type="dxa"/>
              </w:trPr>
              <w:tc>
                <w:tcPr>
                  <w:tcW w:w="230" w:type="dxa"/>
                  <w:hideMark/>
                </w:tcPr>
                <w:p w14:paraId="74364F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2836F0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DED5AD8"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3A0B9BB" w14:textId="77777777" w:rsidTr="00E95A35">
              <w:trPr>
                <w:tblCellSpacing w:w="0" w:type="dxa"/>
              </w:trPr>
              <w:tc>
                <w:tcPr>
                  <w:tcW w:w="230" w:type="dxa"/>
                  <w:hideMark/>
                </w:tcPr>
                <w:p w14:paraId="65C2D06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DC1171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7802210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4BB2C7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7D4F2E" w:rsidRPr="00632B36" w14:paraId="490AC61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0D0FE7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9024</w:t>
            </w:r>
          </w:p>
        </w:tc>
        <w:tc>
          <w:tcPr>
            <w:tcW w:w="2689" w:type="dxa"/>
            <w:tcBorders>
              <w:top w:val="single" w:sz="6" w:space="0" w:color="000000"/>
              <w:left w:val="single" w:sz="6" w:space="0" w:color="000000"/>
              <w:bottom w:val="single" w:sz="6" w:space="0" w:color="000000"/>
              <w:right w:val="single" w:sz="6" w:space="0" w:color="000000"/>
            </w:tcBorders>
            <w:hideMark/>
          </w:tcPr>
          <w:p w14:paraId="2CBFA0F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Machines and appliances for testing the hardness, strength, compressibility, elasticity or other mechanical properties of materials (for example, metals, wood, textiles, paper, plastics)</w:t>
            </w:r>
          </w:p>
        </w:tc>
        <w:tc>
          <w:tcPr>
            <w:tcW w:w="3608" w:type="dxa"/>
            <w:tcBorders>
              <w:top w:val="single" w:sz="6" w:space="0" w:color="000000"/>
              <w:left w:val="single" w:sz="6" w:space="0" w:color="000000"/>
              <w:bottom w:val="single" w:sz="6" w:space="0" w:color="000000"/>
              <w:right w:val="single" w:sz="6" w:space="0" w:color="000000"/>
            </w:tcBorders>
            <w:hideMark/>
          </w:tcPr>
          <w:p w14:paraId="4E8E9C8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018233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2A228D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D5E88D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9025</w:t>
            </w:r>
          </w:p>
        </w:tc>
        <w:tc>
          <w:tcPr>
            <w:tcW w:w="2689" w:type="dxa"/>
            <w:tcBorders>
              <w:top w:val="single" w:sz="6" w:space="0" w:color="000000"/>
              <w:left w:val="single" w:sz="6" w:space="0" w:color="000000"/>
              <w:bottom w:val="single" w:sz="6" w:space="0" w:color="000000"/>
              <w:right w:val="single" w:sz="6" w:space="0" w:color="000000"/>
            </w:tcBorders>
            <w:hideMark/>
          </w:tcPr>
          <w:p w14:paraId="6EB59A0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Hydrometers and similar floating instruments, thermometers, pyrometers, barometers, hygrometers and psychrometers, recording or not, and any combination of these instruments</w:t>
            </w:r>
          </w:p>
        </w:tc>
        <w:tc>
          <w:tcPr>
            <w:tcW w:w="3608" w:type="dxa"/>
            <w:tcBorders>
              <w:top w:val="single" w:sz="6" w:space="0" w:color="000000"/>
              <w:left w:val="single" w:sz="6" w:space="0" w:color="000000"/>
              <w:bottom w:val="single" w:sz="6" w:space="0" w:color="000000"/>
              <w:right w:val="single" w:sz="6" w:space="0" w:color="000000"/>
            </w:tcBorders>
            <w:hideMark/>
          </w:tcPr>
          <w:p w14:paraId="47E3795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CB2638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EA20175"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205631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9026</w:t>
            </w:r>
          </w:p>
        </w:tc>
        <w:tc>
          <w:tcPr>
            <w:tcW w:w="2689" w:type="dxa"/>
            <w:tcBorders>
              <w:top w:val="single" w:sz="6" w:space="0" w:color="000000"/>
              <w:left w:val="single" w:sz="6" w:space="0" w:color="000000"/>
              <w:bottom w:val="single" w:sz="6" w:space="0" w:color="000000"/>
              <w:right w:val="single" w:sz="6" w:space="0" w:color="000000"/>
            </w:tcBorders>
            <w:hideMark/>
          </w:tcPr>
          <w:p w14:paraId="23B7894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3608" w:type="dxa"/>
            <w:tcBorders>
              <w:top w:val="single" w:sz="6" w:space="0" w:color="000000"/>
              <w:left w:val="single" w:sz="6" w:space="0" w:color="000000"/>
              <w:bottom w:val="single" w:sz="6" w:space="0" w:color="000000"/>
              <w:right w:val="single" w:sz="6" w:space="0" w:color="000000"/>
            </w:tcBorders>
            <w:hideMark/>
          </w:tcPr>
          <w:p w14:paraId="53194DE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CCF0FE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7DA4377"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81EDEF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9027</w:t>
            </w:r>
          </w:p>
        </w:tc>
        <w:tc>
          <w:tcPr>
            <w:tcW w:w="2689" w:type="dxa"/>
            <w:tcBorders>
              <w:top w:val="single" w:sz="6" w:space="0" w:color="000000"/>
              <w:left w:val="single" w:sz="6" w:space="0" w:color="000000"/>
              <w:bottom w:val="single" w:sz="6" w:space="0" w:color="000000"/>
              <w:right w:val="single" w:sz="6" w:space="0" w:color="000000"/>
            </w:tcBorders>
            <w:hideMark/>
          </w:tcPr>
          <w:p w14:paraId="435C6E2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Instruments and apparatus for physical or chemical </w:t>
            </w:r>
            <w:r w:rsidRPr="004A6868">
              <w:rPr>
                <w:rFonts w:ascii="Times New Roman" w:eastAsia="Times New Roman" w:hAnsi="Times New Roman" w:cs="Times New Roman"/>
                <w:sz w:val="23"/>
                <w:szCs w:val="23"/>
                <w:lang w:eastAsia="en-GB"/>
              </w:rPr>
              <w:lastRenderedPageBreak/>
              <w:t>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608" w:type="dxa"/>
            <w:tcBorders>
              <w:top w:val="single" w:sz="6" w:space="0" w:color="000000"/>
              <w:left w:val="single" w:sz="6" w:space="0" w:color="000000"/>
              <w:bottom w:val="single" w:sz="6" w:space="0" w:color="000000"/>
              <w:right w:val="single" w:sz="6" w:space="0" w:color="000000"/>
            </w:tcBorders>
            <w:hideMark/>
          </w:tcPr>
          <w:p w14:paraId="4BFA2EB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xml:space="preserve">Manufacture in which the value of all the materials used does not exceed </w:t>
            </w:r>
            <w:r w:rsidRPr="004A6868">
              <w:rPr>
                <w:rFonts w:ascii="Times New Roman" w:eastAsia="Times New Roman" w:hAnsi="Times New Roman" w:cs="Times New Roman"/>
                <w:sz w:val="23"/>
                <w:szCs w:val="23"/>
                <w:lang w:eastAsia="en-GB"/>
              </w:rPr>
              <w:lastRenderedPageBreak/>
              <w:t>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7DE57C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0E35F912"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5B5ADB5C"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9028</w:t>
            </w:r>
          </w:p>
        </w:tc>
        <w:tc>
          <w:tcPr>
            <w:tcW w:w="2689" w:type="dxa"/>
            <w:tcBorders>
              <w:top w:val="single" w:sz="6" w:space="0" w:color="000000"/>
              <w:left w:val="single" w:sz="6" w:space="0" w:color="000000"/>
              <w:bottom w:val="single" w:sz="6" w:space="0" w:color="000000"/>
              <w:right w:val="single" w:sz="6" w:space="0" w:color="000000"/>
            </w:tcBorders>
            <w:hideMark/>
          </w:tcPr>
          <w:p w14:paraId="479E3BE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Gas, liquid or electricity supply or production meters, including calibrating meters therefor:</w:t>
            </w:r>
          </w:p>
        </w:tc>
        <w:tc>
          <w:tcPr>
            <w:tcW w:w="3608" w:type="dxa"/>
            <w:tcBorders>
              <w:top w:val="single" w:sz="6" w:space="0" w:color="000000"/>
              <w:left w:val="single" w:sz="6" w:space="0" w:color="000000"/>
              <w:bottom w:val="single" w:sz="6" w:space="0" w:color="000000"/>
              <w:right w:val="single" w:sz="6" w:space="0" w:color="000000"/>
            </w:tcBorders>
            <w:hideMark/>
          </w:tcPr>
          <w:p w14:paraId="1C6DD55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3C9DD66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0117439"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7A0D2F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7FCB67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Parts and accessories</w:t>
            </w:r>
          </w:p>
        </w:tc>
        <w:tc>
          <w:tcPr>
            <w:tcW w:w="3608" w:type="dxa"/>
            <w:tcBorders>
              <w:top w:val="single" w:sz="6" w:space="0" w:color="000000"/>
              <w:left w:val="single" w:sz="6" w:space="0" w:color="000000"/>
              <w:bottom w:val="single" w:sz="6" w:space="0" w:color="000000"/>
              <w:right w:val="single" w:sz="6" w:space="0" w:color="000000"/>
            </w:tcBorders>
            <w:hideMark/>
          </w:tcPr>
          <w:p w14:paraId="396034B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AD31D2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8E21161"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48A4848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6A7BFB8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316CC8B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78B11AC" w14:textId="77777777" w:rsidTr="00E95A35">
              <w:trPr>
                <w:tblCellSpacing w:w="0" w:type="dxa"/>
              </w:trPr>
              <w:tc>
                <w:tcPr>
                  <w:tcW w:w="230" w:type="dxa"/>
                  <w:hideMark/>
                </w:tcPr>
                <w:p w14:paraId="355C5B6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32AAF1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7D319593"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A34BF2E" w14:textId="77777777" w:rsidTr="00E95A35">
              <w:trPr>
                <w:tblCellSpacing w:w="0" w:type="dxa"/>
              </w:trPr>
              <w:tc>
                <w:tcPr>
                  <w:tcW w:w="230" w:type="dxa"/>
                  <w:hideMark/>
                </w:tcPr>
                <w:p w14:paraId="72441B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9CE4B8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14971D9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45696C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7EF1A40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3C1709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9029</w:t>
            </w:r>
          </w:p>
        </w:tc>
        <w:tc>
          <w:tcPr>
            <w:tcW w:w="2689" w:type="dxa"/>
            <w:tcBorders>
              <w:top w:val="single" w:sz="6" w:space="0" w:color="000000"/>
              <w:left w:val="single" w:sz="6" w:space="0" w:color="000000"/>
              <w:bottom w:val="single" w:sz="6" w:space="0" w:color="000000"/>
              <w:right w:val="single" w:sz="6" w:space="0" w:color="000000"/>
            </w:tcBorders>
            <w:hideMark/>
          </w:tcPr>
          <w:p w14:paraId="0F09D74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Revolution counters, production counters, taximeters, </w:t>
            </w:r>
            <w:proofErr w:type="spellStart"/>
            <w:r w:rsidRPr="004A6868">
              <w:rPr>
                <w:rFonts w:ascii="Times New Roman" w:eastAsia="Times New Roman" w:hAnsi="Times New Roman" w:cs="Times New Roman"/>
                <w:sz w:val="23"/>
                <w:szCs w:val="23"/>
                <w:lang w:eastAsia="en-GB"/>
              </w:rPr>
              <w:t>mileometers</w:t>
            </w:r>
            <w:proofErr w:type="spellEnd"/>
            <w:r w:rsidRPr="004A6868">
              <w:rPr>
                <w:rFonts w:ascii="Times New Roman" w:eastAsia="Times New Roman" w:hAnsi="Times New Roman" w:cs="Times New Roman"/>
                <w:sz w:val="23"/>
                <w:szCs w:val="23"/>
                <w:lang w:eastAsia="en-GB"/>
              </w:rPr>
              <w:t>, pedometers and the like; speed indicators and tachometers, other than those of heading 9014 or 9015; stroboscopes</w:t>
            </w:r>
          </w:p>
        </w:tc>
        <w:tc>
          <w:tcPr>
            <w:tcW w:w="3608" w:type="dxa"/>
            <w:tcBorders>
              <w:top w:val="single" w:sz="6" w:space="0" w:color="000000"/>
              <w:left w:val="single" w:sz="6" w:space="0" w:color="000000"/>
              <w:bottom w:val="single" w:sz="6" w:space="0" w:color="000000"/>
              <w:right w:val="single" w:sz="6" w:space="0" w:color="000000"/>
            </w:tcBorders>
            <w:hideMark/>
          </w:tcPr>
          <w:p w14:paraId="0793B68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8CD16D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706B72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72F42D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9030</w:t>
            </w:r>
          </w:p>
        </w:tc>
        <w:tc>
          <w:tcPr>
            <w:tcW w:w="2689" w:type="dxa"/>
            <w:tcBorders>
              <w:top w:val="single" w:sz="6" w:space="0" w:color="000000"/>
              <w:left w:val="single" w:sz="6" w:space="0" w:color="000000"/>
              <w:bottom w:val="single" w:sz="6" w:space="0" w:color="000000"/>
              <w:right w:val="single" w:sz="6" w:space="0" w:color="000000"/>
            </w:tcBorders>
            <w:hideMark/>
          </w:tcPr>
          <w:p w14:paraId="0B23197B"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608" w:type="dxa"/>
            <w:tcBorders>
              <w:top w:val="single" w:sz="6" w:space="0" w:color="000000"/>
              <w:left w:val="single" w:sz="6" w:space="0" w:color="000000"/>
              <w:bottom w:val="single" w:sz="6" w:space="0" w:color="000000"/>
              <w:right w:val="single" w:sz="6" w:space="0" w:color="000000"/>
            </w:tcBorders>
            <w:hideMark/>
          </w:tcPr>
          <w:p w14:paraId="5C95371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636F11B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8A3ADD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7AE073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9031</w:t>
            </w:r>
          </w:p>
        </w:tc>
        <w:tc>
          <w:tcPr>
            <w:tcW w:w="2689" w:type="dxa"/>
            <w:tcBorders>
              <w:top w:val="single" w:sz="6" w:space="0" w:color="000000"/>
              <w:left w:val="single" w:sz="6" w:space="0" w:color="000000"/>
              <w:bottom w:val="single" w:sz="6" w:space="0" w:color="000000"/>
              <w:right w:val="single" w:sz="6" w:space="0" w:color="000000"/>
            </w:tcBorders>
            <w:hideMark/>
          </w:tcPr>
          <w:p w14:paraId="0A56FEC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Measuring or checking instruments, appliances and </w:t>
            </w:r>
            <w:r w:rsidRPr="004A6868">
              <w:rPr>
                <w:rFonts w:ascii="Times New Roman" w:eastAsia="Times New Roman" w:hAnsi="Times New Roman" w:cs="Times New Roman"/>
                <w:sz w:val="23"/>
                <w:szCs w:val="23"/>
                <w:lang w:eastAsia="en-GB"/>
              </w:rPr>
              <w:lastRenderedPageBreak/>
              <w:t>machines, not specified or included elsewhere in this chapter; profile projectors</w:t>
            </w:r>
          </w:p>
        </w:tc>
        <w:tc>
          <w:tcPr>
            <w:tcW w:w="3608" w:type="dxa"/>
            <w:tcBorders>
              <w:top w:val="single" w:sz="6" w:space="0" w:color="000000"/>
              <w:left w:val="single" w:sz="6" w:space="0" w:color="000000"/>
              <w:bottom w:val="single" w:sz="6" w:space="0" w:color="000000"/>
              <w:right w:val="single" w:sz="6" w:space="0" w:color="000000"/>
            </w:tcBorders>
            <w:hideMark/>
          </w:tcPr>
          <w:p w14:paraId="4679DF0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xml:space="preserve">Manufacture in which the value of all the materials used does not exceed </w:t>
            </w:r>
            <w:r w:rsidRPr="004A6868">
              <w:rPr>
                <w:rFonts w:ascii="Times New Roman" w:eastAsia="Times New Roman" w:hAnsi="Times New Roman" w:cs="Times New Roman"/>
                <w:sz w:val="23"/>
                <w:szCs w:val="23"/>
                <w:lang w:eastAsia="en-GB"/>
              </w:rPr>
              <w:lastRenderedPageBreak/>
              <w:t>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C6EFB1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1732670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A51276A"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9032</w:t>
            </w:r>
          </w:p>
        </w:tc>
        <w:tc>
          <w:tcPr>
            <w:tcW w:w="2689" w:type="dxa"/>
            <w:tcBorders>
              <w:top w:val="single" w:sz="6" w:space="0" w:color="000000"/>
              <w:left w:val="single" w:sz="6" w:space="0" w:color="000000"/>
              <w:bottom w:val="single" w:sz="6" w:space="0" w:color="000000"/>
              <w:right w:val="single" w:sz="6" w:space="0" w:color="000000"/>
            </w:tcBorders>
            <w:hideMark/>
          </w:tcPr>
          <w:p w14:paraId="3661CF3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Automatic regulating or controlling instruments and apparatus</w:t>
            </w:r>
          </w:p>
        </w:tc>
        <w:tc>
          <w:tcPr>
            <w:tcW w:w="3608" w:type="dxa"/>
            <w:tcBorders>
              <w:top w:val="single" w:sz="6" w:space="0" w:color="000000"/>
              <w:left w:val="single" w:sz="6" w:space="0" w:color="000000"/>
              <w:bottom w:val="single" w:sz="6" w:space="0" w:color="000000"/>
              <w:right w:val="single" w:sz="6" w:space="0" w:color="000000"/>
            </w:tcBorders>
            <w:hideMark/>
          </w:tcPr>
          <w:p w14:paraId="61577CA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455B5F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A29FF3C"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3A818B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9033</w:t>
            </w:r>
          </w:p>
        </w:tc>
        <w:tc>
          <w:tcPr>
            <w:tcW w:w="2689" w:type="dxa"/>
            <w:tcBorders>
              <w:top w:val="single" w:sz="6" w:space="0" w:color="000000"/>
              <w:left w:val="single" w:sz="6" w:space="0" w:color="000000"/>
              <w:bottom w:val="single" w:sz="6" w:space="0" w:color="000000"/>
              <w:right w:val="single" w:sz="6" w:space="0" w:color="000000"/>
            </w:tcBorders>
            <w:hideMark/>
          </w:tcPr>
          <w:p w14:paraId="62C8164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Parts and accessories (not specified or included elsewhere in this chapter) for machines, appliances, instruments or apparatus of Chapter 90</w:t>
            </w:r>
          </w:p>
        </w:tc>
        <w:tc>
          <w:tcPr>
            <w:tcW w:w="3608" w:type="dxa"/>
            <w:tcBorders>
              <w:top w:val="single" w:sz="6" w:space="0" w:color="000000"/>
              <w:left w:val="single" w:sz="6" w:space="0" w:color="000000"/>
              <w:bottom w:val="single" w:sz="6" w:space="0" w:color="000000"/>
              <w:right w:val="single" w:sz="6" w:space="0" w:color="000000"/>
            </w:tcBorders>
            <w:hideMark/>
          </w:tcPr>
          <w:p w14:paraId="310B11F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0BDBDE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1B1E21F"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83177D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91</w:t>
            </w:r>
          </w:p>
        </w:tc>
        <w:tc>
          <w:tcPr>
            <w:tcW w:w="2689" w:type="dxa"/>
            <w:tcBorders>
              <w:top w:val="single" w:sz="6" w:space="0" w:color="000000"/>
              <w:left w:val="single" w:sz="6" w:space="0" w:color="000000"/>
              <w:bottom w:val="single" w:sz="6" w:space="0" w:color="000000"/>
              <w:right w:val="single" w:sz="6" w:space="0" w:color="000000"/>
            </w:tcBorders>
            <w:hideMark/>
          </w:tcPr>
          <w:p w14:paraId="3CD035A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Clocks and watches and parts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1AA7DFE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545614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60D710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03C865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9105</w:t>
            </w:r>
          </w:p>
        </w:tc>
        <w:tc>
          <w:tcPr>
            <w:tcW w:w="2689" w:type="dxa"/>
            <w:tcBorders>
              <w:top w:val="single" w:sz="6" w:space="0" w:color="000000"/>
              <w:left w:val="single" w:sz="6" w:space="0" w:color="000000"/>
              <w:bottom w:val="single" w:sz="6" w:space="0" w:color="000000"/>
              <w:right w:val="single" w:sz="6" w:space="0" w:color="000000"/>
            </w:tcBorders>
            <w:hideMark/>
          </w:tcPr>
          <w:p w14:paraId="0CFBAC7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clocks</w:t>
            </w:r>
          </w:p>
        </w:tc>
        <w:tc>
          <w:tcPr>
            <w:tcW w:w="3608" w:type="dxa"/>
            <w:tcBorders>
              <w:top w:val="single" w:sz="6" w:space="0" w:color="000000"/>
              <w:left w:val="single" w:sz="6" w:space="0" w:color="000000"/>
              <w:bottom w:val="single" w:sz="6" w:space="0" w:color="000000"/>
              <w:right w:val="single" w:sz="6" w:space="0" w:color="000000"/>
            </w:tcBorders>
            <w:hideMark/>
          </w:tcPr>
          <w:p w14:paraId="2E138BA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BB37376" w14:textId="77777777" w:rsidTr="00E95A35">
              <w:trPr>
                <w:tblCellSpacing w:w="0" w:type="dxa"/>
              </w:trPr>
              <w:tc>
                <w:tcPr>
                  <w:tcW w:w="230" w:type="dxa"/>
                  <w:hideMark/>
                </w:tcPr>
                <w:p w14:paraId="3EE036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A9470A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5E61752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1DB4169" w14:textId="77777777" w:rsidTr="00E95A35">
              <w:trPr>
                <w:tblCellSpacing w:w="0" w:type="dxa"/>
              </w:trPr>
              <w:tc>
                <w:tcPr>
                  <w:tcW w:w="230" w:type="dxa"/>
                  <w:hideMark/>
                </w:tcPr>
                <w:p w14:paraId="5BD8E3D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AA9743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1369292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45D302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7A7F35A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CB70FF7"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9109</w:t>
            </w:r>
          </w:p>
        </w:tc>
        <w:tc>
          <w:tcPr>
            <w:tcW w:w="2689" w:type="dxa"/>
            <w:tcBorders>
              <w:top w:val="single" w:sz="6" w:space="0" w:color="000000"/>
              <w:left w:val="single" w:sz="6" w:space="0" w:color="000000"/>
              <w:bottom w:val="single" w:sz="6" w:space="0" w:color="000000"/>
              <w:right w:val="single" w:sz="6" w:space="0" w:color="000000"/>
            </w:tcBorders>
            <w:hideMark/>
          </w:tcPr>
          <w:p w14:paraId="65EC1D1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Clock movements, complete and assembled</w:t>
            </w:r>
          </w:p>
        </w:tc>
        <w:tc>
          <w:tcPr>
            <w:tcW w:w="3608" w:type="dxa"/>
            <w:tcBorders>
              <w:top w:val="single" w:sz="6" w:space="0" w:color="000000"/>
              <w:left w:val="single" w:sz="6" w:space="0" w:color="000000"/>
              <w:bottom w:val="single" w:sz="6" w:space="0" w:color="000000"/>
              <w:right w:val="single" w:sz="6" w:space="0" w:color="000000"/>
            </w:tcBorders>
            <w:hideMark/>
          </w:tcPr>
          <w:p w14:paraId="2E24FB8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C4ADD65" w14:textId="77777777" w:rsidTr="00E95A35">
              <w:trPr>
                <w:tblCellSpacing w:w="0" w:type="dxa"/>
              </w:trPr>
              <w:tc>
                <w:tcPr>
                  <w:tcW w:w="230" w:type="dxa"/>
                  <w:hideMark/>
                </w:tcPr>
                <w:p w14:paraId="5BD36E9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947A32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4F1C3771"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B19F123" w14:textId="77777777" w:rsidTr="00E95A35">
              <w:trPr>
                <w:tblCellSpacing w:w="0" w:type="dxa"/>
              </w:trPr>
              <w:tc>
                <w:tcPr>
                  <w:tcW w:w="230" w:type="dxa"/>
                  <w:hideMark/>
                </w:tcPr>
                <w:p w14:paraId="0887DC6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F1EC93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6D44A15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CEF117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34CD750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D399BD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9110</w:t>
            </w:r>
          </w:p>
        </w:tc>
        <w:tc>
          <w:tcPr>
            <w:tcW w:w="2689" w:type="dxa"/>
            <w:tcBorders>
              <w:top w:val="single" w:sz="6" w:space="0" w:color="000000"/>
              <w:left w:val="single" w:sz="6" w:space="0" w:color="000000"/>
              <w:bottom w:val="single" w:sz="6" w:space="0" w:color="000000"/>
              <w:right w:val="single" w:sz="6" w:space="0" w:color="000000"/>
            </w:tcBorders>
            <w:hideMark/>
          </w:tcPr>
          <w:p w14:paraId="261C30B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Complete watch or clock movements, unassembled or partly assembled (movement sets); incomplete watch or clock movements, assembled; rough watch or clock movements</w:t>
            </w:r>
          </w:p>
        </w:tc>
        <w:tc>
          <w:tcPr>
            <w:tcW w:w="3608" w:type="dxa"/>
            <w:tcBorders>
              <w:top w:val="single" w:sz="6" w:space="0" w:color="000000"/>
              <w:left w:val="single" w:sz="6" w:space="0" w:color="000000"/>
              <w:bottom w:val="single" w:sz="6" w:space="0" w:color="000000"/>
              <w:right w:val="single" w:sz="6" w:space="0" w:color="000000"/>
            </w:tcBorders>
            <w:hideMark/>
          </w:tcPr>
          <w:p w14:paraId="2284C8F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466F58D6" w14:textId="77777777" w:rsidTr="00E95A35">
              <w:trPr>
                <w:tblCellSpacing w:w="0" w:type="dxa"/>
              </w:trPr>
              <w:tc>
                <w:tcPr>
                  <w:tcW w:w="230" w:type="dxa"/>
                  <w:hideMark/>
                </w:tcPr>
                <w:p w14:paraId="5B1DD3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23AD7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38AFF4AA"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5B2F83BD" w14:textId="77777777" w:rsidTr="00E95A35">
              <w:trPr>
                <w:tblCellSpacing w:w="0" w:type="dxa"/>
              </w:trPr>
              <w:tc>
                <w:tcPr>
                  <w:tcW w:w="230" w:type="dxa"/>
                  <w:hideMark/>
                </w:tcPr>
                <w:p w14:paraId="5149FF5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ED48CF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 9114 used does not exceed 10 % of the ex-works price of the product</w:t>
                  </w:r>
                </w:p>
              </w:tc>
            </w:tr>
          </w:tbl>
          <w:p w14:paraId="48DDDE7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02ACA89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7BF5149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490ED61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9111</w:t>
            </w:r>
          </w:p>
        </w:tc>
        <w:tc>
          <w:tcPr>
            <w:tcW w:w="2689" w:type="dxa"/>
            <w:tcBorders>
              <w:top w:val="single" w:sz="6" w:space="0" w:color="000000"/>
              <w:left w:val="single" w:sz="6" w:space="0" w:color="000000"/>
              <w:bottom w:val="single" w:sz="6" w:space="0" w:color="000000"/>
              <w:right w:val="single" w:sz="6" w:space="0" w:color="000000"/>
            </w:tcBorders>
            <w:hideMark/>
          </w:tcPr>
          <w:p w14:paraId="59385E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Watch cases and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627C811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0B7C256E" w14:textId="77777777" w:rsidTr="00E95A35">
              <w:trPr>
                <w:tblCellSpacing w:w="0" w:type="dxa"/>
              </w:trPr>
              <w:tc>
                <w:tcPr>
                  <w:tcW w:w="230" w:type="dxa"/>
                  <w:hideMark/>
                </w:tcPr>
                <w:p w14:paraId="5D7253C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60511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34B4919A"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6A55D5A3" w14:textId="77777777" w:rsidTr="00E95A35">
              <w:trPr>
                <w:tblCellSpacing w:w="0" w:type="dxa"/>
              </w:trPr>
              <w:tc>
                <w:tcPr>
                  <w:tcW w:w="230" w:type="dxa"/>
                  <w:hideMark/>
                </w:tcPr>
                <w:p w14:paraId="0E4293F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B334E7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79F1C71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B6EFD3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310D8D93"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42427D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9112</w:t>
            </w:r>
          </w:p>
        </w:tc>
        <w:tc>
          <w:tcPr>
            <w:tcW w:w="2689" w:type="dxa"/>
            <w:tcBorders>
              <w:top w:val="single" w:sz="6" w:space="0" w:color="000000"/>
              <w:left w:val="single" w:sz="6" w:space="0" w:color="000000"/>
              <w:bottom w:val="single" w:sz="6" w:space="0" w:color="000000"/>
              <w:right w:val="single" w:sz="6" w:space="0" w:color="000000"/>
            </w:tcBorders>
            <w:hideMark/>
          </w:tcPr>
          <w:p w14:paraId="7A186F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Clock cases and cases of a similar type for other goods of this chapter, and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1668C4F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3B9680C" w14:textId="77777777" w:rsidTr="00E95A35">
              <w:trPr>
                <w:tblCellSpacing w:w="0" w:type="dxa"/>
              </w:trPr>
              <w:tc>
                <w:tcPr>
                  <w:tcW w:w="230" w:type="dxa"/>
                  <w:hideMark/>
                </w:tcPr>
                <w:p w14:paraId="4C59657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C974ED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2AD9868D"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726F0CA4" w14:textId="77777777" w:rsidTr="00E95A35">
              <w:trPr>
                <w:tblCellSpacing w:w="0" w:type="dxa"/>
              </w:trPr>
              <w:tc>
                <w:tcPr>
                  <w:tcW w:w="230" w:type="dxa"/>
                  <w:hideMark/>
                </w:tcPr>
                <w:p w14:paraId="760BA22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759286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2944F60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559E32B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7D4F2E" w:rsidRPr="00632B36" w14:paraId="3AD521E4" w14:textId="77777777" w:rsidTr="00E95A35">
        <w:trPr>
          <w:tblCellSpacing w:w="0" w:type="dxa"/>
        </w:trPr>
        <w:tc>
          <w:tcPr>
            <w:tcW w:w="1324" w:type="dxa"/>
            <w:vMerge w:val="restart"/>
            <w:tcBorders>
              <w:top w:val="single" w:sz="6" w:space="0" w:color="000000"/>
              <w:left w:val="single" w:sz="6" w:space="0" w:color="000000"/>
              <w:bottom w:val="single" w:sz="6" w:space="0" w:color="000000"/>
              <w:right w:val="single" w:sz="6" w:space="0" w:color="000000"/>
            </w:tcBorders>
            <w:hideMark/>
          </w:tcPr>
          <w:p w14:paraId="6FFCFF1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9113</w:t>
            </w:r>
          </w:p>
        </w:tc>
        <w:tc>
          <w:tcPr>
            <w:tcW w:w="2689" w:type="dxa"/>
            <w:tcBorders>
              <w:top w:val="single" w:sz="6" w:space="0" w:color="000000"/>
              <w:left w:val="single" w:sz="6" w:space="0" w:color="000000"/>
              <w:bottom w:val="single" w:sz="6" w:space="0" w:color="000000"/>
              <w:right w:val="single" w:sz="6" w:space="0" w:color="000000"/>
            </w:tcBorders>
            <w:hideMark/>
          </w:tcPr>
          <w:p w14:paraId="57D3FD0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Watch straps, watch bands and watch bracelets, and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7A9E312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1389" w:type="dxa"/>
            <w:tcBorders>
              <w:top w:val="single" w:sz="6" w:space="0" w:color="000000"/>
              <w:left w:val="single" w:sz="6" w:space="0" w:color="000000"/>
              <w:bottom w:val="single" w:sz="6" w:space="0" w:color="000000"/>
              <w:right w:val="single" w:sz="6" w:space="0" w:color="000000"/>
            </w:tcBorders>
            <w:hideMark/>
          </w:tcPr>
          <w:p w14:paraId="21CFC56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D7056AA"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1D81EC0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1C48142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Of base metal, whether or not gold- or silver-plated, or of metal clad with precious metal</w:t>
            </w:r>
          </w:p>
        </w:tc>
        <w:tc>
          <w:tcPr>
            <w:tcW w:w="3608" w:type="dxa"/>
            <w:tcBorders>
              <w:top w:val="single" w:sz="6" w:space="0" w:color="000000"/>
              <w:left w:val="single" w:sz="6" w:space="0" w:color="000000"/>
              <w:bottom w:val="single" w:sz="6" w:space="0" w:color="000000"/>
              <w:right w:val="single" w:sz="6" w:space="0" w:color="000000"/>
            </w:tcBorders>
            <w:hideMark/>
          </w:tcPr>
          <w:p w14:paraId="143A90B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5CF515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20DD7C8" w14:textId="77777777" w:rsidTr="00E95A35">
        <w:trPr>
          <w:tblCellSpacing w:w="0" w:type="dxa"/>
        </w:trPr>
        <w:tc>
          <w:tcPr>
            <w:tcW w:w="1324" w:type="dxa"/>
            <w:vMerge/>
            <w:tcBorders>
              <w:top w:val="single" w:sz="6" w:space="0" w:color="000000"/>
              <w:left w:val="single" w:sz="6" w:space="0" w:color="000000"/>
              <w:bottom w:val="single" w:sz="6" w:space="0" w:color="000000"/>
              <w:right w:val="single" w:sz="6" w:space="0" w:color="000000"/>
            </w:tcBorders>
            <w:vAlign w:val="center"/>
            <w:hideMark/>
          </w:tcPr>
          <w:p w14:paraId="79B98C5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2689" w:type="dxa"/>
            <w:tcBorders>
              <w:top w:val="single" w:sz="6" w:space="0" w:color="000000"/>
              <w:left w:val="single" w:sz="6" w:space="0" w:color="000000"/>
              <w:bottom w:val="single" w:sz="6" w:space="0" w:color="000000"/>
              <w:right w:val="single" w:sz="6" w:space="0" w:color="000000"/>
            </w:tcBorders>
            <w:hideMark/>
          </w:tcPr>
          <w:p w14:paraId="5E4A354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Other</w:t>
            </w:r>
          </w:p>
        </w:tc>
        <w:tc>
          <w:tcPr>
            <w:tcW w:w="3608" w:type="dxa"/>
            <w:tcBorders>
              <w:top w:val="single" w:sz="6" w:space="0" w:color="000000"/>
              <w:left w:val="single" w:sz="6" w:space="0" w:color="000000"/>
              <w:bottom w:val="single" w:sz="6" w:space="0" w:color="000000"/>
              <w:right w:val="single" w:sz="6" w:space="0" w:color="000000"/>
            </w:tcBorders>
            <w:hideMark/>
          </w:tcPr>
          <w:p w14:paraId="5FEBDEA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76C9AD6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A07327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81BD04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92</w:t>
            </w:r>
          </w:p>
        </w:tc>
        <w:tc>
          <w:tcPr>
            <w:tcW w:w="2689" w:type="dxa"/>
            <w:tcBorders>
              <w:top w:val="single" w:sz="6" w:space="0" w:color="000000"/>
              <w:left w:val="single" w:sz="6" w:space="0" w:color="000000"/>
              <w:bottom w:val="single" w:sz="6" w:space="0" w:color="000000"/>
              <w:right w:val="single" w:sz="6" w:space="0" w:color="000000"/>
            </w:tcBorders>
            <w:hideMark/>
          </w:tcPr>
          <w:p w14:paraId="3E11E53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Musical instruments; parts and accessories of such articles</w:t>
            </w:r>
          </w:p>
        </w:tc>
        <w:tc>
          <w:tcPr>
            <w:tcW w:w="3608" w:type="dxa"/>
            <w:tcBorders>
              <w:top w:val="single" w:sz="6" w:space="0" w:color="000000"/>
              <w:left w:val="single" w:sz="6" w:space="0" w:color="000000"/>
              <w:bottom w:val="single" w:sz="6" w:space="0" w:color="000000"/>
              <w:right w:val="single" w:sz="6" w:space="0" w:color="000000"/>
            </w:tcBorders>
            <w:hideMark/>
          </w:tcPr>
          <w:p w14:paraId="4F94773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0DAEE80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2A0325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1282A1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93</w:t>
            </w:r>
          </w:p>
        </w:tc>
        <w:tc>
          <w:tcPr>
            <w:tcW w:w="2689" w:type="dxa"/>
            <w:tcBorders>
              <w:top w:val="single" w:sz="6" w:space="0" w:color="000000"/>
              <w:left w:val="single" w:sz="6" w:space="0" w:color="000000"/>
              <w:bottom w:val="single" w:sz="6" w:space="0" w:color="000000"/>
              <w:right w:val="single" w:sz="6" w:space="0" w:color="000000"/>
            </w:tcBorders>
            <w:hideMark/>
          </w:tcPr>
          <w:p w14:paraId="0CE2AD6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Arms and ammunition; parts and accessories thereof</w:t>
            </w:r>
          </w:p>
        </w:tc>
        <w:tc>
          <w:tcPr>
            <w:tcW w:w="3608" w:type="dxa"/>
            <w:tcBorders>
              <w:top w:val="single" w:sz="6" w:space="0" w:color="000000"/>
              <w:left w:val="single" w:sz="6" w:space="0" w:color="000000"/>
              <w:bottom w:val="single" w:sz="6" w:space="0" w:color="000000"/>
              <w:right w:val="single" w:sz="6" w:space="0" w:color="000000"/>
            </w:tcBorders>
            <w:hideMark/>
          </w:tcPr>
          <w:p w14:paraId="6F2369D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C9F342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E44B34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6B8886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94</w:t>
            </w:r>
          </w:p>
        </w:tc>
        <w:tc>
          <w:tcPr>
            <w:tcW w:w="2689" w:type="dxa"/>
            <w:tcBorders>
              <w:top w:val="single" w:sz="6" w:space="0" w:color="000000"/>
              <w:left w:val="single" w:sz="6" w:space="0" w:color="000000"/>
              <w:bottom w:val="single" w:sz="6" w:space="0" w:color="000000"/>
              <w:right w:val="single" w:sz="6" w:space="0" w:color="000000"/>
            </w:tcBorders>
            <w:hideMark/>
          </w:tcPr>
          <w:p w14:paraId="4055ABD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31AF0BF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36AAB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262242DD"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C9F0103"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ex9401 and ex ex9403</w:t>
            </w:r>
          </w:p>
        </w:tc>
        <w:tc>
          <w:tcPr>
            <w:tcW w:w="2689" w:type="dxa"/>
            <w:tcBorders>
              <w:top w:val="single" w:sz="6" w:space="0" w:color="000000"/>
              <w:left w:val="single" w:sz="6" w:space="0" w:color="000000"/>
              <w:bottom w:val="single" w:sz="6" w:space="0" w:color="000000"/>
              <w:right w:val="single" w:sz="6" w:space="0" w:color="000000"/>
            </w:tcBorders>
            <w:hideMark/>
          </w:tcPr>
          <w:p w14:paraId="3AF6B5D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Base metal furniture, incorporating unstuffed cotton cloth of a weight of 300 g/m</w:t>
            </w:r>
            <w:r w:rsidRPr="004A6868">
              <w:rPr>
                <w:rFonts w:ascii="Times New Roman" w:eastAsia="Times New Roman" w:hAnsi="Times New Roman" w:cs="Times New Roman"/>
                <w:sz w:val="23"/>
                <w:szCs w:val="23"/>
                <w:vertAlign w:val="superscript"/>
                <w:lang w:eastAsia="en-GB"/>
              </w:rPr>
              <w:t>2</w:t>
            </w:r>
            <w:r w:rsidRPr="004A6868">
              <w:rPr>
                <w:rFonts w:ascii="Times New Roman" w:eastAsia="Times New Roman" w:hAnsi="Times New Roman" w:cs="Times New Roman"/>
                <w:sz w:val="23"/>
                <w:szCs w:val="23"/>
                <w:lang w:eastAsia="en-GB"/>
              </w:rPr>
              <w:t> or less</w:t>
            </w:r>
          </w:p>
        </w:tc>
        <w:tc>
          <w:tcPr>
            <w:tcW w:w="3608" w:type="dxa"/>
            <w:tcBorders>
              <w:top w:val="single" w:sz="6" w:space="0" w:color="000000"/>
              <w:left w:val="single" w:sz="6" w:space="0" w:color="000000"/>
              <w:bottom w:val="single" w:sz="6" w:space="0" w:color="000000"/>
              <w:right w:val="single" w:sz="6" w:space="0" w:color="000000"/>
            </w:tcBorders>
            <w:hideMark/>
          </w:tcPr>
          <w:p w14:paraId="25AAEC9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p w14:paraId="2942735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75504D7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cotton cloth already made up in a form ready for use with materials of heading 9401 or 9403, provided that:</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A8A18CA" w14:textId="77777777" w:rsidTr="00E95A35">
              <w:trPr>
                <w:tblCellSpacing w:w="0" w:type="dxa"/>
              </w:trPr>
              <w:tc>
                <w:tcPr>
                  <w:tcW w:w="230" w:type="dxa"/>
                  <w:hideMark/>
                </w:tcPr>
                <w:p w14:paraId="24B98FA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DC99C9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the cloth does not exceed 25 % of the ex-works price of the product, and</w:t>
                  </w:r>
                </w:p>
              </w:tc>
            </w:tr>
          </w:tbl>
          <w:p w14:paraId="5EE5CAA2"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6B555A7" w14:textId="77777777" w:rsidTr="00E95A35">
              <w:trPr>
                <w:tblCellSpacing w:w="0" w:type="dxa"/>
              </w:trPr>
              <w:tc>
                <w:tcPr>
                  <w:tcW w:w="230" w:type="dxa"/>
                  <w:hideMark/>
                </w:tcPr>
                <w:p w14:paraId="309B8D1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A811FF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other materials used are originating and are classified in a heading other than heading 9401 or 9403</w:t>
                  </w:r>
                </w:p>
              </w:tc>
            </w:tr>
          </w:tbl>
          <w:p w14:paraId="15A39D3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40D4287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7D4F2E" w:rsidRPr="00632B36" w14:paraId="52733C49"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B6BF10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9405</w:t>
            </w:r>
          </w:p>
        </w:tc>
        <w:tc>
          <w:tcPr>
            <w:tcW w:w="2689" w:type="dxa"/>
            <w:tcBorders>
              <w:top w:val="single" w:sz="6" w:space="0" w:color="000000"/>
              <w:left w:val="single" w:sz="6" w:space="0" w:color="000000"/>
              <w:bottom w:val="single" w:sz="6" w:space="0" w:color="000000"/>
              <w:right w:val="single" w:sz="6" w:space="0" w:color="000000"/>
            </w:tcBorders>
            <w:hideMark/>
          </w:tcPr>
          <w:p w14:paraId="4709693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608" w:type="dxa"/>
            <w:tcBorders>
              <w:top w:val="single" w:sz="6" w:space="0" w:color="000000"/>
              <w:left w:val="single" w:sz="6" w:space="0" w:color="000000"/>
              <w:bottom w:val="single" w:sz="6" w:space="0" w:color="000000"/>
              <w:right w:val="single" w:sz="6" w:space="0" w:color="000000"/>
            </w:tcBorders>
            <w:hideMark/>
          </w:tcPr>
          <w:p w14:paraId="4F1713A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4359432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5F15932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9DCB109"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9406</w:t>
            </w:r>
          </w:p>
        </w:tc>
        <w:tc>
          <w:tcPr>
            <w:tcW w:w="2689" w:type="dxa"/>
            <w:tcBorders>
              <w:top w:val="single" w:sz="6" w:space="0" w:color="000000"/>
              <w:left w:val="single" w:sz="6" w:space="0" w:color="000000"/>
              <w:bottom w:val="single" w:sz="6" w:space="0" w:color="000000"/>
              <w:right w:val="single" w:sz="6" w:space="0" w:color="000000"/>
            </w:tcBorders>
            <w:hideMark/>
          </w:tcPr>
          <w:p w14:paraId="12806B0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Prefabricated buildings</w:t>
            </w:r>
          </w:p>
        </w:tc>
        <w:tc>
          <w:tcPr>
            <w:tcW w:w="3608" w:type="dxa"/>
            <w:tcBorders>
              <w:top w:val="single" w:sz="6" w:space="0" w:color="000000"/>
              <w:left w:val="single" w:sz="6" w:space="0" w:color="000000"/>
              <w:bottom w:val="single" w:sz="6" w:space="0" w:color="000000"/>
              <w:right w:val="single" w:sz="6" w:space="0" w:color="000000"/>
            </w:tcBorders>
            <w:hideMark/>
          </w:tcPr>
          <w:p w14:paraId="6397C82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0E7939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CB6B8D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9BBC2D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95</w:t>
            </w:r>
          </w:p>
        </w:tc>
        <w:tc>
          <w:tcPr>
            <w:tcW w:w="2689" w:type="dxa"/>
            <w:tcBorders>
              <w:top w:val="single" w:sz="6" w:space="0" w:color="000000"/>
              <w:left w:val="single" w:sz="6" w:space="0" w:color="000000"/>
              <w:bottom w:val="single" w:sz="6" w:space="0" w:color="000000"/>
              <w:right w:val="single" w:sz="6" w:space="0" w:color="000000"/>
            </w:tcBorders>
            <w:hideMark/>
          </w:tcPr>
          <w:p w14:paraId="132FAE3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Toys, games and sports requisites; parts and accessories thereof; except for:</w:t>
            </w:r>
          </w:p>
        </w:tc>
        <w:tc>
          <w:tcPr>
            <w:tcW w:w="3608" w:type="dxa"/>
            <w:tcBorders>
              <w:top w:val="single" w:sz="6" w:space="0" w:color="000000"/>
              <w:left w:val="single" w:sz="6" w:space="0" w:color="000000"/>
              <w:bottom w:val="single" w:sz="6" w:space="0" w:color="000000"/>
              <w:right w:val="single" w:sz="6" w:space="0" w:color="000000"/>
            </w:tcBorders>
            <w:hideMark/>
          </w:tcPr>
          <w:p w14:paraId="273B5F9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BCE845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F04C120"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78DE10C1"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ex9503</w:t>
            </w:r>
          </w:p>
        </w:tc>
        <w:tc>
          <w:tcPr>
            <w:tcW w:w="2689" w:type="dxa"/>
            <w:tcBorders>
              <w:top w:val="single" w:sz="6" w:space="0" w:color="000000"/>
              <w:left w:val="single" w:sz="6" w:space="0" w:color="000000"/>
              <w:bottom w:val="single" w:sz="6" w:space="0" w:color="000000"/>
              <w:right w:val="single" w:sz="6" w:space="0" w:color="000000"/>
            </w:tcBorders>
            <w:hideMark/>
          </w:tcPr>
          <w:p w14:paraId="7A35B79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toys; reduced-size (‘scale’) models and similar recreational models, working or not; puzzles of all kinds</w:t>
            </w:r>
          </w:p>
        </w:tc>
        <w:tc>
          <w:tcPr>
            <w:tcW w:w="3608" w:type="dxa"/>
            <w:tcBorders>
              <w:top w:val="single" w:sz="6" w:space="0" w:color="000000"/>
              <w:left w:val="single" w:sz="6" w:space="0" w:color="000000"/>
              <w:bottom w:val="single" w:sz="6" w:space="0" w:color="000000"/>
              <w:right w:val="single" w:sz="6" w:space="0" w:color="000000"/>
            </w:tcBorders>
            <w:hideMark/>
          </w:tcPr>
          <w:p w14:paraId="79D1293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C4BED58" w14:textId="77777777" w:rsidTr="00E95A35">
              <w:trPr>
                <w:tblCellSpacing w:w="0" w:type="dxa"/>
              </w:trPr>
              <w:tc>
                <w:tcPr>
                  <w:tcW w:w="230" w:type="dxa"/>
                  <w:hideMark/>
                </w:tcPr>
                <w:p w14:paraId="6828266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757545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27DD0AFB"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C82012A" w14:textId="77777777" w:rsidTr="00E95A35">
              <w:trPr>
                <w:tblCellSpacing w:w="0" w:type="dxa"/>
              </w:trPr>
              <w:tc>
                <w:tcPr>
                  <w:tcW w:w="230" w:type="dxa"/>
                  <w:hideMark/>
                </w:tcPr>
                <w:p w14:paraId="65FB19F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D212B2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12737B8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7355D62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94CF69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3471BC52"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ex9506</w:t>
            </w:r>
          </w:p>
        </w:tc>
        <w:tc>
          <w:tcPr>
            <w:tcW w:w="2689" w:type="dxa"/>
            <w:tcBorders>
              <w:top w:val="single" w:sz="6" w:space="0" w:color="000000"/>
              <w:left w:val="single" w:sz="6" w:space="0" w:color="000000"/>
              <w:bottom w:val="single" w:sz="6" w:space="0" w:color="000000"/>
              <w:right w:val="single" w:sz="6" w:space="0" w:color="000000"/>
            </w:tcBorders>
            <w:hideMark/>
          </w:tcPr>
          <w:p w14:paraId="0A526B8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Golf clubs and parts thereof</w:t>
            </w:r>
          </w:p>
        </w:tc>
        <w:tc>
          <w:tcPr>
            <w:tcW w:w="3608" w:type="dxa"/>
            <w:tcBorders>
              <w:top w:val="single" w:sz="6" w:space="0" w:color="000000"/>
              <w:left w:val="single" w:sz="6" w:space="0" w:color="000000"/>
              <w:bottom w:val="single" w:sz="6" w:space="0" w:color="000000"/>
              <w:right w:val="single" w:sz="6" w:space="0" w:color="000000"/>
            </w:tcBorders>
            <w:hideMark/>
          </w:tcPr>
          <w:p w14:paraId="16F32C4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roughly-shaped blocks for making golf-club heads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09F64F4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0C1671CE"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89CF2D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Chapter 96</w:t>
            </w:r>
          </w:p>
        </w:tc>
        <w:tc>
          <w:tcPr>
            <w:tcW w:w="2689" w:type="dxa"/>
            <w:tcBorders>
              <w:top w:val="single" w:sz="6" w:space="0" w:color="000000"/>
              <w:left w:val="single" w:sz="6" w:space="0" w:color="000000"/>
              <w:bottom w:val="single" w:sz="6" w:space="0" w:color="000000"/>
              <w:right w:val="single" w:sz="6" w:space="0" w:color="000000"/>
            </w:tcBorders>
            <w:hideMark/>
          </w:tcPr>
          <w:p w14:paraId="281D2934"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Miscellaneous manufactured articles; except for:</w:t>
            </w:r>
          </w:p>
        </w:tc>
        <w:tc>
          <w:tcPr>
            <w:tcW w:w="3608" w:type="dxa"/>
            <w:tcBorders>
              <w:top w:val="single" w:sz="6" w:space="0" w:color="000000"/>
              <w:left w:val="single" w:sz="6" w:space="0" w:color="000000"/>
              <w:bottom w:val="single" w:sz="6" w:space="0" w:color="000000"/>
              <w:right w:val="single" w:sz="6" w:space="0" w:color="000000"/>
            </w:tcBorders>
            <w:hideMark/>
          </w:tcPr>
          <w:p w14:paraId="01C276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1C47DDD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700BDBCA"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418972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ex9601 and ex ex9602</w:t>
            </w:r>
          </w:p>
        </w:tc>
        <w:tc>
          <w:tcPr>
            <w:tcW w:w="2689" w:type="dxa"/>
            <w:tcBorders>
              <w:top w:val="single" w:sz="6" w:space="0" w:color="000000"/>
              <w:left w:val="single" w:sz="6" w:space="0" w:color="000000"/>
              <w:bottom w:val="single" w:sz="6" w:space="0" w:color="000000"/>
              <w:right w:val="single" w:sz="6" w:space="0" w:color="000000"/>
            </w:tcBorders>
            <w:hideMark/>
          </w:tcPr>
          <w:p w14:paraId="4E6B3FD5"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Articles of animal, vegetable or mineral carving materials</w:t>
            </w:r>
          </w:p>
        </w:tc>
        <w:tc>
          <w:tcPr>
            <w:tcW w:w="3608" w:type="dxa"/>
            <w:tcBorders>
              <w:top w:val="single" w:sz="6" w:space="0" w:color="000000"/>
              <w:left w:val="single" w:sz="6" w:space="0" w:color="000000"/>
              <w:bottom w:val="single" w:sz="6" w:space="0" w:color="000000"/>
              <w:right w:val="single" w:sz="6" w:space="0" w:color="000000"/>
            </w:tcBorders>
            <w:hideMark/>
          </w:tcPr>
          <w:p w14:paraId="037C9C9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‘worked’ carving materials of the same heading as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E90B20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3FE1ED8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11FBB54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ex9603</w:t>
            </w:r>
          </w:p>
        </w:tc>
        <w:tc>
          <w:tcPr>
            <w:tcW w:w="2689" w:type="dxa"/>
            <w:tcBorders>
              <w:top w:val="single" w:sz="6" w:space="0" w:color="000000"/>
              <w:left w:val="single" w:sz="6" w:space="0" w:color="000000"/>
              <w:bottom w:val="single" w:sz="6" w:space="0" w:color="000000"/>
              <w:right w:val="single" w:sz="6" w:space="0" w:color="000000"/>
            </w:tcBorders>
            <w:hideMark/>
          </w:tcPr>
          <w:p w14:paraId="0065C64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Brooms and brushes (except for besoms and the like and brushes made from marten or squirrel hair), hand-operated mechanical floor sweepers, not motorized, paint pads and rollers, squeegees and mops</w:t>
            </w:r>
          </w:p>
        </w:tc>
        <w:tc>
          <w:tcPr>
            <w:tcW w:w="3608" w:type="dxa"/>
            <w:tcBorders>
              <w:top w:val="single" w:sz="6" w:space="0" w:color="000000"/>
              <w:left w:val="single" w:sz="6" w:space="0" w:color="000000"/>
              <w:bottom w:val="single" w:sz="6" w:space="0" w:color="000000"/>
              <w:right w:val="single" w:sz="6" w:space="0" w:color="000000"/>
            </w:tcBorders>
            <w:hideMark/>
          </w:tcPr>
          <w:p w14:paraId="5B752E3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397B07A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D6B670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59616B84"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9605</w:t>
            </w:r>
          </w:p>
        </w:tc>
        <w:tc>
          <w:tcPr>
            <w:tcW w:w="2689" w:type="dxa"/>
            <w:tcBorders>
              <w:top w:val="single" w:sz="6" w:space="0" w:color="000000"/>
              <w:left w:val="single" w:sz="6" w:space="0" w:color="000000"/>
              <w:bottom w:val="single" w:sz="6" w:space="0" w:color="000000"/>
              <w:right w:val="single" w:sz="6" w:space="0" w:color="000000"/>
            </w:tcBorders>
            <w:hideMark/>
          </w:tcPr>
          <w:p w14:paraId="0966984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Travel sets for personal toilet, sewing or shoe or clothes cleaning</w:t>
            </w:r>
          </w:p>
        </w:tc>
        <w:tc>
          <w:tcPr>
            <w:tcW w:w="3608" w:type="dxa"/>
            <w:tcBorders>
              <w:top w:val="single" w:sz="6" w:space="0" w:color="000000"/>
              <w:left w:val="single" w:sz="6" w:space="0" w:color="000000"/>
              <w:bottom w:val="single" w:sz="6" w:space="0" w:color="000000"/>
              <w:right w:val="single" w:sz="6" w:space="0" w:color="000000"/>
            </w:tcBorders>
            <w:hideMark/>
          </w:tcPr>
          <w:p w14:paraId="3FEB74F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389" w:type="dxa"/>
            <w:tcBorders>
              <w:top w:val="single" w:sz="6" w:space="0" w:color="000000"/>
              <w:left w:val="single" w:sz="6" w:space="0" w:color="000000"/>
              <w:bottom w:val="single" w:sz="6" w:space="0" w:color="000000"/>
              <w:right w:val="single" w:sz="6" w:space="0" w:color="000000"/>
            </w:tcBorders>
            <w:hideMark/>
          </w:tcPr>
          <w:p w14:paraId="46F2030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24107BC8"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C5C73E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9606</w:t>
            </w:r>
          </w:p>
        </w:tc>
        <w:tc>
          <w:tcPr>
            <w:tcW w:w="2689" w:type="dxa"/>
            <w:tcBorders>
              <w:top w:val="single" w:sz="6" w:space="0" w:color="000000"/>
              <w:left w:val="single" w:sz="6" w:space="0" w:color="000000"/>
              <w:bottom w:val="single" w:sz="6" w:space="0" w:color="000000"/>
              <w:right w:val="single" w:sz="6" w:space="0" w:color="000000"/>
            </w:tcBorders>
            <w:hideMark/>
          </w:tcPr>
          <w:p w14:paraId="71D812A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Buttons, press-fasteners, snap-fasteners and press-studs, button moulds and </w:t>
            </w:r>
            <w:r w:rsidRPr="004A6868">
              <w:rPr>
                <w:rFonts w:ascii="Times New Roman" w:eastAsia="Times New Roman" w:hAnsi="Times New Roman" w:cs="Times New Roman"/>
                <w:sz w:val="23"/>
                <w:szCs w:val="23"/>
                <w:lang w:eastAsia="en-GB"/>
              </w:rPr>
              <w:lastRenderedPageBreak/>
              <w:t>other parts of these articles; button blanks</w:t>
            </w:r>
          </w:p>
        </w:tc>
        <w:tc>
          <w:tcPr>
            <w:tcW w:w="3608" w:type="dxa"/>
            <w:tcBorders>
              <w:top w:val="single" w:sz="6" w:space="0" w:color="000000"/>
              <w:left w:val="single" w:sz="6" w:space="0" w:color="000000"/>
              <w:bottom w:val="single" w:sz="6" w:space="0" w:color="000000"/>
              <w:right w:val="single" w:sz="6" w:space="0" w:color="000000"/>
            </w:tcBorders>
            <w:hideMark/>
          </w:tcPr>
          <w:p w14:paraId="09507C6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29E69489" w14:textId="77777777" w:rsidTr="00E95A35">
              <w:trPr>
                <w:tblCellSpacing w:w="0" w:type="dxa"/>
              </w:trPr>
              <w:tc>
                <w:tcPr>
                  <w:tcW w:w="230" w:type="dxa"/>
                  <w:hideMark/>
                </w:tcPr>
                <w:p w14:paraId="6FC1D02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95AC28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DDD023F"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BC0F805" w14:textId="77777777" w:rsidTr="00E95A35">
              <w:trPr>
                <w:tblCellSpacing w:w="0" w:type="dxa"/>
              </w:trPr>
              <w:tc>
                <w:tcPr>
                  <w:tcW w:w="230" w:type="dxa"/>
                  <w:hideMark/>
                </w:tcPr>
                <w:p w14:paraId="72ABE062"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348" w:type="dxa"/>
                  <w:hideMark/>
                </w:tcPr>
                <w:p w14:paraId="46CC03F7"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54F790C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3879647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 </w:t>
            </w:r>
          </w:p>
        </w:tc>
      </w:tr>
      <w:tr w:rsidR="007D4F2E" w:rsidRPr="00632B36" w14:paraId="46330EF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7696AD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9608</w:t>
            </w:r>
          </w:p>
        </w:tc>
        <w:tc>
          <w:tcPr>
            <w:tcW w:w="2689" w:type="dxa"/>
            <w:tcBorders>
              <w:top w:val="single" w:sz="6" w:space="0" w:color="000000"/>
              <w:left w:val="single" w:sz="6" w:space="0" w:color="000000"/>
              <w:bottom w:val="single" w:sz="6" w:space="0" w:color="000000"/>
              <w:right w:val="single" w:sz="6" w:space="0" w:color="000000"/>
            </w:tcBorders>
            <w:hideMark/>
          </w:tcPr>
          <w:p w14:paraId="12359DDE"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Ball-point pens; felt-tipped and other porous-tipped pens and markers; fountain pens, </w:t>
            </w:r>
            <w:proofErr w:type="spellStart"/>
            <w:r w:rsidRPr="004A6868">
              <w:rPr>
                <w:rFonts w:ascii="Times New Roman" w:eastAsia="Times New Roman" w:hAnsi="Times New Roman" w:cs="Times New Roman"/>
                <w:sz w:val="23"/>
                <w:szCs w:val="23"/>
                <w:lang w:eastAsia="en-GB"/>
              </w:rPr>
              <w:t>stylograph</w:t>
            </w:r>
            <w:proofErr w:type="spellEnd"/>
            <w:r w:rsidRPr="004A6868">
              <w:rPr>
                <w:rFonts w:ascii="Times New Roman" w:eastAsia="Times New Roman" w:hAnsi="Times New Roman" w:cs="Times New Roman"/>
                <w:sz w:val="23"/>
                <w:szCs w:val="23"/>
                <w:lang w:eastAsia="en-GB"/>
              </w:rPr>
              <w:t xml:space="preserve"> pens and other pens; duplicating </w:t>
            </w:r>
            <w:proofErr w:type="spellStart"/>
            <w:r w:rsidRPr="004A6868">
              <w:rPr>
                <w:rFonts w:ascii="Times New Roman" w:eastAsia="Times New Roman" w:hAnsi="Times New Roman" w:cs="Times New Roman"/>
                <w:sz w:val="23"/>
                <w:szCs w:val="23"/>
                <w:lang w:eastAsia="en-GB"/>
              </w:rPr>
              <w:t>stylos</w:t>
            </w:r>
            <w:proofErr w:type="spellEnd"/>
            <w:r w:rsidRPr="004A6868">
              <w:rPr>
                <w:rFonts w:ascii="Times New Roman" w:eastAsia="Times New Roman" w:hAnsi="Times New Roman" w:cs="Times New Roman"/>
                <w:sz w:val="23"/>
                <w:szCs w:val="23"/>
                <w:lang w:eastAsia="en-GB"/>
              </w:rPr>
              <w:t>; propelling or sliding pencils; pen-holders, pencil-holders and similar holders; parts (including caps and clips) of the foregoing articles, other than those of heading 9609</w:t>
            </w:r>
          </w:p>
        </w:tc>
        <w:tc>
          <w:tcPr>
            <w:tcW w:w="3608" w:type="dxa"/>
            <w:tcBorders>
              <w:top w:val="single" w:sz="6" w:space="0" w:color="000000"/>
              <w:left w:val="single" w:sz="6" w:space="0" w:color="000000"/>
              <w:bottom w:val="single" w:sz="6" w:space="0" w:color="000000"/>
              <w:right w:val="single" w:sz="6" w:space="0" w:color="000000"/>
            </w:tcBorders>
            <w:hideMark/>
          </w:tcPr>
          <w:p w14:paraId="2DF6119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 However, nibs or nib-points of the same heading as the product may be used</w:t>
            </w:r>
          </w:p>
        </w:tc>
        <w:tc>
          <w:tcPr>
            <w:tcW w:w="1389" w:type="dxa"/>
            <w:tcBorders>
              <w:top w:val="single" w:sz="6" w:space="0" w:color="000000"/>
              <w:left w:val="single" w:sz="6" w:space="0" w:color="000000"/>
              <w:bottom w:val="single" w:sz="6" w:space="0" w:color="000000"/>
              <w:right w:val="single" w:sz="6" w:space="0" w:color="000000"/>
            </w:tcBorders>
            <w:hideMark/>
          </w:tcPr>
          <w:p w14:paraId="540E5DD8"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19E10084"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FD12DD6"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9612</w:t>
            </w:r>
          </w:p>
        </w:tc>
        <w:tc>
          <w:tcPr>
            <w:tcW w:w="2689" w:type="dxa"/>
            <w:tcBorders>
              <w:top w:val="single" w:sz="6" w:space="0" w:color="000000"/>
              <w:left w:val="single" w:sz="6" w:space="0" w:color="000000"/>
              <w:bottom w:val="single" w:sz="6" w:space="0" w:color="000000"/>
              <w:right w:val="single" w:sz="6" w:space="0" w:color="000000"/>
            </w:tcBorders>
            <w:hideMark/>
          </w:tcPr>
          <w:p w14:paraId="06D82F01"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Typewriter or similar ribbons, inked or otherwise prepared for giving impressions, whether or not on spools or in cartridges; ink-pads, whether or not inked, with or without boxes</w:t>
            </w:r>
          </w:p>
        </w:tc>
        <w:tc>
          <w:tcPr>
            <w:tcW w:w="3608" w:type="dxa"/>
            <w:tcBorders>
              <w:top w:val="single" w:sz="6" w:space="0" w:color="000000"/>
              <w:left w:val="single" w:sz="6" w:space="0" w:color="000000"/>
              <w:bottom w:val="single" w:sz="6" w:space="0" w:color="000000"/>
              <w:right w:val="single" w:sz="6" w:space="0" w:color="000000"/>
            </w:tcBorders>
            <w:hideMark/>
          </w:tcPr>
          <w:p w14:paraId="2E8FFF0C"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1AA9F513" w14:textId="77777777" w:rsidTr="00E95A35">
              <w:trPr>
                <w:tblCellSpacing w:w="0" w:type="dxa"/>
              </w:trPr>
              <w:tc>
                <w:tcPr>
                  <w:tcW w:w="230" w:type="dxa"/>
                  <w:hideMark/>
                </w:tcPr>
                <w:p w14:paraId="65384659"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AEFC01D"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52B99E5" w14:textId="77777777" w:rsidR="007D4F2E" w:rsidRPr="004A6868" w:rsidRDefault="007D4F2E" w:rsidP="00E95A3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30"/>
              <w:gridCol w:w="3348"/>
            </w:tblGrid>
            <w:tr w:rsidR="007D4F2E" w:rsidRPr="004A6868" w14:paraId="3036185C" w14:textId="77777777" w:rsidTr="00E95A35">
              <w:trPr>
                <w:tblCellSpacing w:w="0" w:type="dxa"/>
              </w:trPr>
              <w:tc>
                <w:tcPr>
                  <w:tcW w:w="230" w:type="dxa"/>
                  <w:hideMark/>
                </w:tcPr>
                <w:p w14:paraId="74BB9E4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CB53EC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2651408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p>
        </w:tc>
        <w:tc>
          <w:tcPr>
            <w:tcW w:w="1389" w:type="dxa"/>
            <w:tcBorders>
              <w:top w:val="single" w:sz="6" w:space="0" w:color="000000"/>
              <w:left w:val="single" w:sz="6" w:space="0" w:color="000000"/>
              <w:bottom w:val="single" w:sz="6" w:space="0" w:color="000000"/>
              <w:right w:val="single" w:sz="6" w:space="0" w:color="000000"/>
            </w:tcBorders>
            <w:hideMark/>
          </w:tcPr>
          <w:p w14:paraId="1624B92F"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496A315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67DD8385"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ex9613</w:t>
            </w:r>
          </w:p>
        </w:tc>
        <w:tc>
          <w:tcPr>
            <w:tcW w:w="2689" w:type="dxa"/>
            <w:tcBorders>
              <w:top w:val="single" w:sz="6" w:space="0" w:color="000000"/>
              <w:left w:val="single" w:sz="6" w:space="0" w:color="000000"/>
              <w:bottom w:val="single" w:sz="6" w:space="0" w:color="000000"/>
              <w:right w:val="single" w:sz="6" w:space="0" w:color="000000"/>
            </w:tcBorders>
            <w:hideMark/>
          </w:tcPr>
          <w:p w14:paraId="380B6EA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Lighters with piezo-igniter</w:t>
            </w:r>
          </w:p>
        </w:tc>
        <w:tc>
          <w:tcPr>
            <w:tcW w:w="3608" w:type="dxa"/>
            <w:tcBorders>
              <w:top w:val="single" w:sz="6" w:space="0" w:color="000000"/>
              <w:left w:val="single" w:sz="6" w:space="0" w:color="000000"/>
              <w:bottom w:val="single" w:sz="6" w:space="0" w:color="000000"/>
              <w:right w:val="single" w:sz="6" w:space="0" w:color="000000"/>
            </w:tcBorders>
            <w:hideMark/>
          </w:tcPr>
          <w:p w14:paraId="29A1586F"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 the value of all the materials of heading 9613 used does not exceed 30 % of the ex-works price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2DCA6AA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5812CBB"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09F43BBD" w14:textId="77777777" w:rsidR="007D4F2E" w:rsidRPr="004A6868" w:rsidRDefault="007D4F2E" w:rsidP="00E95A35">
            <w:pPr>
              <w:spacing w:after="0" w:line="240" w:lineRule="auto"/>
              <w:ind w:right="195"/>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ex ex9614</w:t>
            </w:r>
          </w:p>
        </w:tc>
        <w:tc>
          <w:tcPr>
            <w:tcW w:w="2689" w:type="dxa"/>
            <w:tcBorders>
              <w:top w:val="single" w:sz="6" w:space="0" w:color="000000"/>
              <w:left w:val="single" w:sz="6" w:space="0" w:color="000000"/>
              <w:bottom w:val="single" w:sz="6" w:space="0" w:color="000000"/>
              <w:right w:val="single" w:sz="6" w:space="0" w:color="000000"/>
            </w:tcBorders>
            <w:hideMark/>
          </w:tcPr>
          <w:p w14:paraId="79A486AA"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Smoking pipes and pipe bowls</w:t>
            </w:r>
          </w:p>
        </w:tc>
        <w:tc>
          <w:tcPr>
            <w:tcW w:w="3608" w:type="dxa"/>
            <w:tcBorders>
              <w:top w:val="single" w:sz="6" w:space="0" w:color="000000"/>
              <w:left w:val="single" w:sz="6" w:space="0" w:color="000000"/>
              <w:bottom w:val="single" w:sz="6" w:space="0" w:color="000000"/>
              <w:right w:val="single" w:sz="6" w:space="0" w:color="000000"/>
            </w:tcBorders>
            <w:hideMark/>
          </w:tcPr>
          <w:p w14:paraId="37CF3320"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roughly-shaped blocks</w:t>
            </w:r>
          </w:p>
        </w:tc>
        <w:tc>
          <w:tcPr>
            <w:tcW w:w="1389" w:type="dxa"/>
            <w:tcBorders>
              <w:top w:val="single" w:sz="6" w:space="0" w:color="000000"/>
              <w:left w:val="single" w:sz="6" w:space="0" w:color="000000"/>
              <w:bottom w:val="single" w:sz="6" w:space="0" w:color="000000"/>
              <w:right w:val="single" w:sz="6" w:space="0" w:color="000000"/>
            </w:tcBorders>
            <w:hideMark/>
          </w:tcPr>
          <w:p w14:paraId="22E926C6"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r w:rsidR="007D4F2E" w:rsidRPr="00632B36" w14:paraId="6C65E412" w14:textId="77777777" w:rsidTr="00E95A35">
        <w:trPr>
          <w:tblCellSpacing w:w="0" w:type="dxa"/>
        </w:trPr>
        <w:tc>
          <w:tcPr>
            <w:tcW w:w="1324" w:type="dxa"/>
            <w:tcBorders>
              <w:top w:val="single" w:sz="6" w:space="0" w:color="000000"/>
              <w:left w:val="single" w:sz="6" w:space="0" w:color="000000"/>
              <w:bottom w:val="single" w:sz="6" w:space="0" w:color="000000"/>
              <w:right w:val="single" w:sz="6" w:space="0" w:color="000000"/>
            </w:tcBorders>
            <w:hideMark/>
          </w:tcPr>
          <w:p w14:paraId="279DE19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Chapter 97</w:t>
            </w:r>
          </w:p>
        </w:tc>
        <w:tc>
          <w:tcPr>
            <w:tcW w:w="2689" w:type="dxa"/>
            <w:tcBorders>
              <w:top w:val="single" w:sz="6" w:space="0" w:color="000000"/>
              <w:left w:val="single" w:sz="6" w:space="0" w:color="000000"/>
              <w:bottom w:val="single" w:sz="6" w:space="0" w:color="000000"/>
              <w:right w:val="single" w:sz="6" w:space="0" w:color="000000"/>
            </w:tcBorders>
            <w:hideMark/>
          </w:tcPr>
          <w:p w14:paraId="6EE54283"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Works of art, collectors’ pieces and antiques</w:t>
            </w:r>
          </w:p>
        </w:tc>
        <w:tc>
          <w:tcPr>
            <w:tcW w:w="3608" w:type="dxa"/>
            <w:tcBorders>
              <w:top w:val="single" w:sz="6" w:space="0" w:color="000000"/>
              <w:left w:val="single" w:sz="6" w:space="0" w:color="000000"/>
              <w:bottom w:val="single" w:sz="6" w:space="0" w:color="000000"/>
              <w:right w:val="single" w:sz="6" w:space="0" w:color="000000"/>
            </w:tcBorders>
            <w:hideMark/>
          </w:tcPr>
          <w:p w14:paraId="6C358CCE"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 that of the product</w:t>
            </w:r>
          </w:p>
        </w:tc>
        <w:tc>
          <w:tcPr>
            <w:tcW w:w="1389" w:type="dxa"/>
            <w:tcBorders>
              <w:top w:val="single" w:sz="6" w:space="0" w:color="000000"/>
              <w:left w:val="single" w:sz="6" w:space="0" w:color="000000"/>
              <w:bottom w:val="single" w:sz="6" w:space="0" w:color="000000"/>
              <w:right w:val="single" w:sz="6" w:space="0" w:color="000000"/>
            </w:tcBorders>
            <w:hideMark/>
          </w:tcPr>
          <w:p w14:paraId="5D67A65B" w14:textId="77777777" w:rsidR="007D4F2E" w:rsidRPr="004A6868" w:rsidRDefault="007D4F2E" w:rsidP="00E95A3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r>
    </w:tbl>
    <w:p w14:paraId="7681C4DB" w14:textId="77777777" w:rsidR="00A93E03" w:rsidRPr="00835321" w:rsidRDefault="001263B3" w:rsidP="00A93E03">
      <w:pPr>
        <w:shd w:val="clear" w:color="auto" w:fill="FFFFFF"/>
        <w:spacing w:after="0" w:line="240" w:lineRule="auto"/>
        <w:rPr>
          <w:rFonts w:ascii="Times New Roman" w:eastAsia="Times New Roman" w:hAnsi="Times New Roman" w:cs="Times New Roman"/>
          <w:sz w:val="19"/>
          <w:szCs w:val="19"/>
          <w:lang w:eastAsia="en-GB"/>
        </w:rPr>
      </w:pPr>
      <w:r>
        <w:rPr>
          <w:rFonts w:ascii="Times New Roman" w:eastAsia="Times New Roman" w:hAnsi="Times New Roman" w:cs="Times New Roman"/>
          <w:noProof/>
          <w:sz w:val="19"/>
          <w:szCs w:val="19"/>
          <w:lang w:eastAsia="en-GB"/>
        </w:rPr>
        <w:pict w14:anchorId="6D65D3F8">
          <v:rect id="_x0000_i1025" alt="" style="width:182.15pt;height:.75pt;mso-width-percent:0;mso-height-percent:0;mso-width-percent:0;mso-height-percent:0" o:hrpct="0" o:hrstd="t" o:hrnoshade="t" o:hr="t" fillcolor="black" stroked="f"/>
        </w:pict>
      </w:r>
    </w:p>
    <w:p w14:paraId="6B69F7D2" w14:textId="77777777" w:rsidR="00A93E03" w:rsidRPr="00835321" w:rsidRDefault="00A93E03" w:rsidP="00A93E03">
      <w:pPr>
        <w:shd w:val="clear" w:color="auto" w:fill="FFFFFF"/>
        <w:spacing w:after="0" w:line="240" w:lineRule="auto"/>
        <w:jc w:val="both"/>
        <w:rPr>
          <w:rFonts w:ascii="Times New Roman" w:eastAsia="Times New Roman" w:hAnsi="Times New Roman" w:cs="Times New Roman"/>
          <w:sz w:val="19"/>
          <w:szCs w:val="19"/>
          <w:lang w:eastAsia="en-GB"/>
        </w:rPr>
      </w:pPr>
      <w:r w:rsidRPr="00835321">
        <w:rPr>
          <w:rFonts w:ascii="Times New Roman" w:eastAsia="Times New Roman" w:hAnsi="Times New Roman" w:cs="Times New Roman"/>
          <w:sz w:val="19"/>
          <w:szCs w:val="19"/>
          <w:lang w:eastAsia="en-GB"/>
        </w:rPr>
        <w:t>(</w:t>
      </w:r>
      <w:r w:rsidRPr="00835321">
        <w:rPr>
          <w:rFonts w:ascii="Times New Roman" w:eastAsia="Times New Roman" w:hAnsi="Times New Roman" w:cs="Times New Roman"/>
          <w:sz w:val="19"/>
          <w:szCs w:val="19"/>
          <w:vertAlign w:val="superscript"/>
          <w:lang w:eastAsia="en-GB"/>
        </w:rPr>
        <w:t>1</w:t>
      </w:r>
      <w:r w:rsidRPr="00835321">
        <w:rPr>
          <w:rFonts w:ascii="Times New Roman" w:eastAsia="Times New Roman" w:hAnsi="Times New Roman" w:cs="Times New Roman"/>
          <w:sz w:val="19"/>
          <w:szCs w:val="19"/>
          <w:lang w:eastAsia="en-GB"/>
        </w:rPr>
        <w:t>)  For the special conditions relating to ‘specific Processes’, see Introductory Notes 7.1 and 7.3.</w:t>
      </w:r>
    </w:p>
    <w:p w14:paraId="5B5533A4" w14:textId="77777777" w:rsidR="00A93E03" w:rsidRPr="00835321" w:rsidRDefault="00A93E03" w:rsidP="00A93E03">
      <w:pPr>
        <w:shd w:val="clear" w:color="auto" w:fill="FFFFFF"/>
        <w:spacing w:after="0" w:line="240" w:lineRule="auto"/>
        <w:jc w:val="both"/>
        <w:rPr>
          <w:rFonts w:ascii="Times New Roman" w:eastAsia="Times New Roman" w:hAnsi="Times New Roman" w:cs="Times New Roman"/>
          <w:sz w:val="19"/>
          <w:szCs w:val="19"/>
          <w:lang w:eastAsia="en-GB"/>
        </w:rPr>
      </w:pPr>
      <w:r w:rsidRPr="00835321">
        <w:rPr>
          <w:rFonts w:ascii="Times New Roman" w:eastAsia="Times New Roman" w:hAnsi="Times New Roman" w:cs="Times New Roman"/>
          <w:sz w:val="19"/>
          <w:szCs w:val="19"/>
          <w:lang w:eastAsia="en-GB"/>
        </w:rPr>
        <w:t>(</w:t>
      </w:r>
      <w:r w:rsidRPr="00835321">
        <w:rPr>
          <w:rFonts w:ascii="Times New Roman" w:eastAsia="Times New Roman" w:hAnsi="Times New Roman" w:cs="Times New Roman"/>
          <w:sz w:val="19"/>
          <w:szCs w:val="19"/>
          <w:vertAlign w:val="superscript"/>
          <w:lang w:eastAsia="en-GB"/>
        </w:rPr>
        <w:t>2</w:t>
      </w:r>
      <w:r w:rsidRPr="00835321">
        <w:rPr>
          <w:rFonts w:ascii="Times New Roman" w:eastAsia="Times New Roman" w:hAnsi="Times New Roman" w:cs="Times New Roman"/>
          <w:sz w:val="19"/>
          <w:szCs w:val="19"/>
          <w:lang w:eastAsia="en-GB"/>
        </w:rPr>
        <w:t>)  For the special conditions relating to ‘specific Processes’, see Introductory Notes 7.2.</w:t>
      </w:r>
    </w:p>
    <w:p w14:paraId="6EAAFA42" w14:textId="77777777" w:rsidR="00A93E03" w:rsidRPr="00835321" w:rsidRDefault="00A93E03" w:rsidP="00A93E03">
      <w:pPr>
        <w:shd w:val="clear" w:color="auto" w:fill="FFFFFF"/>
        <w:spacing w:after="0" w:line="240" w:lineRule="auto"/>
        <w:jc w:val="both"/>
        <w:rPr>
          <w:rFonts w:ascii="Times New Roman" w:eastAsia="Times New Roman" w:hAnsi="Times New Roman" w:cs="Times New Roman"/>
          <w:sz w:val="19"/>
          <w:szCs w:val="19"/>
          <w:lang w:eastAsia="en-GB"/>
        </w:rPr>
      </w:pPr>
      <w:r w:rsidRPr="00835321">
        <w:rPr>
          <w:rFonts w:ascii="Times New Roman" w:eastAsia="Times New Roman" w:hAnsi="Times New Roman" w:cs="Times New Roman"/>
          <w:sz w:val="19"/>
          <w:szCs w:val="19"/>
          <w:lang w:eastAsia="en-GB"/>
        </w:rPr>
        <w:t>(</w:t>
      </w:r>
      <w:r w:rsidRPr="00835321">
        <w:rPr>
          <w:rFonts w:ascii="Times New Roman" w:eastAsia="Times New Roman" w:hAnsi="Times New Roman" w:cs="Times New Roman"/>
          <w:sz w:val="19"/>
          <w:szCs w:val="19"/>
          <w:vertAlign w:val="superscript"/>
          <w:lang w:eastAsia="en-GB"/>
        </w:rPr>
        <w:t>3</w:t>
      </w:r>
      <w:r w:rsidRPr="00835321">
        <w:rPr>
          <w:rFonts w:ascii="Times New Roman" w:eastAsia="Times New Roman" w:hAnsi="Times New Roman" w:cs="Times New Roman"/>
          <w:sz w:val="19"/>
          <w:szCs w:val="19"/>
          <w:lang w:eastAsia="en-GB"/>
        </w:rPr>
        <w:t>)  Note 3 to Chapter 32 says that these preparations are those of a kind used for colouring any material or used as ingredients in the manufacture of colouring preparations, provided that they are not classified in another heading in Chapter 32.</w:t>
      </w:r>
    </w:p>
    <w:p w14:paraId="304FB475" w14:textId="77777777" w:rsidR="00A93E03" w:rsidRPr="00835321" w:rsidRDefault="00A93E03" w:rsidP="00A93E03">
      <w:pPr>
        <w:shd w:val="clear" w:color="auto" w:fill="FFFFFF"/>
        <w:spacing w:after="0" w:line="240" w:lineRule="auto"/>
        <w:jc w:val="both"/>
        <w:rPr>
          <w:rFonts w:ascii="Times New Roman" w:eastAsia="Times New Roman" w:hAnsi="Times New Roman" w:cs="Times New Roman"/>
          <w:sz w:val="19"/>
          <w:szCs w:val="19"/>
          <w:lang w:eastAsia="en-GB"/>
        </w:rPr>
      </w:pPr>
      <w:r w:rsidRPr="00835321">
        <w:rPr>
          <w:rFonts w:ascii="Times New Roman" w:eastAsia="Times New Roman" w:hAnsi="Times New Roman" w:cs="Times New Roman"/>
          <w:sz w:val="19"/>
          <w:szCs w:val="19"/>
          <w:lang w:eastAsia="en-GB"/>
        </w:rPr>
        <w:t>(</w:t>
      </w:r>
      <w:r w:rsidRPr="00835321">
        <w:rPr>
          <w:rFonts w:ascii="Times New Roman" w:eastAsia="Times New Roman" w:hAnsi="Times New Roman" w:cs="Times New Roman"/>
          <w:sz w:val="19"/>
          <w:szCs w:val="19"/>
          <w:vertAlign w:val="superscript"/>
          <w:lang w:eastAsia="en-GB"/>
        </w:rPr>
        <w:t>4</w:t>
      </w:r>
      <w:r w:rsidRPr="00835321">
        <w:rPr>
          <w:rFonts w:ascii="Times New Roman" w:eastAsia="Times New Roman" w:hAnsi="Times New Roman" w:cs="Times New Roman"/>
          <w:sz w:val="19"/>
          <w:szCs w:val="19"/>
          <w:lang w:eastAsia="en-GB"/>
        </w:rPr>
        <w:t>)  A ‘group’ is regarded as any part of the heading separated from the rest by a semicolon.</w:t>
      </w:r>
    </w:p>
    <w:p w14:paraId="7CCAB75B" w14:textId="77777777" w:rsidR="00A93E03" w:rsidRPr="00835321" w:rsidRDefault="00A93E03" w:rsidP="00A93E03">
      <w:pPr>
        <w:shd w:val="clear" w:color="auto" w:fill="FFFFFF"/>
        <w:spacing w:after="0" w:line="240" w:lineRule="auto"/>
        <w:jc w:val="both"/>
        <w:rPr>
          <w:rFonts w:ascii="Times New Roman" w:eastAsia="Times New Roman" w:hAnsi="Times New Roman" w:cs="Times New Roman"/>
          <w:sz w:val="19"/>
          <w:szCs w:val="19"/>
          <w:lang w:eastAsia="en-GB"/>
        </w:rPr>
      </w:pPr>
      <w:r w:rsidRPr="00835321">
        <w:rPr>
          <w:rFonts w:ascii="Times New Roman" w:eastAsia="Times New Roman" w:hAnsi="Times New Roman" w:cs="Times New Roman"/>
          <w:sz w:val="19"/>
          <w:szCs w:val="19"/>
          <w:lang w:eastAsia="en-GB"/>
        </w:rPr>
        <w:t>(</w:t>
      </w:r>
      <w:r w:rsidRPr="00835321">
        <w:rPr>
          <w:rFonts w:ascii="Times New Roman" w:eastAsia="Times New Roman" w:hAnsi="Times New Roman" w:cs="Times New Roman"/>
          <w:sz w:val="19"/>
          <w:szCs w:val="19"/>
          <w:vertAlign w:val="superscript"/>
          <w:lang w:eastAsia="en-GB"/>
        </w:rPr>
        <w:t>5</w:t>
      </w:r>
      <w:r w:rsidRPr="00835321">
        <w:rPr>
          <w:rFonts w:ascii="Times New Roman" w:eastAsia="Times New Roman" w:hAnsi="Times New Roman" w:cs="Times New Roman"/>
          <w:sz w:val="19"/>
          <w:szCs w:val="19"/>
          <w:lang w:eastAsia="en-GB"/>
        </w:rPr>
        <w:t>)  In the case of the products composed of materials classified within both headings 3901 to 3906, on the one hand, and within heading 3907 to 3911, on the other hand, this restriction only applies to that group of materials which predominates by weight in the product.</w:t>
      </w:r>
    </w:p>
    <w:p w14:paraId="07E90982" w14:textId="4AC9725F" w:rsidR="00A93E03" w:rsidRPr="00835321" w:rsidRDefault="00A93E03" w:rsidP="00A93E03">
      <w:pPr>
        <w:shd w:val="clear" w:color="auto" w:fill="FFFFFF"/>
        <w:spacing w:after="0" w:line="240" w:lineRule="auto"/>
        <w:jc w:val="both"/>
        <w:rPr>
          <w:rFonts w:ascii="Times New Roman" w:eastAsia="Times New Roman" w:hAnsi="Times New Roman" w:cs="Times New Roman"/>
          <w:sz w:val="19"/>
          <w:szCs w:val="19"/>
          <w:lang w:eastAsia="en-GB"/>
        </w:rPr>
      </w:pPr>
      <w:r w:rsidRPr="00835321">
        <w:rPr>
          <w:rFonts w:ascii="Times New Roman" w:eastAsia="Times New Roman" w:hAnsi="Times New Roman" w:cs="Times New Roman"/>
          <w:sz w:val="19"/>
          <w:szCs w:val="19"/>
          <w:lang w:eastAsia="en-GB"/>
        </w:rPr>
        <w:t>(</w:t>
      </w:r>
      <w:r w:rsidRPr="00835321">
        <w:rPr>
          <w:rFonts w:ascii="Times New Roman" w:eastAsia="Times New Roman" w:hAnsi="Times New Roman" w:cs="Times New Roman"/>
          <w:sz w:val="19"/>
          <w:szCs w:val="19"/>
          <w:vertAlign w:val="superscript"/>
          <w:lang w:eastAsia="en-GB"/>
        </w:rPr>
        <w:t>6</w:t>
      </w:r>
      <w:r w:rsidRPr="00835321">
        <w:rPr>
          <w:rFonts w:ascii="Times New Roman" w:eastAsia="Times New Roman" w:hAnsi="Times New Roman" w:cs="Times New Roman"/>
          <w:sz w:val="19"/>
          <w:szCs w:val="19"/>
          <w:lang w:eastAsia="en-GB"/>
        </w:rPr>
        <w:t xml:space="preserve">)  The </w:t>
      </w:r>
      <w:r w:rsidRPr="004F50B0">
        <w:rPr>
          <w:rFonts w:ascii="Times New Roman" w:eastAsia="Times New Roman" w:hAnsi="Times New Roman" w:cs="Times New Roman"/>
          <w:sz w:val="19"/>
          <w:szCs w:val="19"/>
          <w:lang w:eastAsia="en-GB"/>
        </w:rPr>
        <w:t xml:space="preserve">following foils shall be considered as highly transparent: foils, the optical dimming of which, measured according to ASTM-D 1003-16 by </w:t>
      </w:r>
      <w:r w:rsidR="00E22CA8">
        <w:rPr>
          <w:rFonts w:ascii="Times New Roman" w:eastAsia="Times New Roman" w:hAnsi="Times New Roman" w:cs="Times New Roman"/>
          <w:sz w:val="19"/>
          <w:szCs w:val="19"/>
          <w:lang w:eastAsia="en-GB"/>
        </w:rPr>
        <w:t xml:space="preserve">a </w:t>
      </w:r>
      <w:proofErr w:type="spellStart"/>
      <w:r w:rsidR="00E22CA8">
        <w:rPr>
          <w:rFonts w:ascii="Times New Roman" w:eastAsia="Times New Roman" w:hAnsi="Times New Roman" w:cs="Times New Roman"/>
          <w:sz w:val="19"/>
          <w:szCs w:val="19"/>
          <w:lang w:eastAsia="en-GB"/>
        </w:rPr>
        <w:t>hazefactor</w:t>
      </w:r>
      <w:proofErr w:type="spellEnd"/>
      <w:r w:rsidRPr="004F50B0">
        <w:rPr>
          <w:rFonts w:ascii="Times New Roman" w:eastAsia="Times New Roman" w:hAnsi="Times New Roman" w:cs="Times New Roman"/>
          <w:sz w:val="19"/>
          <w:szCs w:val="19"/>
          <w:lang w:eastAsia="en-GB"/>
        </w:rPr>
        <w:t xml:space="preserve"> less than 2%.</w:t>
      </w:r>
    </w:p>
    <w:p w14:paraId="121E85FD" w14:textId="77777777" w:rsidR="00A93E03" w:rsidRPr="00835321" w:rsidRDefault="00A93E03" w:rsidP="00A93E03">
      <w:pPr>
        <w:shd w:val="clear" w:color="auto" w:fill="FFFFFF"/>
        <w:spacing w:after="0" w:line="240" w:lineRule="auto"/>
        <w:jc w:val="both"/>
        <w:rPr>
          <w:rFonts w:ascii="Times New Roman" w:eastAsia="Times New Roman" w:hAnsi="Times New Roman" w:cs="Times New Roman"/>
          <w:sz w:val="19"/>
          <w:szCs w:val="19"/>
          <w:lang w:eastAsia="en-GB"/>
        </w:rPr>
      </w:pPr>
      <w:r w:rsidRPr="00835321">
        <w:rPr>
          <w:rFonts w:ascii="Times New Roman" w:eastAsia="Times New Roman" w:hAnsi="Times New Roman" w:cs="Times New Roman"/>
          <w:sz w:val="19"/>
          <w:szCs w:val="19"/>
          <w:lang w:eastAsia="en-GB"/>
        </w:rPr>
        <w:t>(</w:t>
      </w:r>
      <w:r w:rsidRPr="00835321">
        <w:rPr>
          <w:rFonts w:ascii="Times New Roman" w:eastAsia="Times New Roman" w:hAnsi="Times New Roman" w:cs="Times New Roman"/>
          <w:sz w:val="19"/>
          <w:szCs w:val="19"/>
          <w:vertAlign w:val="superscript"/>
          <w:lang w:eastAsia="en-GB"/>
        </w:rPr>
        <w:t>7</w:t>
      </w:r>
      <w:r w:rsidRPr="00835321">
        <w:rPr>
          <w:rFonts w:ascii="Times New Roman" w:eastAsia="Times New Roman" w:hAnsi="Times New Roman" w:cs="Times New Roman"/>
          <w:sz w:val="19"/>
          <w:szCs w:val="19"/>
          <w:lang w:eastAsia="en-GB"/>
        </w:rPr>
        <w:t>)  For special conditions relating to products made of a mixture of textile materials, see Introductory Note 5.</w:t>
      </w:r>
    </w:p>
    <w:p w14:paraId="3806F282" w14:textId="77777777" w:rsidR="00A93E03" w:rsidRPr="00835321" w:rsidRDefault="00A93E03" w:rsidP="00A93E03">
      <w:pPr>
        <w:shd w:val="clear" w:color="auto" w:fill="FFFFFF"/>
        <w:spacing w:after="0" w:line="240" w:lineRule="auto"/>
        <w:jc w:val="both"/>
        <w:rPr>
          <w:rFonts w:ascii="Times New Roman" w:eastAsia="Times New Roman" w:hAnsi="Times New Roman" w:cs="Times New Roman"/>
          <w:sz w:val="19"/>
          <w:szCs w:val="19"/>
          <w:lang w:eastAsia="en-GB"/>
        </w:rPr>
      </w:pPr>
      <w:r w:rsidRPr="00835321">
        <w:rPr>
          <w:rFonts w:ascii="Times New Roman" w:eastAsia="Times New Roman" w:hAnsi="Times New Roman" w:cs="Times New Roman"/>
          <w:sz w:val="19"/>
          <w:szCs w:val="19"/>
          <w:lang w:eastAsia="en-GB"/>
        </w:rPr>
        <w:t>(</w:t>
      </w:r>
      <w:r w:rsidRPr="00835321">
        <w:rPr>
          <w:rFonts w:ascii="Times New Roman" w:eastAsia="Times New Roman" w:hAnsi="Times New Roman" w:cs="Times New Roman"/>
          <w:sz w:val="19"/>
          <w:szCs w:val="19"/>
          <w:vertAlign w:val="superscript"/>
          <w:lang w:eastAsia="en-GB"/>
        </w:rPr>
        <w:t>8</w:t>
      </w:r>
      <w:r w:rsidRPr="00835321">
        <w:rPr>
          <w:rFonts w:ascii="Times New Roman" w:eastAsia="Times New Roman" w:hAnsi="Times New Roman" w:cs="Times New Roman"/>
          <w:sz w:val="19"/>
          <w:szCs w:val="19"/>
          <w:lang w:eastAsia="en-GB"/>
        </w:rPr>
        <w:t>)  The use of this material is restricted to the manufacture of woven fabrics of a kind used in paper-making machinery.</w:t>
      </w:r>
    </w:p>
    <w:p w14:paraId="7D923685" w14:textId="77777777" w:rsidR="00A93E03" w:rsidRPr="00835321" w:rsidRDefault="00A93E03" w:rsidP="00A93E03">
      <w:pPr>
        <w:shd w:val="clear" w:color="auto" w:fill="FFFFFF"/>
        <w:spacing w:after="0" w:line="240" w:lineRule="auto"/>
        <w:jc w:val="both"/>
        <w:rPr>
          <w:rFonts w:ascii="Times New Roman" w:eastAsia="Times New Roman" w:hAnsi="Times New Roman" w:cs="Times New Roman"/>
          <w:sz w:val="19"/>
          <w:szCs w:val="19"/>
          <w:lang w:eastAsia="en-GB"/>
        </w:rPr>
      </w:pPr>
      <w:r w:rsidRPr="00835321">
        <w:rPr>
          <w:rFonts w:ascii="Times New Roman" w:eastAsia="Times New Roman" w:hAnsi="Times New Roman" w:cs="Times New Roman"/>
          <w:sz w:val="19"/>
          <w:szCs w:val="19"/>
          <w:lang w:eastAsia="en-GB"/>
        </w:rPr>
        <w:t>(</w:t>
      </w:r>
      <w:r w:rsidRPr="00835321">
        <w:rPr>
          <w:rFonts w:ascii="Times New Roman" w:eastAsia="Times New Roman" w:hAnsi="Times New Roman" w:cs="Times New Roman"/>
          <w:sz w:val="19"/>
          <w:szCs w:val="19"/>
          <w:vertAlign w:val="superscript"/>
          <w:lang w:eastAsia="en-GB"/>
        </w:rPr>
        <w:t>9</w:t>
      </w:r>
      <w:r w:rsidRPr="00835321">
        <w:rPr>
          <w:rFonts w:ascii="Times New Roman" w:eastAsia="Times New Roman" w:hAnsi="Times New Roman" w:cs="Times New Roman"/>
          <w:sz w:val="19"/>
          <w:szCs w:val="19"/>
          <w:lang w:eastAsia="en-GB"/>
        </w:rPr>
        <w:t>)  See Introductory Note 6.</w:t>
      </w:r>
    </w:p>
    <w:p w14:paraId="6D428F97" w14:textId="77777777" w:rsidR="00A93E03" w:rsidRPr="00835321" w:rsidRDefault="00A93E03" w:rsidP="00A93E03">
      <w:pPr>
        <w:shd w:val="clear" w:color="auto" w:fill="FFFFFF"/>
        <w:spacing w:after="0" w:line="240" w:lineRule="auto"/>
        <w:jc w:val="both"/>
        <w:rPr>
          <w:rFonts w:ascii="Times New Roman" w:eastAsia="Times New Roman" w:hAnsi="Times New Roman" w:cs="Times New Roman"/>
          <w:sz w:val="19"/>
          <w:szCs w:val="19"/>
          <w:lang w:eastAsia="en-GB"/>
        </w:rPr>
      </w:pPr>
      <w:r w:rsidRPr="00835321">
        <w:rPr>
          <w:rFonts w:ascii="Times New Roman" w:eastAsia="Times New Roman" w:hAnsi="Times New Roman" w:cs="Times New Roman"/>
          <w:sz w:val="19"/>
          <w:szCs w:val="19"/>
          <w:lang w:eastAsia="en-GB"/>
        </w:rPr>
        <w:t>(</w:t>
      </w:r>
      <w:r w:rsidRPr="00835321">
        <w:rPr>
          <w:rFonts w:ascii="Times New Roman" w:eastAsia="Times New Roman" w:hAnsi="Times New Roman" w:cs="Times New Roman"/>
          <w:sz w:val="19"/>
          <w:szCs w:val="19"/>
          <w:vertAlign w:val="superscript"/>
          <w:lang w:eastAsia="en-GB"/>
        </w:rPr>
        <w:t>10</w:t>
      </w:r>
      <w:r w:rsidRPr="00835321">
        <w:rPr>
          <w:rFonts w:ascii="Times New Roman" w:eastAsia="Times New Roman" w:hAnsi="Times New Roman" w:cs="Times New Roman"/>
          <w:sz w:val="19"/>
          <w:szCs w:val="19"/>
          <w:lang w:eastAsia="en-GB"/>
        </w:rPr>
        <w:t>)  For knitted or crocheted articles, not elastic or rubberised, obtained by sewing or assembling pieces of knitted or crocheted fabrics (cut out or knitted directly to shape), see Introductory Note 6.</w:t>
      </w:r>
    </w:p>
    <w:p w14:paraId="2D8B76B0" w14:textId="77777777" w:rsidR="00A93E03" w:rsidRPr="00835321" w:rsidRDefault="00A93E03" w:rsidP="00A93E03">
      <w:pPr>
        <w:shd w:val="clear" w:color="auto" w:fill="FFFFFF"/>
        <w:spacing w:after="0" w:line="240" w:lineRule="auto"/>
        <w:jc w:val="both"/>
        <w:rPr>
          <w:rFonts w:ascii="Times New Roman" w:eastAsia="Times New Roman" w:hAnsi="Times New Roman" w:cs="Times New Roman"/>
          <w:sz w:val="19"/>
          <w:szCs w:val="19"/>
          <w:lang w:eastAsia="en-GB"/>
        </w:rPr>
      </w:pPr>
      <w:r w:rsidRPr="00835321">
        <w:rPr>
          <w:rFonts w:ascii="Times New Roman" w:eastAsia="Times New Roman" w:hAnsi="Times New Roman" w:cs="Times New Roman"/>
          <w:sz w:val="19"/>
          <w:szCs w:val="19"/>
          <w:lang w:eastAsia="en-GB"/>
        </w:rPr>
        <w:t>(</w:t>
      </w:r>
      <w:r w:rsidRPr="00835321">
        <w:rPr>
          <w:rFonts w:ascii="Times New Roman" w:eastAsia="Times New Roman" w:hAnsi="Times New Roman" w:cs="Times New Roman"/>
          <w:sz w:val="19"/>
          <w:szCs w:val="19"/>
          <w:vertAlign w:val="superscript"/>
          <w:lang w:eastAsia="en-GB"/>
        </w:rPr>
        <w:t>11</w:t>
      </w:r>
      <w:r w:rsidRPr="00835321">
        <w:rPr>
          <w:rFonts w:ascii="Times New Roman" w:eastAsia="Times New Roman" w:hAnsi="Times New Roman" w:cs="Times New Roman"/>
          <w:sz w:val="19"/>
          <w:szCs w:val="19"/>
          <w:lang w:eastAsia="en-GB"/>
        </w:rPr>
        <w:t>)  SEMI – Semiconductor Equipment and Materials Institute Incorporated.</w:t>
      </w:r>
    </w:p>
    <w:p w14:paraId="2A603FBA" w14:textId="4C50AEDA" w:rsidR="00F723AC" w:rsidRPr="00632B36" w:rsidRDefault="00F723AC" w:rsidP="00ED02C7">
      <w:pPr>
        <w:shd w:val="clear" w:color="auto" w:fill="FFFFFF"/>
        <w:spacing w:after="0" w:line="240" w:lineRule="auto"/>
        <w:jc w:val="center"/>
        <w:rPr>
          <w:rFonts w:ascii="Times New Roman" w:eastAsia="Times New Roman" w:hAnsi="Times New Roman" w:cs="Times New Roman"/>
          <w:sz w:val="19"/>
          <w:szCs w:val="19"/>
          <w:lang w:eastAsia="en-GB"/>
        </w:rPr>
      </w:pPr>
      <w:bookmarkStart w:id="1" w:name="_GoBack"/>
      <w:bookmarkEnd w:id="1"/>
    </w:p>
    <w:sectPr w:rsidR="00F723AC" w:rsidRPr="00632B36" w:rsidSect="007C1A4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6AA6D" w14:textId="77777777" w:rsidR="001263B3" w:rsidRDefault="001263B3" w:rsidP="00985F3B">
      <w:pPr>
        <w:spacing w:after="0" w:line="240" w:lineRule="auto"/>
      </w:pPr>
      <w:r>
        <w:separator/>
      </w:r>
    </w:p>
  </w:endnote>
  <w:endnote w:type="continuationSeparator" w:id="0">
    <w:p w14:paraId="0F0BC0B6" w14:textId="77777777" w:rsidR="001263B3" w:rsidRDefault="001263B3" w:rsidP="00985F3B">
      <w:pPr>
        <w:spacing w:after="0" w:line="240" w:lineRule="auto"/>
      </w:pPr>
      <w:r>
        <w:continuationSeparator/>
      </w:r>
    </w:p>
  </w:endnote>
  <w:endnote w:type="continuationNotice" w:id="1">
    <w:p w14:paraId="24DDCACA" w14:textId="77777777" w:rsidR="001263B3" w:rsidRDefault="001263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3AD49" w14:textId="77777777" w:rsidR="001263B3" w:rsidRDefault="001263B3" w:rsidP="00985F3B">
      <w:pPr>
        <w:spacing w:after="0" w:line="240" w:lineRule="auto"/>
      </w:pPr>
      <w:r>
        <w:separator/>
      </w:r>
    </w:p>
  </w:footnote>
  <w:footnote w:type="continuationSeparator" w:id="0">
    <w:p w14:paraId="3B59B81E" w14:textId="77777777" w:rsidR="001263B3" w:rsidRDefault="001263B3" w:rsidP="00985F3B">
      <w:pPr>
        <w:spacing w:after="0" w:line="240" w:lineRule="auto"/>
      </w:pPr>
      <w:r>
        <w:continuationSeparator/>
      </w:r>
    </w:p>
  </w:footnote>
  <w:footnote w:type="continuationNotice" w:id="1">
    <w:p w14:paraId="1F5730C9" w14:textId="77777777" w:rsidR="001263B3" w:rsidRDefault="001263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3B686" w14:textId="77777777" w:rsidR="00E95A35" w:rsidRPr="006A1F15" w:rsidRDefault="00E95A35" w:rsidP="006A1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6BF"/>
    <w:multiLevelType w:val="hybridMultilevel"/>
    <w:tmpl w:val="D1B23CD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1510A"/>
    <w:multiLevelType w:val="hybridMultilevel"/>
    <w:tmpl w:val="5690668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C4AE8"/>
    <w:multiLevelType w:val="hybridMultilevel"/>
    <w:tmpl w:val="D63A2E96"/>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10341"/>
    <w:multiLevelType w:val="hybridMultilevel"/>
    <w:tmpl w:val="0F743996"/>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D54C8A"/>
    <w:multiLevelType w:val="hybridMultilevel"/>
    <w:tmpl w:val="A89C10BC"/>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9433FB"/>
    <w:multiLevelType w:val="hybridMultilevel"/>
    <w:tmpl w:val="534E35C2"/>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831279A"/>
    <w:multiLevelType w:val="hybridMultilevel"/>
    <w:tmpl w:val="46663DD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117D67"/>
    <w:multiLevelType w:val="hybridMultilevel"/>
    <w:tmpl w:val="76A4F95C"/>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4C7169"/>
    <w:multiLevelType w:val="hybridMultilevel"/>
    <w:tmpl w:val="736ED30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E52622"/>
    <w:multiLevelType w:val="hybridMultilevel"/>
    <w:tmpl w:val="42A4010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E20968"/>
    <w:multiLevelType w:val="hybridMultilevel"/>
    <w:tmpl w:val="98C2DD7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961364"/>
    <w:multiLevelType w:val="hybridMultilevel"/>
    <w:tmpl w:val="433E0FE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CF74E2"/>
    <w:multiLevelType w:val="hybridMultilevel"/>
    <w:tmpl w:val="B01C901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D30196"/>
    <w:multiLevelType w:val="hybridMultilevel"/>
    <w:tmpl w:val="1B48F1F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0E499A"/>
    <w:multiLevelType w:val="hybridMultilevel"/>
    <w:tmpl w:val="A32E83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F816B9E"/>
    <w:multiLevelType w:val="hybridMultilevel"/>
    <w:tmpl w:val="B9240EA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CC270D"/>
    <w:multiLevelType w:val="hybridMultilevel"/>
    <w:tmpl w:val="6096F5A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371D0A"/>
    <w:multiLevelType w:val="hybridMultilevel"/>
    <w:tmpl w:val="8ADC7AA0"/>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2C7A19"/>
    <w:multiLevelType w:val="hybridMultilevel"/>
    <w:tmpl w:val="F76A497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B6421D"/>
    <w:multiLevelType w:val="hybridMultilevel"/>
    <w:tmpl w:val="4C8E464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F5491E"/>
    <w:multiLevelType w:val="hybridMultilevel"/>
    <w:tmpl w:val="E1D0832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5358E5"/>
    <w:multiLevelType w:val="hybridMultilevel"/>
    <w:tmpl w:val="45BC957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9635C7"/>
    <w:multiLevelType w:val="hybridMultilevel"/>
    <w:tmpl w:val="9EFCA9D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187B5C"/>
    <w:multiLevelType w:val="hybridMultilevel"/>
    <w:tmpl w:val="8326A9D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8E59E2"/>
    <w:multiLevelType w:val="hybridMultilevel"/>
    <w:tmpl w:val="A2C25CB0"/>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DF13DB"/>
    <w:multiLevelType w:val="hybridMultilevel"/>
    <w:tmpl w:val="28245C42"/>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5EAA57C0"/>
    <w:multiLevelType w:val="hybridMultilevel"/>
    <w:tmpl w:val="534E35C2"/>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61C75747"/>
    <w:multiLevelType w:val="hybridMultilevel"/>
    <w:tmpl w:val="28245C42"/>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73FA7EEA"/>
    <w:multiLevelType w:val="hybridMultilevel"/>
    <w:tmpl w:val="41549D4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87765D"/>
    <w:multiLevelType w:val="hybridMultilevel"/>
    <w:tmpl w:val="B674307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8621CC"/>
    <w:multiLevelType w:val="hybridMultilevel"/>
    <w:tmpl w:val="FEA83EE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27"/>
  </w:num>
  <w:num w:numId="4">
    <w:abstractNumId w:val="5"/>
  </w:num>
  <w:num w:numId="5">
    <w:abstractNumId w:val="25"/>
  </w:num>
  <w:num w:numId="6">
    <w:abstractNumId w:val="16"/>
  </w:num>
  <w:num w:numId="7">
    <w:abstractNumId w:val="10"/>
  </w:num>
  <w:num w:numId="8">
    <w:abstractNumId w:val="15"/>
  </w:num>
  <w:num w:numId="9">
    <w:abstractNumId w:val="18"/>
  </w:num>
  <w:num w:numId="10">
    <w:abstractNumId w:val="0"/>
  </w:num>
  <w:num w:numId="11">
    <w:abstractNumId w:val="29"/>
  </w:num>
  <w:num w:numId="12">
    <w:abstractNumId w:val="1"/>
  </w:num>
  <w:num w:numId="13">
    <w:abstractNumId w:val="3"/>
  </w:num>
  <w:num w:numId="14">
    <w:abstractNumId w:val="4"/>
  </w:num>
  <w:num w:numId="15">
    <w:abstractNumId w:val="21"/>
  </w:num>
  <w:num w:numId="16">
    <w:abstractNumId w:val="12"/>
  </w:num>
  <w:num w:numId="17">
    <w:abstractNumId w:val="8"/>
  </w:num>
  <w:num w:numId="18">
    <w:abstractNumId w:val="23"/>
  </w:num>
  <w:num w:numId="19">
    <w:abstractNumId w:val="13"/>
  </w:num>
  <w:num w:numId="20">
    <w:abstractNumId w:val="6"/>
  </w:num>
  <w:num w:numId="21">
    <w:abstractNumId w:val="19"/>
  </w:num>
  <w:num w:numId="22">
    <w:abstractNumId w:val="28"/>
  </w:num>
  <w:num w:numId="23">
    <w:abstractNumId w:val="2"/>
  </w:num>
  <w:num w:numId="24">
    <w:abstractNumId w:val="7"/>
  </w:num>
  <w:num w:numId="25">
    <w:abstractNumId w:val="11"/>
  </w:num>
  <w:num w:numId="26">
    <w:abstractNumId w:val="17"/>
  </w:num>
  <w:num w:numId="27">
    <w:abstractNumId w:val="20"/>
  </w:num>
  <w:num w:numId="28">
    <w:abstractNumId w:val="9"/>
  </w:num>
  <w:num w:numId="29">
    <w:abstractNumId w:val="30"/>
  </w:num>
  <w:num w:numId="30">
    <w:abstractNumId w:val="24"/>
  </w:num>
  <w:num w:numId="31">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4F"/>
    <w:rsid w:val="0000064C"/>
    <w:rsid w:val="00002F69"/>
    <w:rsid w:val="00004A6C"/>
    <w:rsid w:val="00006046"/>
    <w:rsid w:val="00011C41"/>
    <w:rsid w:val="00014890"/>
    <w:rsid w:val="00014942"/>
    <w:rsid w:val="000149D0"/>
    <w:rsid w:val="00022EAB"/>
    <w:rsid w:val="0002345B"/>
    <w:rsid w:val="00024791"/>
    <w:rsid w:val="00025C67"/>
    <w:rsid w:val="00026E25"/>
    <w:rsid w:val="00032657"/>
    <w:rsid w:val="00032F74"/>
    <w:rsid w:val="00033803"/>
    <w:rsid w:val="0003434F"/>
    <w:rsid w:val="000348F4"/>
    <w:rsid w:val="00034E7D"/>
    <w:rsid w:val="00035046"/>
    <w:rsid w:val="000371BD"/>
    <w:rsid w:val="0003763A"/>
    <w:rsid w:val="00040199"/>
    <w:rsid w:val="00042FF2"/>
    <w:rsid w:val="00043A58"/>
    <w:rsid w:val="00045B79"/>
    <w:rsid w:val="00045DDC"/>
    <w:rsid w:val="00046D83"/>
    <w:rsid w:val="000503AD"/>
    <w:rsid w:val="00050536"/>
    <w:rsid w:val="000518AB"/>
    <w:rsid w:val="00051FA4"/>
    <w:rsid w:val="00052397"/>
    <w:rsid w:val="00053484"/>
    <w:rsid w:val="000536F0"/>
    <w:rsid w:val="000542B1"/>
    <w:rsid w:val="00054CFF"/>
    <w:rsid w:val="00057D14"/>
    <w:rsid w:val="000629C0"/>
    <w:rsid w:val="00070DA4"/>
    <w:rsid w:val="00071A5D"/>
    <w:rsid w:val="0007231B"/>
    <w:rsid w:val="00072580"/>
    <w:rsid w:val="00073D88"/>
    <w:rsid w:val="000747F3"/>
    <w:rsid w:val="000759C9"/>
    <w:rsid w:val="00075E14"/>
    <w:rsid w:val="000773AB"/>
    <w:rsid w:val="0007773C"/>
    <w:rsid w:val="000823C5"/>
    <w:rsid w:val="0008240F"/>
    <w:rsid w:val="000828E3"/>
    <w:rsid w:val="00082FA7"/>
    <w:rsid w:val="0008300F"/>
    <w:rsid w:val="00084B91"/>
    <w:rsid w:val="00085271"/>
    <w:rsid w:val="00085D2C"/>
    <w:rsid w:val="000874B7"/>
    <w:rsid w:val="000928DE"/>
    <w:rsid w:val="000947AB"/>
    <w:rsid w:val="000A1064"/>
    <w:rsid w:val="000A2657"/>
    <w:rsid w:val="000A2A43"/>
    <w:rsid w:val="000A3C4C"/>
    <w:rsid w:val="000A413E"/>
    <w:rsid w:val="000A4727"/>
    <w:rsid w:val="000A6076"/>
    <w:rsid w:val="000A6396"/>
    <w:rsid w:val="000A6470"/>
    <w:rsid w:val="000B05E3"/>
    <w:rsid w:val="000B31D9"/>
    <w:rsid w:val="000B5F41"/>
    <w:rsid w:val="000B71B4"/>
    <w:rsid w:val="000B77DC"/>
    <w:rsid w:val="000C0DCA"/>
    <w:rsid w:val="000C38F0"/>
    <w:rsid w:val="000C4C01"/>
    <w:rsid w:val="000D021B"/>
    <w:rsid w:val="000D0309"/>
    <w:rsid w:val="000D14FE"/>
    <w:rsid w:val="000D18D7"/>
    <w:rsid w:val="000D34DA"/>
    <w:rsid w:val="000D350F"/>
    <w:rsid w:val="000D4527"/>
    <w:rsid w:val="000D4D8C"/>
    <w:rsid w:val="000D4E0E"/>
    <w:rsid w:val="000E045F"/>
    <w:rsid w:val="000E05EB"/>
    <w:rsid w:val="000E0B13"/>
    <w:rsid w:val="000E1020"/>
    <w:rsid w:val="000E1AB9"/>
    <w:rsid w:val="000E23C7"/>
    <w:rsid w:val="000E360F"/>
    <w:rsid w:val="000E3CF0"/>
    <w:rsid w:val="000E4033"/>
    <w:rsid w:val="000E4565"/>
    <w:rsid w:val="000E4D1D"/>
    <w:rsid w:val="000F1C3D"/>
    <w:rsid w:val="000F2C67"/>
    <w:rsid w:val="000F3664"/>
    <w:rsid w:val="000F3F4A"/>
    <w:rsid w:val="000F42F2"/>
    <w:rsid w:val="000F5C30"/>
    <w:rsid w:val="0010381A"/>
    <w:rsid w:val="00104BEB"/>
    <w:rsid w:val="00105C7D"/>
    <w:rsid w:val="001062CE"/>
    <w:rsid w:val="00110B68"/>
    <w:rsid w:val="00112308"/>
    <w:rsid w:val="0011247C"/>
    <w:rsid w:val="00114E2A"/>
    <w:rsid w:val="00115509"/>
    <w:rsid w:val="00115A11"/>
    <w:rsid w:val="00116B79"/>
    <w:rsid w:val="0012067E"/>
    <w:rsid w:val="00120ADF"/>
    <w:rsid w:val="00122884"/>
    <w:rsid w:val="001244A9"/>
    <w:rsid w:val="001245C2"/>
    <w:rsid w:val="001247BF"/>
    <w:rsid w:val="00125D7B"/>
    <w:rsid w:val="00125FCF"/>
    <w:rsid w:val="001263B3"/>
    <w:rsid w:val="00127CBB"/>
    <w:rsid w:val="00131B0F"/>
    <w:rsid w:val="00131B6D"/>
    <w:rsid w:val="00131F86"/>
    <w:rsid w:val="001322A6"/>
    <w:rsid w:val="0013280B"/>
    <w:rsid w:val="00132C1B"/>
    <w:rsid w:val="00134EC4"/>
    <w:rsid w:val="00135077"/>
    <w:rsid w:val="00137249"/>
    <w:rsid w:val="00137A53"/>
    <w:rsid w:val="00137A81"/>
    <w:rsid w:val="00140590"/>
    <w:rsid w:val="00140BDA"/>
    <w:rsid w:val="001425D2"/>
    <w:rsid w:val="00142A76"/>
    <w:rsid w:val="0014573D"/>
    <w:rsid w:val="0014627D"/>
    <w:rsid w:val="001538A0"/>
    <w:rsid w:val="001552F6"/>
    <w:rsid w:val="00155372"/>
    <w:rsid w:val="00155DFC"/>
    <w:rsid w:val="00156D01"/>
    <w:rsid w:val="001634D6"/>
    <w:rsid w:val="001675C9"/>
    <w:rsid w:val="00167FA8"/>
    <w:rsid w:val="0017065B"/>
    <w:rsid w:val="00170AB9"/>
    <w:rsid w:val="00170EDB"/>
    <w:rsid w:val="0017118F"/>
    <w:rsid w:val="00171666"/>
    <w:rsid w:val="00171D65"/>
    <w:rsid w:val="0017385E"/>
    <w:rsid w:val="001823B4"/>
    <w:rsid w:val="0018258F"/>
    <w:rsid w:val="001849EF"/>
    <w:rsid w:val="00185E92"/>
    <w:rsid w:val="00185F98"/>
    <w:rsid w:val="00186434"/>
    <w:rsid w:val="0018695C"/>
    <w:rsid w:val="00186B41"/>
    <w:rsid w:val="001871A1"/>
    <w:rsid w:val="001904B2"/>
    <w:rsid w:val="00192D95"/>
    <w:rsid w:val="0019409B"/>
    <w:rsid w:val="00194FBC"/>
    <w:rsid w:val="0019544B"/>
    <w:rsid w:val="0019638B"/>
    <w:rsid w:val="001966F2"/>
    <w:rsid w:val="001A00AB"/>
    <w:rsid w:val="001A0A5F"/>
    <w:rsid w:val="001A180F"/>
    <w:rsid w:val="001A1A9F"/>
    <w:rsid w:val="001A2AA8"/>
    <w:rsid w:val="001A3B26"/>
    <w:rsid w:val="001A4C71"/>
    <w:rsid w:val="001B2082"/>
    <w:rsid w:val="001B2D16"/>
    <w:rsid w:val="001B30A0"/>
    <w:rsid w:val="001B499A"/>
    <w:rsid w:val="001C1500"/>
    <w:rsid w:val="001C16F7"/>
    <w:rsid w:val="001C24D2"/>
    <w:rsid w:val="001D1A05"/>
    <w:rsid w:val="001D2D10"/>
    <w:rsid w:val="001D4D3F"/>
    <w:rsid w:val="001D60F0"/>
    <w:rsid w:val="001D7AC0"/>
    <w:rsid w:val="001E2933"/>
    <w:rsid w:val="001E6268"/>
    <w:rsid w:val="001E6A9A"/>
    <w:rsid w:val="001E7429"/>
    <w:rsid w:val="001F06D7"/>
    <w:rsid w:val="001F3188"/>
    <w:rsid w:val="001F4117"/>
    <w:rsid w:val="001F59BC"/>
    <w:rsid w:val="001F7350"/>
    <w:rsid w:val="001F771E"/>
    <w:rsid w:val="001F7C7C"/>
    <w:rsid w:val="00200D5F"/>
    <w:rsid w:val="002030E8"/>
    <w:rsid w:val="002045D9"/>
    <w:rsid w:val="00205EC7"/>
    <w:rsid w:val="0020733C"/>
    <w:rsid w:val="002116AA"/>
    <w:rsid w:val="00213B40"/>
    <w:rsid w:val="002148F2"/>
    <w:rsid w:val="0021657E"/>
    <w:rsid w:val="00216E9E"/>
    <w:rsid w:val="0022036E"/>
    <w:rsid w:val="00220AEF"/>
    <w:rsid w:val="00220DF4"/>
    <w:rsid w:val="00221D08"/>
    <w:rsid w:val="00222629"/>
    <w:rsid w:val="00222668"/>
    <w:rsid w:val="00223327"/>
    <w:rsid w:val="002238E9"/>
    <w:rsid w:val="00226FD7"/>
    <w:rsid w:val="00232AE3"/>
    <w:rsid w:val="00233613"/>
    <w:rsid w:val="00234A48"/>
    <w:rsid w:val="00234AFB"/>
    <w:rsid w:val="00234B9C"/>
    <w:rsid w:val="00236165"/>
    <w:rsid w:val="00244859"/>
    <w:rsid w:val="00251C3F"/>
    <w:rsid w:val="002523DD"/>
    <w:rsid w:val="00252753"/>
    <w:rsid w:val="00257755"/>
    <w:rsid w:val="0026119A"/>
    <w:rsid w:val="00261789"/>
    <w:rsid w:val="00262B44"/>
    <w:rsid w:val="00263467"/>
    <w:rsid w:val="0026370A"/>
    <w:rsid w:val="00264BAC"/>
    <w:rsid w:val="00264E79"/>
    <w:rsid w:val="0026639B"/>
    <w:rsid w:val="0026790F"/>
    <w:rsid w:val="00272DC7"/>
    <w:rsid w:val="00274E73"/>
    <w:rsid w:val="00275050"/>
    <w:rsid w:val="00280F71"/>
    <w:rsid w:val="0028156B"/>
    <w:rsid w:val="00283C24"/>
    <w:rsid w:val="002859E8"/>
    <w:rsid w:val="00286211"/>
    <w:rsid w:val="00291A2D"/>
    <w:rsid w:val="002927EC"/>
    <w:rsid w:val="00292DE0"/>
    <w:rsid w:val="00296219"/>
    <w:rsid w:val="002970C6"/>
    <w:rsid w:val="002A0730"/>
    <w:rsid w:val="002A0EF7"/>
    <w:rsid w:val="002A3112"/>
    <w:rsid w:val="002A44A9"/>
    <w:rsid w:val="002A6365"/>
    <w:rsid w:val="002A7517"/>
    <w:rsid w:val="002B2B78"/>
    <w:rsid w:val="002B30E8"/>
    <w:rsid w:val="002B351C"/>
    <w:rsid w:val="002B3EA5"/>
    <w:rsid w:val="002B4CE9"/>
    <w:rsid w:val="002B5A59"/>
    <w:rsid w:val="002B676D"/>
    <w:rsid w:val="002B696C"/>
    <w:rsid w:val="002B6D1A"/>
    <w:rsid w:val="002B7930"/>
    <w:rsid w:val="002B7DB1"/>
    <w:rsid w:val="002C0130"/>
    <w:rsid w:val="002C0B4E"/>
    <w:rsid w:val="002C1531"/>
    <w:rsid w:val="002C1F4C"/>
    <w:rsid w:val="002C3844"/>
    <w:rsid w:val="002C503F"/>
    <w:rsid w:val="002C59A5"/>
    <w:rsid w:val="002D1767"/>
    <w:rsid w:val="002D1EB1"/>
    <w:rsid w:val="002D24C0"/>
    <w:rsid w:val="002D3262"/>
    <w:rsid w:val="002D3CAD"/>
    <w:rsid w:val="002D4050"/>
    <w:rsid w:val="002D49B4"/>
    <w:rsid w:val="002D4F4A"/>
    <w:rsid w:val="002D601D"/>
    <w:rsid w:val="002D6529"/>
    <w:rsid w:val="002D6953"/>
    <w:rsid w:val="002D783B"/>
    <w:rsid w:val="002D7D8C"/>
    <w:rsid w:val="002E183B"/>
    <w:rsid w:val="002E3910"/>
    <w:rsid w:val="002F1BFB"/>
    <w:rsid w:val="002F2FF7"/>
    <w:rsid w:val="002F560E"/>
    <w:rsid w:val="002F5CBE"/>
    <w:rsid w:val="002F7B94"/>
    <w:rsid w:val="003001D0"/>
    <w:rsid w:val="00301AD3"/>
    <w:rsid w:val="00303011"/>
    <w:rsid w:val="0030378E"/>
    <w:rsid w:val="00303DEC"/>
    <w:rsid w:val="0030401D"/>
    <w:rsid w:val="00305311"/>
    <w:rsid w:val="00306AF8"/>
    <w:rsid w:val="00306F14"/>
    <w:rsid w:val="00307122"/>
    <w:rsid w:val="00310209"/>
    <w:rsid w:val="003105A9"/>
    <w:rsid w:val="00316DBB"/>
    <w:rsid w:val="003173A6"/>
    <w:rsid w:val="00317B9C"/>
    <w:rsid w:val="0032151E"/>
    <w:rsid w:val="00321732"/>
    <w:rsid w:val="0032213C"/>
    <w:rsid w:val="003264CE"/>
    <w:rsid w:val="00326E95"/>
    <w:rsid w:val="003314AB"/>
    <w:rsid w:val="0033162B"/>
    <w:rsid w:val="003324AF"/>
    <w:rsid w:val="003329BD"/>
    <w:rsid w:val="00333CB1"/>
    <w:rsid w:val="00333E90"/>
    <w:rsid w:val="0033463A"/>
    <w:rsid w:val="003347C8"/>
    <w:rsid w:val="003348B5"/>
    <w:rsid w:val="0033491C"/>
    <w:rsid w:val="0033787A"/>
    <w:rsid w:val="0033788C"/>
    <w:rsid w:val="003379ED"/>
    <w:rsid w:val="00340D07"/>
    <w:rsid w:val="00341B90"/>
    <w:rsid w:val="003432CC"/>
    <w:rsid w:val="00345A28"/>
    <w:rsid w:val="00346FC8"/>
    <w:rsid w:val="00347291"/>
    <w:rsid w:val="0035011F"/>
    <w:rsid w:val="003512F0"/>
    <w:rsid w:val="003550ED"/>
    <w:rsid w:val="00356FF0"/>
    <w:rsid w:val="003574B0"/>
    <w:rsid w:val="0036066E"/>
    <w:rsid w:val="00360AAC"/>
    <w:rsid w:val="00361B76"/>
    <w:rsid w:val="00363F39"/>
    <w:rsid w:val="00364B12"/>
    <w:rsid w:val="00366F50"/>
    <w:rsid w:val="003712F7"/>
    <w:rsid w:val="00374910"/>
    <w:rsid w:val="00376089"/>
    <w:rsid w:val="003768BC"/>
    <w:rsid w:val="00377732"/>
    <w:rsid w:val="00377B55"/>
    <w:rsid w:val="0038012B"/>
    <w:rsid w:val="003818FC"/>
    <w:rsid w:val="00384030"/>
    <w:rsid w:val="003861BD"/>
    <w:rsid w:val="003867DB"/>
    <w:rsid w:val="00390BB5"/>
    <w:rsid w:val="003931CB"/>
    <w:rsid w:val="003965A8"/>
    <w:rsid w:val="003974D8"/>
    <w:rsid w:val="003A231E"/>
    <w:rsid w:val="003A2342"/>
    <w:rsid w:val="003A26E5"/>
    <w:rsid w:val="003A373B"/>
    <w:rsid w:val="003A4354"/>
    <w:rsid w:val="003A66F6"/>
    <w:rsid w:val="003A7A79"/>
    <w:rsid w:val="003B123B"/>
    <w:rsid w:val="003B31F9"/>
    <w:rsid w:val="003B342F"/>
    <w:rsid w:val="003B663D"/>
    <w:rsid w:val="003B689E"/>
    <w:rsid w:val="003B6B77"/>
    <w:rsid w:val="003C01FD"/>
    <w:rsid w:val="003C0349"/>
    <w:rsid w:val="003C0F37"/>
    <w:rsid w:val="003C34BB"/>
    <w:rsid w:val="003D0B71"/>
    <w:rsid w:val="003D1E23"/>
    <w:rsid w:val="003D259C"/>
    <w:rsid w:val="003D2F1B"/>
    <w:rsid w:val="003D5A68"/>
    <w:rsid w:val="003D5A8D"/>
    <w:rsid w:val="003D5D1F"/>
    <w:rsid w:val="003E43C7"/>
    <w:rsid w:val="003E5451"/>
    <w:rsid w:val="003F02D9"/>
    <w:rsid w:val="003F15AB"/>
    <w:rsid w:val="003F4355"/>
    <w:rsid w:val="003F48B3"/>
    <w:rsid w:val="003F4982"/>
    <w:rsid w:val="003F541B"/>
    <w:rsid w:val="003F59C8"/>
    <w:rsid w:val="003F5A11"/>
    <w:rsid w:val="00403FB6"/>
    <w:rsid w:val="00406224"/>
    <w:rsid w:val="004070F7"/>
    <w:rsid w:val="0041544F"/>
    <w:rsid w:val="00417149"/>
    <w:rsid w:val="00420B6F"/>
    <w:rsid w:val="004213E9"/>
    <w:rsid w:val="004229B4"/>
    <w:rsid w:val="00422FE4"/>
    <w:rsid w:val="004256C9"/>
    <w:rsid w:val="00425B5F"/>
    <w:rsid w:val="00425E1E"/>
    <w:rsid w:val="004268BB"/>
    <w:rsid w:val="0043359B"/>
    <w:rsid w:val="004344F2"/>
    <w:rsid w:val="004348AC"/>
    <w:rsid w:val="00440304"/>
    <w:rsid w:val="00441D23"/>
    <w:rsid w:val="00442079"/>
    <w:rsid w:val="00443909"/>
    <w:rsid w:val="00447311"/>
    <w:rsid w:val="00452CE6"/>
    <w:rsid w:val="004578C9"/>
    <w:rsid w:val="00460F38"/>
    <w:rsid w:val="00463867"/>
    <w:rsid w:val="00463FCD"/>
    <w:rsid w:val="0046654D"/>
    <w:rsid w:val="00467330"/>
    <w:rsid w:val="004702CC"/>
    <w:rsid w:val="00471477"/>
    <w:rsid w:val="004714A2"/>
    <w:rsid w:val="004714B4"/>
    <w:rsid w:val="004728CE"/>
    <w:rsid w:val="004748E9"/>
    <w:rsid w:val="004748EB"/>
    <w:rsid w:val="00475C0D"/>
    <w:rsid w:val="00476D44"/>
    <w:rsid w:val="00481C72"/>
    <w:rsid w:val="00485DF4"/>
    <w:rsid w:val="004867F0"/>
    <w:rsid w:val="00487F5C"/>
    <w:rsid w:val="00490318"/>
    <w:rsid w:val="00491F0C"/>
    <w:rsid w:val="00493B25"/>
    <w:rsid w:val="00494F1D"/>
    <w:rsid w:val="004953D6"/>
    <w:rsid w:val="004957EE"/>
    <w:rsid w:val="00495C89"/>
    <w:rsid w:val="00496A95"/>
    <w:rsid w:val="004973AA"/>
    <w:rsid w:val="00497A99"/>
    <w:rsid w:val="00497BDA"/>
    <w:rsid w:val="00497FE8"/>
    <w:rsid w:val="004A24EA"/>
    <w:rsid w:val="004A4214"/>
    <w:rsid w:val="004A425A"/>
    <w:rsid w:val="004B4CCB"/>
    <w:rsid w:val="004B5058"/>
    <w:rsid w:val="004C0617"/>
    <w:rsid w:val="004C2023"/>
    <w:rsid w:val="004C2B68"/>
    <w:rsid w:val="004C3657"/>
    <w:rsid w:val="004C408D"/>
    <w:rsid w:val="004C5DF0"/>
    <w:rsid w:val="004C6184"/>
    <w:rsid w:val="004C7DD0"/>
    <w:rsid w:val="004D1F72"/>
    <w:rsid w:val="004D2CEC"/>
    <w:rsid w:val="004D54B9"/>
    <w:rsid w:val="004D5F14"/>
    <w:rsid w:val="004D716D"/>
    <w:rsid w:val="004E02B1"/>
    <w:rsid w:val="004E0DE9"/>
    <w:rsid w:val="004E194F"/>
    <w:rsid w:val="004E1E05"/>
    <w:rsid w:val="004E3ECA"/>
    <w:rsid w:val="004E583A"/>
    <w:rsid w:val="004E660B"/>
    <w:rsid w:val="004E696A"/>
    <w:rsid w:val="004E77D1"/>
    <w:rsid w:val="004E7CCB"/>
    <w:rsid w:val="004F01E1"/>
    <w:rsid w:val="004F02E2"/>
    <w:rsid w:val="004F074B"/>
    <w:rsid w:val="004F131F"/>
    <w:rsid w:val="004F3225"/>
    <w:rsid w:val="004F3A9E"/>
    <w:rsid w:val="004F40FE"/>
    <w:rsid w:val="004F4130"/>
    <w:rsid w:val="004F4A5B"/>
    <w:rsid w:val="004F4BF6"/>
    <w:rsid w:val="004F50B0"/>
    <w:rsid w:val="004F7088"/>
    <w:rsid w:val="00500179"/>
    <w:rsid w:val="00502CF2"/>
    <w:rsid w:val="00503B77"/>
    <w:rsid w:val="00505347"/>
    <w:rsid w:val="00506913"/>
    <w:rsid w:val="0050692E"/>
    <w:rsid w:val="00506ED7"/>
    <w:rsid w:val="005070EE"/>
    <w:rsid w:val="00512B1E"/>
    <w:rsid w:val="00512D69"/>
    <w:rsid w:val="00516C51"/>
    <w:rsid w:val="00517145"/>
    <w:rsid w:val="005171B7"/>
    <w:rsid w:val="00522BC2"/>
    <w:rsid w:val="00523469"/>
    <w:rsid w:val="005244AD"/>
    <w:rsid w:val="00525BB3"/>
    <w:rsid w:val="00526447"/>
    <w:rsid w:val="00530544"/>
    <w:rsid w:val="00531895"/>
    <w:rsid w:val="00531EFB"/>
    <w:rsid w:val="005320B2"/>
    <w:rsid w:val="00532436"/>
    <w:rsid w:val="00533234"/>
    <w:rsid w:val="00533256"/>
    <w:rsid w:val="00533E95"/>
    <w:rsid w:val="00536CCF"/>
    <w:rsid w:val="00537741"/>
    <w:rsid w:val="00540C00"/>
    <w:rsid w:val="005427DB"/>
    <w:rsid w:val="00542B00"/>
    <w:rsid w:val="0054530E"/>
    <w:rsid w:val="005465D3"/>
    <w:rsid w:val="005466FF"/>
    <w:rsid w:val="005516FF"/>
    <w:rsid w:val="005575E8"/>
    <w:rsid w:val="0056165E"/>
    <w:rsid w:val="0056414E"/>
    <w:rsid w:val="0056416B"/>
    <w:rsid w:val="0056714D"/>
    <w:rsid w:val="00570054"/>
    <w:rsid w:val="00570E1B"/>
    <w:rsid w:val="005732BE"/>
    <w:rsid w:val="005751E6"/>
    <w:rsid w:val="00575859"/>
    <w:rsid w:val="0058198A"/>
    <w:rsid w:val="00581A71"/>
    <w:rsid w:val="005876E1"/>
    <w:rsid w:val="005929BD"/>
    <w:rsid w:val="00593312"/>
    <w:rsid w:val="00596FE3"/>
    <w:rsid w:val="005972AC"/>
    <w:rsid w:val="005A239B"/>
    <w:rsid w:val="005A38B2"/>
    <w:rsid w:val="005A423F"/>
    <w:rsid w:val="005A4A3A"/>
    <w:rsid w:val="005A4B94"/>
    <w:rsid w:val="005A4B98"/>
    <w:rsid w:val="005A691D"/>
    <w:rsid w:val="005B15E9"/>
    <w:rsid w:val="005B17AB"/>
    <w:rsid w:val="005B1E1E"/>
    <w:rsid w:val="005B2562"/>
    <w:rsid w:val="005B4A7A"/>
    <w:rsid w:val="005B75DF"/>
    <w:rsid w:val="005C1E30"/>
    <w:rsid w:val="005C1E91"/>
    <w:rsid w:val="005C4625"/>
    <w:rsid w:val="005C72A9"/>
    <w:rsid w:val="005C78B9"/>
    <w:rsid w:val="005D1188"/>
    <w:rsid w:val="005D22E6"/>
    <w:rsid w:val="005D3005"/>
    <w:rsid w:val="005D468B"/>
    <w:rsid w:val="005D5BD3"/>
    <w:rsid w:val="005D7D5E"/>
    <w:rsid w:val="005D7F5D"/>
    <w:rsid w:val="005E1A47"/>
    <w:rsid w:val="005E4338"/>
    <w:rsid w:val="005E6DD0"/>
    <w:rsid w:val="005E7481"/>
    <w:rsid w:val="005E762E"/>
    <w:rsid w:val="005F1F65"/>
    <w:rsid w:val="005F2D29"/>
    <w:rsid w:val="005F3D42"/>
    <w:rsid w:val="005F4FDF"/>
    <w:rsid w:val="005F7867"/>
    <w:rsid w:val="00602B4A"/>
    <w:rsid w:val="00603C9F"/>
    <w:rsid w:val="00604DD5"/>
    <w:rsid w:val="00604E84"/>
    <w:rsid w:val="00606724"/>
    <w:rsid w:val="00606F1F"/>
    <w:rsid w:val="006114D0"/>
    <w:rsid w:val="0061159F"/>
    <w:rsid w:val="006125A4"/>
    <w:rsid w:val="00612903"/>
    <w:rsid w:val="006158E4"/>
    <w:rsid w:val="00616EB1"/>
    <w:rsid w:val="006212AB"/>
    <w:rsid w:val="006219F8"/>
    <w:rsid w:val="00622476"/>
    <w:rsid w:val="0062426F"/>
    <w:rsid w:val="006260F8"/>
    <w:rsid w:val="00630BB2"/>
    <w:rsid w:val="006344E0"/>
    <w:rsid w:val="00634EE9"/>
    <w:rsid w:val="00635AA7"/>
    <w:rsid w:val="006407AC"/>
    <w:rsid w:val="00641B07"/>
    <w:rsid w:val="00642535"/>
    <w:rsid w:val="00646C5F"/>
    <w:rsid w:val="00647558"/>
    <w:rsid w:val="00650622"/>
    <w:rsid w:val="006512C3"/>
    <w:rsid w:val="00651ED3"/>
    <w:rsid w:val="00652361"/>
    <w:rsid w:val="00652DF8"/>
    <w:rsid w:val="0065331F"/>
    <w:rsid w:val="00653B22"/>
    <w:rsid w:val="00655812"/>
    <w:rsid w:val="00657C0C"/>
    <w:rsid w:val="00660D8E"/>
    <w:rsid w:val="00662F5B"/>
    <w:rsid w:val="00666BEF"/>
    <w:rsid w:val="00666C64"/>
    <w:rsid w:val="006679AD"/>
    <w:rsid w:val="00671976"/>
    <w:rsid w:val="006722F9"/>
    <w:rsid w:val="0067270F"/>
    <w:rsid w:val="0067301F"/>
    <w:rsid w:val="006736F9"/>
    <w:rsid w:val="00674739"/>
    <w:rsid w:val="00675721"/>
    <w:rsid w:val="006807C4"/>
    <w:rsid w:val="006833C9"/>
    <w:rsid w:val="00684414"/>
    <w:rsid w:val="00684540"/>
    <w:rsid w:val="00684D79"/>
    <w:rsid w:val="00684E33"/>
    <w:rsid w:val="006872D6"/>
    <w:rsid w:val="00690941"/>
    <w:rsid w:val="0069334B"/>
    <w:rsid w:val="006A1F15"/>
    <w:rsid w:val="006A2156"/>
    <w:rsid w:val="006A469F"/>
    <w:rsid w:val="006A6536"/>
    <w:rsid w:val="006A69DD"/>
    <w:rsid w:val="006A6A8B"/>
    <w:rsid w:val="006B1355"/>
    <w:rsid w:val="006B5C18"/>
    <w:rsid w:val="006B6E23"/>
    <w:rsid w:val="006B6F89"/>
    <w:rsid w:val="006B735F"/>
    <w:rsid w:val="006C00F3"/>
    <w:rsid w:val="006C07A0"/>
    <w:rsid w:val="006C08C6"/>
    <w:rsid w:val="006C1EC6"/>
    <w:rsid w:val="006C314D"/>
    <w:rsid w:val="006C47FD"/>
    <w:rsid w:val="006C6259"/>
    <w:rsid w:val="006C63E3"/>
    <w:rsid w:val="006C70FD"/>
    <w:rsid w:val="006C7B93"/>
    <w:rsid w:val="006C7FF8"/>
    <w:rsid w:val="006D1A8A"/>
    <w:rsid w:val="006D2F47"/>
    <w:rsid w:val="006D6333"/>
    <w:rsid w:val="006E1AE1"/>
    <w:rsid w:val="006E1C3D"/>
    <w:rsid w:val="006E1D49"/>
    <w:rsid w:val="006E4D05"/>
    <w:rsid w:val="006E5AEA"/>
    <w:rsid w:val="006F1221"/>
    <w:rsid w:val="006F1D8D"/>
    <w:rsid w:val="006F1FC9"/>
    <w:rsid w:val="006F4546"/>
    <w:rsid w:val="006F45FD"/>
    <w:rsid w:val="006F554F"/>
    <w:rsid w:val="00701BEC"/>
    <w:rsid w:val="0070223D"/>
    <w:rsid w:val="0070422B"/>
    <w:rsid w:val="0070670F"/>
    <w:rsid w:val="00706FAA"/>
    <w:rsid w:val="0071246B"/>
    <w:rsid w:val="00712791"/>
    <w:rsid w:val="00713A39"/>
    <w:rsid w:val="00713D23"/>
    <w:rsid w:val="007151DF"/>
    <w:rsid w:val="007156B9"/>
    <w:rsid w:val="00720139"/>
    <w:rsid w:val="00720919"/>
    <w:rsid w:val="00720B18"/>
    <w:rsid w:val="0072168B"/>
    <w:rsid w:val="00724CA5"/>
    <w:rsid w:val="007262E2"/>
    <w:rsid w:val="00731E28"/>
    <w:rsid w:val="00732ACF"/>
    <w:rsid w:val="00734E75"/>
    <w:rsid w:val="007406AA"/>
    <w:rsid w:val="00741C3F"/>
    <w:rsid w:val="00742F3A"/>
    <w:rsid w:val="00743321"/>
    <w:rsid w:val="007444DD"/>
    <w:rsid w:val="0074470A"/>
    <w:rsid w:val="00745DE0"/>
    <w:rsid w:val="00747255"/>
    <w:rsid w:val="0074783E"/>
    <w:rsid w:val="00750FA8"/>
    <w:rsid w:val="00751B5C"/>
    <w:rsid w:val="00752F43"/>
    <w:rsid w:val="00753C2B"/>
    <w:rsid w:val="00754C4A"/>
    <w:rsid w:val="00755494"/>
    <w:rsid w:val="007579B2"/>
    <w:rsid w:val="007602C1"/>
    <w:rsid w:val="00761204"/>
    <w:rsid w:val="00761FE7"/>
    <w:rsid w:val="007642AF"/>
    <w:rsid w:val="007646D8"/>
    <w:rsid w:val="0077412C"/>
    <w:rsid w:val="007749BF"/>
    <w:rsid w:val="00775221"/>
    <w:rsid w:val="00775CFE"/>
    <w:rsid w:val="00775E56"/>
    <w:rsid w:val="00776A96"/>
    <w:rsid w:val="0078032D"/>
    <w:rsid w:val="00780661"/>
    <w:rsid w:val="0078096D"/>
    <w:rsid w:val="00781E3C"/>
    <w:rsid w:val="00785FDA"/>
    <w:rsid w:val="00790895"/>
    <w:rsid w:val="007912B6"/>
    <w:rsid w:val="00792ED2"/>
    <w:rsid w:val="007933A1"/>
    <w:rsid w:val="007934DC"/>
    <w:rsid w:val="007950A6"/>
    <w:rsid w:val="00795CB3"/>
    <w:rsid w:val="007A0841"/>
    <w:rsid w:val="007A1983"/>
    <w:rsid w:val="007A2B94"/>
    <w:rsid w:val="007A3515"/>
    <w:rsid w:val="007A3BB9"/>
    <w:rsid w:val="007A639C"/>
    <w:rsid w:val="007A6D12"/>
    <w:rsid w:val="007A70F4"/>
    <w:rsid w:val="007B362C"/>
    <w:rsid w:val="007B484D"/>
    <w:rsid w:val="007B4A68"/>
    <w:rsid w:val="007B4B12"/>
    <w:rsid w:val="007B6C30"/>
    <w:rsid w:val="007C012B"/>
    <w:rsid w:val="007C1A4C"/>
    <w:rsid w:val="007C1E6C"/>
    <w:rsid w:val="007C3514"/>
    <w:rsid w:val="007C7147"/>
    <w:rsid w:val="007C7F8C"/>
    <w:rsid w:val="007D0182"/>
    <w:rsid w:val="007D143A"/>
    <w:rsid w:val="007D1A45"/>
    <w:rsid w:val="007D2F91"/>
    <w:rsid w:val="007D31BA"/>
    <w:rsid w:val="007D31EA"/>
    <w:rsid w:val="007D3420"/>
    <w:rsid w:val="007D38D9"/>
    <w:rsid w:val="007D4F2E"/>
    <w:rsid w:val="007D6F9A"/>
    <w:rsid w:val="007D7FCC"/>
    <w:rsid w:val="007E3134"/>
    <w:rsid w:val="007E3769"/>
    <w:rsid w:val="007E5B4D"/>
    <w:rsid w:val="007F2613"/>
    <w:rsid w:val="007F2D2C"/>
    <w:rsid w:val="007F327B"/>
    <w:rsid w:val="007F3C47"/>
    <w:rsid w:val="007F401F"/>
    <w:rsid w:val="008015E8"/>
    <w:rsid w:val="00802865"/>
    <w:rsid w:val="00804423"/>
    <w:rsid w:val="00806051"/>
    <w:rsid w:val="00806624"/>
    <w:rsid w:val="00810A3C"/>
    <w:rsid w:val="00811509"/>
    <w:rsid w:val="0081168D"/>
    <w:rsid w:val="008156E5"/>
    <w:rsid w:val="008157FA"/>
    <w:rsid w:val="008179CD"/>
    <w:rsid w:val="00821A89"/>
    <w:rsid w:val="00822D62"/>
    <w:rsid w:val="00823B8D"/>
    <w:rsid w:val="00823D68"/>
    <w:rsid w:val="0082425E"/>
    <w:rsid w:val="00824BF1"/>
    <w:rsid w:val="0082549C"/>
    <w:rsid w:val="00826FD8"/>
    <w:rsid w:val="00827369"/>
    <w:rsid w:val="00830AF5"/>
    <w:rsid w:val="00832FF1"/>
    <w:rsid w:val="00835271"/>
    <w:rsid w:val="00835321"/>
    <w:rsid w:val="00837FF6"/>
    <w:rsid w:val="008408F4"/>
    <w:rsid w:val="00840F8C"/>
    <w:rsid w:val="00841ACE"/>
    <w:rsid w:val="00842667"/>
    <w:rsid w:val="00843060"/>
    <w:rsid w:val="008430FF"/>
    <w:rsid w:val="0084366E"/>
    <w:rsid w:val="00844B37"/>
    <w:rsid w:val="0084619B"/>
    <w:rsid w:val="00851823"/>
    <w:rsid w:val="00852CB2"/>
    <w:rsid w:val="008553A8"/>
    <w:rsid w:val="00855C3A"/>
    <w:rsid w:val="00856425"/>
    <w:rsid w:val="00860203"/>
    <w:rsid w:val="0086044B"/>
    <w:rsid w:val="00860A78"/>
    <w:rsid w:val="0086292D"/>
    <w:rsid w:val="008632FC"/>
    <w:rsid w:val="0086384E"/>
    <w:rsid w:val="00863AC0"/>
    <w:rsid w:val="00863F5C"/>
    <w:rsid w:val="008661F1"/>
    <w:rsid w:val="00866BBB"/>
    <w:rsid w:val="00870D5A"/>
    <w:rsid w:val="008715AE"/>
    <w:rsid w:val="00871DD3"/>
    <w:rsid w:val="008728B1"/>
    <w:rsid w:val="00872F32"/>
    <w:rsid w:val="0087327D"/>
    <w:rsid w:val="00875E7A"/>
    <w:rsid w:val="00876729"/>
    <w:rsid w:val="008824CA"/>
    <w:rsid w:val="008827FE"/>
    <w:rsid w:val="00887CE9"/>
    <w:rsid w:val="00890894"/>
    <w:rsid w:val="00891450"/>
    <w:rsid w:val="008914D1"/>
    <w:rsid w:val="0089757F"/>
    <w:rsid w:val="008A17EB"/>
    <w:rsid w:val="008A1B60"/>
    <w:rsid w:val="008A1C12"/>
    <w:rsid w:val="008A31F8"/>
    <w:rsid w:val="008A344C"/>
    <w:rsid w:val="008A455C"/>
    <w:rsid w:val="008A4DD0"/>
    <w:rsid w:val="008A6E16"/>
    <w:rsid w:val="008A7FD1"/>
    <w:rsid w:val="008B0209"/>
    <w:rsid w:val="008B29A8"/>
    <w:rsid w:val="008B3073"/>
    <w:rsid w:val="008B4E95"/>
    <w:rsid w:val="008C0253"/>
    <w:rsid w:val="008C3927"/>
    <w:rsid w:val="008C4B5B"/>
    <w:rsid w:val="008C4EBB"/>
    <w:rsid w:val="008C5997"/>
    <w:rsid w:val="008D29D9"/>
    <w:rsid w:val="008D2A1B"/>
    <w:rsid w:val="008D6E46"/>
    <w:rsid w:val="008E0BCC"/>
    <w:rsid w:val="008E1D81"/>
    <w:rsid w:val="008E2235"/>
    <w:rsid w:val="008E2653"/>
    <w:rsid w:val="008E2A9C"/>
    <w:rsid w:val="008E5537"/>
    <w:rsid w:val="008E61BA"/>
    <w:rsid w:val="008F1075"/>
    <w:rsid w:val="008F13F1"/>
    <w:rsid w:val="008F24C1"/>
    <w:rsid w:val="008F7664"/>
    <w:rsid w:val="008F7CA7"/>
    <w:rsid w:val="009001BA"/>
    <w:rsid w:val="00901419"/>
    <w:rsid w:val="009027D4"/>
    <w:rsid w:val="00902A62"/>
    <w:rsid w:val="00906627"/>
    <w:rsid w:val="00906D07"/>
    <w:rsid w:val="009106C4"/>
    <w:rsid w:val="00910AF7"/>
    <w:rsid w:val="00911A4A"/>
    <w:rsid w:val="0091335A"/>
    <w:rsid w:val="00914A4D"/>
    <w:rsid w:val="00914DA1"/>
    <w:rsid w:val="00922C6F"/>
    <w:rsid w:val="00924E97"/>
    <w:rsid w:val="00927D12"/>
    <w:rsid w:val="00930B29"/>
    <w:rsid w:val="00933C3F"/>
    <w:rsid w:val="009353E6"/>
    <w:rsid w:val="00935733"/>
    <w:rsid w:val="00935982"/>
    <w:rsid w:val="009362D9"/>
    <w:rsid w:val="009365E9"/>
    <w:rsid w:val="0093755B"/>
    <w:rsid w:val="009411F3"/>
    <w:rsid w:val="00941EB5"/>
    <w:rsid w:val="0094388B"/>
    <w:rsid w:val="0094531D"/>
    <w:rsid w:val="00945DCE"/>
    <w:rsid w:val="00946772"/>
    <w:rsid w:val="00946B1A"/>
    <w:rsid w:val="009508B0"/>
    <w:rsid w:val="00950FBB"/>
    <w:rsid w:val="009524D7"/>
    <w:rsid w:val="00953E19"/>
    <w:rsid w:val="0095483A"/>
    <w:rsid w:val="00956138"/>
    <w:rsid w:val="009628FD"/>
    <w:rsid w:val="00962B26"/>
    <w:rsid w:val="00963657"/>
    <w:rsid w:val="00971CB3"/>
    <w:rsid w:val="00972D44"/>
    <w:rsid w:val="00975439"/>
    <w:rsid w:val="009772BA"/>
    <w:rsid w:val="00977EB3"/>
    <w:rsid w:val="00982B15"/>
    <w:rsid w:val="009846E1"/>
    <w:rsid w:val="00985F3B"/>
    <w:rsid w:val="009904AC"/>
    <w:rsid w:val="00991D64"/>
    <w:rsid w:val="00994F5D"/>
    <w:rsid w:val="00995768"/>
    <w:rsid w:val="009966D7"/>
    <w:rsid w:val="009A0947"/>
    <w:rsid w:val="009A0E78"/>
    <w:rsid w:val="009A3FA4"/>
    <w:rsid w:val="009A79B2"/>
    <w:rsid w:val="009B12BA"/>
    <w:rsid w:val="009B1764"/>
    <w:rsid w:val="009B1F56"/>
    <w:rsid w:val="009B37BB"/>
    <w:rsid w:val="009B670D"/>
    <w:rsid w:val="009B7F6E"/>
    <w:rsid w:val="009C0AFA"/>
    <w:rsid w:val="009C2997"/>
    <w:rsid w:val="009C2E2C"/>
    <w:rsid w:val="009C521C"/>
    <w:rsid w:val="009C74BB"/>
    <w:rsid w:val="009D0C2C"/>
    <w:rsid w:val="009D1DD1"/>
    <w:rsid w:val="009D3298"/>
    <w:rsid w:val="009D32FE"/>
    <w:rsid w:val="009D3AE8"/>
    <w:rsid w:val="009D3C67"/>
    <w:rsid w:val="009D3F66"/>
    <w:rsid w:val="009D7330"/>
    <w:rsid w:val="009E079B"/>
    <w:rsid w:val="009E2254"/>
    <w:rsid w:val="009E3832"/>
    <w:rsid w:val="009E4CF9"/>
    <w:rsid w:val="009E5606"/>
    <w:rsid w:val="009E6346"/>
    <w:rsid w:val="009E63D4"/>
    <w:rsid w:val="009F1507"/>
    <w:rsid w:val="009F422C"/>
    <w:rsid w:val="009F498E"/>
    <w:rsid w:val="009F54AB"/>
    <w:rsid w:val="009F5F9E"/>
    <w:rsid w:val="009F640B"/>
    <w:rsid w:val="009F77E0"/>
    <w:rsid w:val="00A01093"/>
    <w:rsid w:val="00A01B33"/>
    <w:rsid w:val="00A066A9"/>
    <w:rsid w:val="00A06A5B"/>
    <w:rsid w:val="00A07AA1"/>
    <w:rsid w:val="00A13AC2"/>
    <w:rsid w:val="00A21B70"/>
    <w:rsid w:val="00A21ECB"/>
    <w:rsid w:val="00A2224C"/>
    <w:rsid w:val="00A22491"/>
    <w:rsid w:val="00A225B9"/>
    <w:rsid w:val="00A23C83"/>
    <w:rsid w:val="00A245A1"/>
    <w:rsid w:val="00A24BF1"/>
    <w:rsid w:val="00A24C1E"/>
    <w:rsid w:val="00A30FB9"/>
    <w:rsid w:val="00A31B13"/>
    <w:rsid w:val="00A325F2"/>
    <w:rsid w:val="00A33D52"/>
    <w:rsid w:val="00A42002"/>
    <w:rsid w:val="00A439F4"/>
    <w:rsid w:val="00A4476F"/>
    <w:rsid w:val="00A45638"/>
    <w:rsid w:val="00A45C9A"/>
    <w:rsid w:val="00A4619D"/>
    <w:rsid w:val="00A50A4B"/>
    <w:rsid w:val="00A5269C"/>
    <w:rsid w:val="00A54442"/>
    <w:rsid w:val="00A54740"/>
    <w:rsid w:val="00A55CDA"/>
    <w:rsid w:val="00A56079"/>
    <w:rsid w:val="00A56327"/>
    <w:rsid w:val="00A57B4B"/>
    <w:rsid w:val="00A57BE2"/>
    <w:rsid w:val="00A603F4"/>
    <w:rsid w:val="00A6158B"/>
    <w:rsid w:val="00A6334E"/>
    <w:rsid w:val="00A668AC"/>
    <w:rsid w:val="00A66E69"/>
    <w:rsid w:val="00A701E3"/>
    <w:rsid w:val="00A70B00"/>
    <w:rsid w:val="00A743EB"/>
    <w:rsid w:val="00A82C63"/>
    <w:rsid w:val="00A83A69"/>
    <w:rsid w:val="00A84001"/>
    <w:rsid w:val="00A9224E"/>
    <w:rsid w:val="00A9368D"/>
    <w:rsid w:val="00A93E03"/>
    <w:rsid w:val="00A9505E"/>
    <w:rsid w:val="00A96175"/>
    <w:rsid w:val="00AA3ACE"/>
    <w:rsid w:val="00AA7E3A"/>
    <w:rsid w:val="00AB05B3"/>
    <w:rsid w:val="00AB2B18"/>
    <w:rsid w:val="00AB2FA8"/>
    <w:rsid w:val="00AB4CB1"/>
    <w:rsid w:val="00AB58BE"/>
    <w:rsid w:val="00AB58F7"/>
    <w:rsid w:val="00AC2AAF"/>
    <w:rsid w:val="00AC3F66"/>
    <w:rsid w:val="00AC6F43"/>
    <w:rsid w:val="00AC78E7"/>
    <w:rsid w:val="00AC7B0F"/>
    <w:rsid w:val="00AD0325"/>
    <w:rsid w:val="00AD1DBB"/>
    <w:rsid w:val="00AD7D49"/>
    <w:rsid w:val="00AE43CD"/>
    <w:rsid w:val="00AE4E93"/>
    <w:rsid w:val="00AE55A2"/>
    <w:rsid w:val="00AE7F11"/>
    <w:rsid w:val="00AF0811"/>
    <w:rsid w:val="00AF0989"/>
    <w:rsid w:val="00AF3C2B"/>
    <w:rsid w:val="00AF5453"/>
    <w:rsid w:val="00B007F2"/>
    <w:rsid w:val="00B01C0D"/>
    <w:rsid w:val="00B01C52"/>
    <w:rsid w:val="00B03CC9"/>
    <w:rsid w:val="00B05104"/>
    <w:rsid w:val="00B05377"/>
    <w:rsid w:val="00B05B2B"/>
    <w:rsid w:val="00B060B0"/>
    <w:rsid w:val="00B07A87"/>
    <w:rsid w:val="00B10096"/>
    <w:rsid w:val="00B101E6"/>
    <w:rsid w:val="00B10631"/>
    <w:rsid w:val="00B122EF"/>
    <w:rsid w:val="00B12622"/>
    <w:rsid w:val="00B156B5"/>
    <w:rsid w:val="00B16B4C"/>
    <w:rsid w:val="00B174E8"/>
    <w:rsid w:val="00B20D8F"/>
    <w:rsid w:val="00B25A4A"/>
    <w:rsid w:val="00B304E5"/>
    <w:rsid w:val="00B3078C"/>
    <w:rsid w:val="00B31D38"/>
    <w:rsid w:val="00B337C3"/>
    <w:rsid w:val="00B33A9F"/>
    <w:rsid w:val="00B34A17"/>
    <w:rsid w:val="00B34A6D"/>
    <w:rsid w:val="00B36ACE"/>
    <w:rsid w:val="00B373D2"/>
    <w:rsid w:val="00B404F7"/>
    <w:rsid w:val="00B43A25"/>
    <w:rsid w:val="00B43CE1"/>
    <w:rsid w:val="00B455F8"/>
    <w:rsid w:val="00B45981"/>
    <w:rsid w:val="00B46271"/>
    <w:rsid w:val="00B479D2"/>
    <w:rsid w:val="00B605B7"/>
    <w:rsid w:val="00B65370"/>
    <w:rsid w:val="00B8149D"/>
    <w:rsid w:val="00B81775"/>
    <w:rsid w:val="00B818F3"/>
    <w:rsid w:val="00B82D88"/>
    <w:rsid w:val="00B84330"/>
    <w:rsid w:val="00B86200"/>
    <w:rsid w:val="00B87AB6"/>
    <w:rsid w:val="00B901B2"/>
    <w:rsid w:val="00B95420"/>
    <w:rsid w:val="00B97033"/>
    <w:rsid w:val="00B972FA"/>
    <w:rsid w:val="00B97343"/>
    <w:rsid w:val="00B97752"/>
    <w:rsid w:val="00B9787F"/>
    <w:rsid w:val="00B97C68"/>
    <w:rsid w:val="00BA026D"/>
    <w:rsid w:val="00BA0B08"/>
    <w:rsid w:val="00BA210B"/>
    <w:rsid w:val="00BA41B0"/>
    <w:rsid w:val="00BA49D5"/>
    <w:rsid w:val="00BA65EA"/>
    <w:rsid w:val="00BA67ED"/>
    <w:rsid w:val="00BA6EE2"/>
    <w:rsid w:val="00BA7F79"/>
    <w:rsid w:val="00BB1806"/>
    <w:rsid w:val="00BB420B"/>
    <w:rsid w:val="00BB4769"/>
    <w:rsid w:val="00BB4DA8"/>
    <w:rsid w:val="00BC055B"/>
    <w:rsid w:val="00BC0663"/>
    <w:rsid w:val="00BC1B30"/>
    <w:rsid w:val="00BC31F2"/>
    <w:rsid w:val="00BC3FFE"/>
    <w:rsid w:val="00BC40D1"/>
    <w:rsid w:val="00BD25B6"/>
    <w:rsid w:val="00BD522F"/>
    <w:rsid w:val="00BD60CC"/>
    <w:rsid w:val="00BE1B0C"/>
    <w:rsid w:val="00BE1D81"/>
    <w:rsid w:val="00BE2354"/>
    <w:rsid w:val="00BE29C9"/>
    <w:rsid w:val="00BE34D0"/>
    <w:rsid w:val="00BE4430"/>
    <w:rsid w:val="00BE4775"/>
    <w:rsid w:val="00BE61DF"/>
    <w:rsid w:val="00BE7DF0"/>
    <w:rsid w:val="00BF0B92"/>
    <w:rsid w:val="00BF1A42"/>
    <w:rsid w:val="00BF2541"/>
    <w:rsid w:val="00BF4B33"/>
    <w:rsid w:val="00BF5897"/>
    <w:rsid w:val="00C00277"/>
    <w:rsid w:val="00C01BC7"/>
    <w:rsid w:val="00C026C8"/>
    <w:rsid w:val="00C0375C"/>
    <w:rsid w:val="00C05A40"/>
    <w:rsid w:val="00C05BF8"/>
    <w:rsid w:val="00C06066"/>
    <w:rsid w:val="00C06A88"/>
    <w:rsid w:val="00C10283"/>
    <w:rsid w:val="00C1196B"/>
    <w:rsid w:val="00C120A9"/>
    <w:rsid w:val="00C132B1"/>
    <w:rsid w:val="00C139DE"/>
    <w:rsid w:val="00C1506C"/>
    <w:rsid w:val="00C16625"/>
    <w:rsid w:val="00C170DE"/>
    <w:rsid w:val="00C20AE6"/>
    <w:rsid w:val="00C26A7F"/>
    <w:rsid w:val="00C3324A"/>
    <w:rsid w:val="00C3415E"/>
    <w:rsid w:val="00C41DCB"/>
    <w:rsid w:val="00C430AC"/>
    <w:rsid w:val="00C44DBC"/>
    <w:rsid w:val="00C44EDB"/>
    <w:rsid w:val="00C456EE"/>
    <w:rsid w:val="00C47B4A"/>
    <w:rsid w:val="00C5405E"/>
    <w:rsid w:val="00C54494"/>
    <w:rsid w:val="00C54BCB"/>
    <w:rsid w:val="00C560B7"/>
    <w:rsid w:val="00C578CF"/>
    <w:rsid w:val="00C57CEC"/>
    <w:rsid w:val="00C604FD"/>
    <w:rsid w:val="00C609EB"/>
    <w:rsid w:val="00C61567"/>
    <w:rsid w:val="00C61601"/>
    <w:rsid w:val="00C619CC"/>
    <w:rsid w:val="00C63AE6"/>
    <w:rsid w:val="00C64860"/>
    <w:rsid w:val="00C652A4"/>
    <w:rsid w:val="00C719E4"/>
    <w:rsid w:val="00C726F1"/>
    <w:rsid w:val="00C7412A"/>
    <w:rsid w:val="00C75C1D"/>
    <w:rsid w:val="00C77644"/>
    <w:rsid w:val="00C80AB2"/>
    <w:rsid w:val="00C830DE"/>
    <w:rsid w:val="00C8527C"/>
    <w:rsid w:val="00C918DD"/>
    <w:rsid w:val="00C91D58"/>
    <w:rsid w:val="00C92B21"/>
    <w:rsid w:val="00C92CBE"/>
    <w:rsid w:val="00C93276"/>
    <w:rsid w:val="00C97153"/>
    <w:rsid w:val="00C9780D"/>
    <w:rsid w:val="00CA07AF"/>
    <w:rsid w:val="00CA3589"/>
    <w:rsid w:val="00CA358B"/>
    <w:rsid w:val="00CA35A3"/>
    <w:rsid w:val="00CA5EAC"/>
    <w:rsid w:val="00CA63F1"/>
    <w:rsid w:val="00CB0EEF"/>
    <w:rsid w:val="00CB28E5"/>
    <w:rsid w:val="00CB5306"/>
    <w:rsid w:val="00CB688E"/>
    <w:rsid w:val="00CB7F30"/>
    <w:rsid w:val="00CC2A72"/>
    <w:rsid w:val="00CC3287"/>
    <w:rsid w:val="00CC4DD4"/>
    <w:rsid w:val="00CC52DC"/>
    <w:rsid w:val="00CC63B5"/>
    <w:rsid w:val="00CC7F19"/>
    <w:rsid w:val="00CD289C"/>
    <w:rsid w:val="00CD2F7C"/>
    <w:rsid w:val="00CD3DA7"/>
    <w:rsid w:val="00CD4642"/>
    <w:rsid w:val="00CD4FCB"/>
    <w:rsid w:val="00CD5884"/>
    <w:rsid w:val="00CD69E3"/>
    <w:rsid w:val="00CE2304"/>
    <w:rsid w:val="00CE2B7D"/>
    <w:rsid w:val="00CE2EA0"/>
    <w:rsid w:val="00CE3454"/>
    <w:rsid w:val="00CE35EF"/>
    <w:rsid w:val="00CE462F"/>
    <w:rsid w:val="00CE497A"/>
    <w:rsid w:val="00CE4EF9"/>
    <w:rsid w:val="00CE56A5"/>
    <w:rsid w:val="00CE6901"/>
    <w:rsid w:val="00CF0200"/>
    <w:rsid w:val="00CF04BC"/>
    <w:rsid w:val="00CF1CB7"/>
    <w:rsid w:val="00CF283B"/>
    <w:rsid w:val="00CF4398"/>
    <w:rsid w:val="00CF59F0"/>
    <w:rsid w:val="00D00956"/>
    <w:rsid w:val="00D00F9A"/>
    <w:rsid w:val="00D01742"/>
    <w:rsid w:val="00D01EBE"/>
    <w:rsid w:val="00D02170"/>
    <w:rsid w:val="00D0334F"/>
    <w:rsid w:val="00D04E7B"/>
    <w:rsid w:val="00D071E8"/>
    <w:rsid w:val="00D10926"/>
    <w:rsid w:val="00D13CEA"/>
    <w:rsid w:val="00D21A18"/>
    <w:rsid w:val="00D22B83"/>
    <w:rsid w:val="00D2506D"/>
    <w:rsid w:val="00D2542A"/>
    <w:rsid w:val="00D265E0"/>
    <w:rsid w:val="00D26A0B"/>
    <w:rsid w:val="00D303A8"/>
    <w:rsid w:val="00D30ECC"/>
    <w:rsid w:val="00D31156"/>
    <w:rsid w:val="00D31D29"/>
    <w:rsid w:val="00D3223B"/>
    <w:rsid w:val="00D33B2C"/>
    <w:rsid w:val="00D3621B"/>
    <w:rsid w:val="00D365AB"/>
    <w:rsid w:val="00D37280"/>
    <w:rsid w:val="00D40907"/>
    <w:rsid w:val="00D40C59"/>
    <w:rsid w:val="00D41879"/>
    <w:rsid w:val="00D43678"/>
    <w:rsid w:val="00D4467B"/>
    <w:rsid w:val="00D44C8A"/>
    <w:rsid w:val="00D477F5"/>
    <w:rsid w:val="00D51123"/>
    <w:rsid w:val="00D52A88"/>
    <w:rsid w:val="00D52D1C"/>
    <w:rsid w:val="00D53274"/>
    <w:rsid w:val="00D541A9"/>
    <w:rsid w:val="00D56887"/>
    <w:rsid w:val="00D5716E"/>
    <w:rsid w:val="00D61F2B"/>
    <w:rsid w:val="00D666E9"/>
    <w:rsid w:val="00D66E96"/>
    <w:rsid w:val="00D66F6E"/>
    <w:rsid w:val="00D66FF5"/>
    <w:rsid w:val="00D6743C"/>
    <w:rsid w:val="00D709DE"/>
    <w:rsid w:val="00D715F6"/>
    <w:rsid w:val="00D71D8B"/>
    <w:rsid w:val="00D73789"/>
    <w:rsid w:val="00D73FAB"/>
    <w:rsid w:val="00D7502D"/>
    <w:rsid w:val="00D772B8"/>
    <w:rsid w:val="00D81BE2"/>
    <w:rsid w:val="00D8267E"/>
    <w:rsid w:val="00D848A4"/>
    <w:rsid w:val="00D8760B"/>
    <w:rsid w:val="00D9117B"/>
    <w:rsid w:val="00D92B0E"/>
    <w:rsid w:val="00D93F69"/>
    <w:rsid w:val="00D9517E"/>
    <w:rsid w:val="00DA0F68"/>
    <w:rsid w:val="00DA1242"/>
    <w:rsid w:val="00DA13B9"/>
    <w:rsid w:val="00DA5587"/>
    <w:rsid w:val="00DA55B9"/>
    <w:rsid w:val="00DA7846"/>
    <w:rsid w:val="00DB087C"/>
    <w:rsid w:val="00DB1128"/>
    <w:rsid w:val="00DB4761"/>
    <w:rsid w:val="00DB59C3"/>
    <w:rsid w:val="00DB6514"/>
    <w:rsid w:val="00DB75C6"/>
    <w:rsid w:val="00DC2A88"/>
    <w:rsid w:val="00DC2EE5"/>
    <w:rsid w:val="00DC6BB6"/>
    <w:rsid w:val="00DC7CB3"/>
    <w:rsid w:val="00DC7CFD"/>
    <w:rsid w:val="00DC7FCD"/>
    <w:rsid w:val="00DD0B8B"/>
    <w:rsid w:val="00DD0E9B"/>
    <w:rsid w:val="00DD185B"/>
    <w:rsid w:val="00DD1902"/>
    <w:rsid w:val="00DD3CCD"/>
    <w:rsid w:val="00DD44C5"/>
    <w:rsid w:val="00DD4999"/>
    <w:rsid w:val="00DD7CD1"/>
    <w:rsid w:val="00DE1AA6"/>
    <w:rsid w:val="00DE1DF1"/>
    <w:rsid w:val="00DE2A3A"/>
    <w:rsid w:val="00DE599E"/>
    <w:rsid w:val="00DE66E1"/>
    <w:rsid w:val="00DE69DD"/>
    <w:rsid w:val="00DE7F8A"/>
    <w:rsid w:val="00DF0340"/>
    <w:rsid w:val="00DF0621"/>
    <w:rsid w:val="00DF0E9E"/>
    <w:rsid w:val="00DF2BB4"/>
    <w:rsid w:val="00DF4317"/>
    <w:rsid w:val="00DF6F4F"/>
    <w:rsid w:val="00DF7C42"/>
    <w:rsid w:val="00E00349"/>
    <w:rsid w:val="00E048FB"/>
    <w:rsid w:val="00E05DDB"/>
    <w:rsid w:val="00E079CC"/>
    <w:rsid w:val="00E12B26"/>
    <w:rsid w:val="00E1321B"/>
    <w:rsid w:val="00E16837"/>
    <w:rsid w:val="00E20E79"/>
    <w:rsid w:val="00E21527"/>
    <w:rsid w:val="00E2240B"/>
    <w:rsid w:val="00E22CA8"/>
    <w:rsid w:val="00E24A4E"/>
    <w:rsid w:val="00E26213"/>
    <w:rsid w:val="00E304DB"/>
    <w:rsid w:val="00E307FF"/>
    <w:rsid w:val="00E31D56"/>
    <w:rsid w:val="00E34722"/>
    <w:rsid w:val="00E34914"/>
    <w:rsid w:val="00E354A8"/>
    <w:rsid w:val="00E35C7C"/>
    <w:rsid w:val="00E35EEB"/>
    <w:rsid w:val="00E35FDC"/>
    <w:rsid w:val="00E3728A"/>
    <w:rsid w:val="00E37909"/>
    <w:rsid w:val="00E40F25"/>
    <w:rsid w:val="00E41048"/>
    <w:rsid w:val="00E42122"/>
    <w:rsid w:val="00E443C7"/>
    <w:rsid w:val="00E4661E"/>
    <w:rsid w:val="00E503C0"/>
    <w:rsid w:val="00E50E36"/>
    <w:rsid w:val="00E52159"/>
    <w:rsid w:val="00E5225A"/>
    <w:rsid w:val="00E54F06"/>
    <w:rsid w:val="00E551C4"/>
    <w:rsid w:val="00E5527A"/>
    <w:rsid w:val="00E55750"/>
    <w:rsid w:val="00E5749E"/>
    <w:rsid w:val="00E60B71"/>
    <w:rsid w:val="00E64111"/>
    <w:rsid w:val="00E6673D"/>
    <w:rsid w:val="00E67B07"/>
    <w:rsid w:val="00E67C54"/>
    <w:rsid w:val="00E74F2D"/>
    <w:rsid w:val="00E75A80"/>
    <w:rsid w:val="00E8307A"/>
    <w:rsid w:val="00E845C4"/>
    <w:rsid w:val="00E84E0A"/>
    <w:rsid w:val="00E856C2"/>
    <w:rsid w:val="00E85CEF"/>
    <w:rsid w:val="00E8692C"/>
    <w:rsid w:val="00E87CAE"/>
    <w:rsid w:val="00E91415"/>
    <w:rsid w:val="00E934E5"/>
    <w:rsid w:val="00E93CFC"/>
    <w:rsid w:val="00E95A35"/>
    <w:rsid w:val="00E97A42"/>
    <w:rsid w:val="00EA38BB"/>
    <w:rsid w:val="00EA4388"/>
    <w:rsid w:val="00EA53C5"/>
    <w:rsid w:val="00EB12B6"/>
    <w:rsid w:val="00EB1397"/>
    <w:rsid w:val="00EB28D1"/>
    <w:rsid w:val="00EB2A65"/>
    <w:rsid w:val="00EB4D13"/>
    <w:rsid w:val="00EB52ED"/>
    <w:rsid w:val="00EB54E6"/>
    <w:rsid w:val="00EB76C7"/>
    <w:rsid w:val="00EC10F3"/>
    <w:rsid w:val="00EC2381"/>
    <w:rsid w:val="00EC2B9A"/>
    <w:rsid w:val="00EC3DF9"/>
    <w:rsid w:val="00EC435A"/>
    <w:rsid w:val="00EC534A"/>
    <w:rsid w:val="00EC6D8E"/>
    <w:rsid w:val="00EC7602"/>
    <w:rsid w:val="00ED02C7"/>
    <w:rsid w:val="00ED4B82"/>
    <w:rsid w:val="00ED63C9"/>
    <w:rsid w:val="00ED6F30"/>
    <w:rsid w:val="00ED79AD"/>
    <w:rsid w:val="00EE07B2"/>
    <w:rsid w:val="00EE14CA"/>
    <w:rsid w:val="00EE2F4A"/>
    <w:rsid w:val="00EF1199"/>
    <w:rsid w:val="00EF15E7"/>
    <w:rsid w:val="00EF1D88"/>
    <w:rsid w:val="00EF220E"/>
    <w:rsid w:val="00EF2C61"/>
    <w:rsid w:val="00EF3934"/>
    <w:rsid w:val="00EF460E"/>
    <w:rsid w:val="00F000B0"/>
    <w:rsid w:val="00F04F29"/>
    <w:rsid w:val="00F1480B"/>
    <w:rsid w:val="00F151BB"/>
    <w:rsid w:val="00F22425"/>
    <w:rsid w:val="00F227DD"/>
    <w:rsid w:val="00F23E9E"/>
    <w:rsid w:val="00F26327"/>
    <w:rsid w:val="00F2674F"/>
    <w:rsid w:val="00F269FB"/>
    <w:rsid w:val="00F26CD7"/>
    <w:rsid w:val="00F33AAB"/>
    <w:rsid w:val="00F34809"/>
    <w:rsid w:val="00F368EE"/>
    <w:rsid w:val="00F36A31"/>
    <w:rsid w:val="00F376E7"/>
    <w:rsid w:val="00F4001F"/>
    <w:rsid w:val="00F434B6"/>
    <w:rsid w:val="00F44209"/>
    <w:rsid w:val="00F44353"/>
    <w:rsid w:val="00F443B1"/>
    <w:rsid w:val="00F454F3"/>
    <w:rsid w:val="00F46E8A"/>
    <w:rsid w:val="00F47061"/>
    <w:rsid w:val="00F47418"/>
    <w:rsid w:val="00F47B71"/>
    <w:rsid w:val="00F5017D"/>
    <w:rsid w:val="00F51277"/>
    <w:rsid w:val="00F5144A"/>
    <w:rsid w:val="00F51C9C"/>
    <w:rsid w:val="00F5213E"/>
    <w:rsid w:val="00F53F9B"/>
    <w:rsid w:val="00F612D1"/>
    <w:rsid w:val="00F61380"/>
    <w:rsid w:val="00F63383"/>
    <w:rsid w:val="00F6570D"/>
    <w:rsid w:val="00F71E6F"/>
    <w:rsid w:val="00F723AC"/>
    <w:rsid w:val="00F72902"/>
    <w:rsid w:val="00F73055"/>
    <w:rsid w:val="00F74008"/>
    <w:rsid w:val="00F74898"/>
    <w:rsid w:val="00F74A77"/>
    <w:rsid w:val="00F76DEF"/>
    <w:rsid w:val="00F77DC0"/>
    <w:rsid w:val="00F811ED"/>
    <w:rsid w:val="00F82ABF"/>
    <w:rsid w:val="00F84750"/>
    <w:rsid w:val="00F849B5"/>
    <w:rsid w:val="00F8502C"/>
    <w:rsid w:val="00F8579C"/>
    <w:rsid w:val="00F85FF6"/>
    <w:rsid w:val="00F86068"/>
    <w:rsid w:val="00F90074"/>
    <w:rsid w:val="00F9285F"/>
    <w:rsid w:val="00F934DA"/>
    <w:rsid w:val="00F93598"/>
    <w:rsid w:val="00F958FF"/>
    <w:rsid w:val="00F95990"/>
    <w:rsid w:val="00F97294"/>
    <w:rsid w:val="00F972F5"/>
    <w:rsid w:val="00FA1918"/>
    <w:rsid w:val="00FA27BC"/>
    <w:rsid w:val="00FA2BAE"/>
    <w:rsid w:val="00FA5863"/>
    <w:rsid w:val="00FA7960"/>
    <w:rsid w:val="00FA7D2F"/>
    <w:rsid w:val="00FB0EEB"/>
    <w:rsid w:val="00FB38F0"/>
    <w:rsid w:val="00FB72A2"/>
    <w:rsid w:val="00FC18DA"/>
    <w:rsid w:val="00FC274F"/>
    <w:rsid w:val="00FC5B15"/>
    <w:rsid w:val="00FD0255"/>
    <w:rsid w:val="00FD21A0"/>
    <w:rsid w:val="00FD43F2"/>
    <w:rsid w:val="00FD6560"/>
    <w:rsid w:val="00FD6794"/>
    <w:rsid w:val="00FE00B3"/>
    <w:rsid w:val="00FE12A6"/>
    <w:rsid w:val="00FE1946"/>
    <w:rsid w:val="00FE2F6D"/>
    <w:rsid w:val="00FE3DA4"/>
    <w:rsid w:val="00FE4300"/>
    <w:rsid w:val="00FE6F0D"/>
    <w:rsid w:val="00FF0B2F"/>
    <w:rsid w:val="00FF1118"/>
    <w:rsid w:val="00FF11FD"/>
    <w:rsid w:val="00FF204D"/>
    <w:rsid w:val="00FF6034"/>
    <w:rsid w:val="0183C1E9"/>
    <w:rsid w:val="02BC2160"/>
    <w:rsid w:val="0340668C"/>
    <w:rsid w:val="03822B99"/>
    <w:rsid w:val="03971489"/>
    <w:rsid w:val="071FB597"/>
    <w:rsid w:val="079DFB7F"/>
    <w:rsid w:val="092F1CCE"/>
    <w:rsid w:val="09E3DFC0"/>
    <w:rsid w:val="0A9CCCED"/>
    <w:rsid w:val="0AE9424A"/>
    <w:rsid w:val="0D9B0D87"/>
    <w:rsid w:val="0EF8E2DF"/>
    <w:rsid w:val="10D139F9"/>
    <w:rsid w:val="133EF62C"/>
    <w:rsid w:val="1782A2AC"/>
    <w:rsid w:val="1A3EC12D"/>
    <w:rsid w:val="1A7B49E8"/>
    <w:rsid w:val="1C116E5C"/>
    <w:rsid w:val="1E99D511"/>
    <w:rsid w:val="1EA3B484"/>
    <w:rsid w:val="207B3321"/>
    <w:rsid w:val="20E61D7D"/>
    <w:rsid w:val="2106FFD7"/>
    <w:rsid w:val="223C40B6"/>
    <w:rsid w:val="228A573D"/>
    <w:rsid w:val="23C5FEBE"/>
    <w:rsid w:val="24E05C17"/>
    <w:rsid w:val="25D3C419"/>
    <w:rsid w:val="2610014D"/>
    <w:rsid w:val="26280E2B"/>
    <w:rsid w:val="26510873"/>
    <w:rsid w:val="273FF9C3"/>
    <w:rsid w:val="2827D73E"/>
    <w:rsid w:val="285C73B1"/>
    <w:rsid w:val="286AD877"/>
    <w:rsid w:val="2884E0A9"/>
    <w:rsid w:val="28F19826"/>
    <w:rsid w:val="29E0162E"/>
    <w:rsid w:val="2B4ABB0F"/>
    <w:rsid w:val="2D9C3671"/>
    <w:rsid w:val="2E175D65"/>
    <w:rsid w:val="2F8E7145"/>
    <w:rsid w:val="306844A8"/>
    <w:rsid w:val="32EDE10C"/>
    <w:rsid w:val="3360DED8"/>
    <w:rsid w:val="3443F4F1"/>
    <w:rsid w:val="351A8CD3"/>
    <w:rsid w:val="3532A773"/>
    <w:rsid w:val="35A779A6"/>
    <w:rsid w:val="36747A2C"/>
    <w:rsid w:val="36F0860D"/>
    <w:rsid w:val="38B96EBE"/>
    <w:rsid w:val="38C51B84"/>
    <w:rsid w:val="39444AE3"/>
    <w:rsid w:val="3A6EA5C5"/>
    <w:rsid w:val="3A94106C"/>
    <w:rsid w:val="3C0CD403"/>
    <w:rsid w:val="3C37E5E1"/>
    <w:rsid w:val="3CDB0AEA"/>
    <w:rsid w:val="3DDB3AEE"/>
    <w:rsid w:val="3EAAF993"/>
    <w:rsid w:val="3EF840C1"/>
    <w:rsid w:val="3F9A553C"/>
    <w:rsid w:val="3FE4ABFD"/>
    <w:rsid w:val="4082BE34"/>
    <w:rsid w:val="453D8ABE"/>
    <w:rsid w:val="4614DF22"/>
    <w:rsid w:val="48CB4FF4"/>
    <w:rsid w:val="48F38C92"/>
    <w:rsid w:val="4917A2CD"/>
    <w:rsid w:val="49E52040"/>
    <w:rsid w:val="4A03C1BC"/>
    <w:rsid w:val="4ADB512B"/>
    <w:rsid w:val="4B497424"/>
    <w:rsid w:val="4DC0E1B5"/>
    <w:rsid w:val="4DC215FE"/>
    <w:rsid w:val="4DDDAE70"/>
    <w:rsid w:val="4E9DF92F"/>
    <w:rsid w:val="50C9066B"/>
    <w:rsid w:val="51B186F1"/>
    <w:rsid w:val="52ECEAFB"/>
    <w:rsid w:val="540DAF4A"/>
    <w:rsid w:val="555AE7D7"/>
    <w:rsid w:val="5636F382"/>
    <w:rsid w:val="5681842C"/>
    <w:rsid w:val="5A6F7CF3"/>
    <w:rsid w:val="5A9B4722"/>
    <w:rsid w:val="5AB013AF"/>
    <w:rsid w:val="5CE3A0D1"/>
    <w:rsid w:val="5DD1362B"/>
    <w:rsid w:val="5E197DE4"/>
    <w:rsid w:val="60972F7F"/>
    <w:rsid w:val="63996D1E"/>
    <w:rsid w:val="639C77E9"/>
    <w:rsid w:val="64D5FCB1"/>
    <w:rsid w:val="650A924D"/>
    <w:rsid w:val="668D7AE1"/>
    <w:rsid w:val="68B52C75"/>
    <w:rsid w:val="692AC961"/>
    <w:rsid w:val="6C352F51"/>
    <w:rsid w:val="6F2EF154"/>
    <w:rsid w:val="71AFD4E4"/>
    <w:rsid w:val="71BBCC36"/>
    <w:rsid w:val="720D13A3"/>
    <w:rsid w:val="72635278"/>
    <w:rsid w:val="7464689D"/>
    <w:rsid w:val="749DE958"/>
    <w:rsid w:val="75A9125D"/>
    <w:rsid w:val="7625B8DD"/>
    <w:rsid w:val="7700467D"/>
    <w:rsid w:val="770D25F4"/>
    <w:rsid w:val="78C6F660"/>
    <w:rsid w:val="7BB83853"/>
    <w:rsid w:val="7E2B034C"/>
    <w:rsid w:val="7EA07B15"/>
    <w:rsid w:val="7F95F1C3"/>
    <w:rsid w:val="7F9C2660"/>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B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54F"/>
  </w:style>
  <w:style w:type="paragraph" w:styleId="Heading1">
    <w:name w:val="heading 1"/>
    <w:basedOn w:val="Normal"/>
    <w:link w:val="Heading1Char"/>
    <w:uiPriority w:val="1"/>
    <w:qFormat/>
    <w:rsid w:val="004714B4"/>
    <w:pPr>
      <w:widowControl w:val="0"/>
      <w:spacing w:before="70" w:after="0" w:line="240" w:lineRule="auto"/>
      <w:ind w:left="6"/>
      <w:outlineLvl w:val="0"/>
    </w:pPr>
    <w:rPr>
      <w:rFonts w:ascii="Arial" w:eastAsia="Arial" w:hAnsi="Arial"/>
      <w:sz w:val="21"/>
      <w:szCs w:val="21"/>
      <w:lang w:val="en-US"/>
    </w:rPr>
  </w:style>
  <w:style w:type="paragraph" w:styleId="Heading2">
    <w:name w:val="heading 2"/>
    <w:basedOn w:val="Normal"/>
    <w:link w:val="Heading2Char"/>
    <w:uiPriority w:val="1"/>
    <w:qFormat/>
    <w:rsid w:val="00775CF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1"/>
    <w:qFormat/>
    <w:rsid w:val="004714B4"/>
    <w:pPr>
      <w:widowControl w:val="0"/>
      <w:spacing w:after="0" w:line="240" w:lineRule="auto"/>
      <w:outlineLvl w:val="2"/>
    </w:pPr>
    <w:rPr>
      <w:rFonts w:ascii="Times New Roman" w:eastAsia="Times New Roman" w:hAnsi="Times New Roman"/>
      <w:b/>
      <w:bCs/>
      <w:sz w:val="17"/>
      <w:szCs w:val="1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ot pt,F5 List Paragraph,List Paragraph1,No Spacing1,List Paragraph Char Char Char,Indicator Text,Colorful List - Accent 11,Numbered Para 1,Bullet 1,Bullet Points,List Paragraph2,MAIN CONTENT,List Paragraph12,Normal numbered,Recommendatio"/>
    <w:basedOn w:val="Normal"/>
    <w:link w:val="ListParagraphChar"/>
    <w:uiPriority w:val="34"/>
    <w:qFormat/>
    <w:rsid w:val="006F554F"/>
    <w:pPr>
      <w:ind w:left="720"/>
      <w:contextualSpacing/>
    </w:pPr>
  </w:style>
  <w:style w:type="character" w:customStyle="1" w:styleId="normaltextrun">
    <w:name w:val="normaltextrun"/>
    <w:rsid w:val="006F554F"/>
  </w:style>
  <w:style w:type="character" w:customStyle="1" w:styleId="eop">
    <w:name w:val="eop"/>
    <w:rsid w:val="006F554F"/>
  </w:style>
  <w:style w:type="paragraph" w:customStyle="1" w:styleId="paragraph">
    <w:name w:val="paragraph"/>
    <w:basedOn w:val="Normal"/>
    <w:rsid w:val="006F554F"/>
    <w:pPr>
      <w:spacing w:before="100" w:beforeAutospacing="1" w:after="100" w:afterAutospacing="1" w:line="240" w:lineRule="auto"/>
    </w:pPr>
    <w:rPr>
      <w:rFonts w:ascii="Calibri" w:eastAsia="Calibri" w:hAnsi="Calibri" w:cs="Calibri"/>
      <w:lang w:eastAsia="en-GB"/>
    </w:r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List Paragraph2 Char"/>
    <w:link w:val="ListParagraph"/>
    <w:uiPriority w:val="34"/>
    <w:qFormat/>
    <w:locked/>
    <w:rsid w:val="006F554F"/>
  </w:style>
  <w:style w:type="paragraph" w:styleId="Header">
    <w:name w:val="header"/>
    <w:aliases w:val="Header1"/>
    <w:basedOn w:val="Normal"/>
    <w:link w:val="HeaderChar"/>
    <w:uiPriority w:val="99"/>
    <w:unhideWhenUsed/>
    <w:rsid w:val="00985F3B"/>
    <w:pPr>
      <w:tabs>
        <w:tab w:val="center" w:pos="4513"/>
        <w:tab w:val="right" w:pos="9026"/>
      </w:tabs>
      <w:spacing w:after="0" w:line="240" w:lineRule="auto"/>
    </w:pPr>
  </w:style>
  <w:style w:type="character" w:customStyle="1" w:styleId="HeaderChar">
    <w:name w:val="Header Char"/>
    <w:aliases w:val="Header1 Char"/>
    <w:basedOn w:val="DefaultParagraphFont"/>
    <w:link w:val="Header"/>
    <w:uiPriority w:val="99"/>
    <w:rsid w:val="00985F3B"/>
  </w:style>
  <w:style w:type="paragraph" w:styleId="Footer">
    <w:name w:val="footer"/>
    <w:basedOn w:val="Normal"/>
    <w:link w:val="FooterChar"/>
    <w:uiPriority w:val="99"/>
    <w:unhideWhenUsed/>
    <w:rsid w:val="00985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F3B"/>
  </w:style>
  <w:style w:type="character" w:styleId="CommentReference">
    <w:name w:val="annotation reference"/>
    <w:uiPriority w:val="99"/>
    <w:semiHidden/>
    <w:unhideWhenUsed/>
    <w:rsid w:val="008E1D81"/>
    <w:rPr>
      <w:sz w:val="16"/>
      <w:szCs w:val="16"/>
    </w:rPr>
  </w:style>
  <w:style w:type="paragraph" w:styleId="CommentText">
    <w:name w:val="annotation text"/>
    <w:basedOn w:val="Normal"/>
    <w:link w:val="CommentTextChar"/>
    <w:uiPriority w:val="99"/>
    <w:unhideWhenUsed/>
    <w:rsid w:val="008E1D81"/>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8E1D81"/>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8E1D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D8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378E"/>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0378E"/>
    <w:rPr>
      <w:rFonts w:ascii="Calibri" w:eastAsia="Calibri" w:hAnsi="Calibri" w:cs="Times New Roman"/>
      <w:b/>
      <w:bCs/>
      <w:sz w:val="20"/>
      <w:szCs w:val="20"/>
    </w:rPr>
  </w:style>
  <w:style w:type="character" w:styleId="Hyperlink">
    <w:name w:val="Hyperlink"/>
    <w:basedOn w:val="DefaultParagraphFont"/>
    <w:uiPriority w:val="99"/>
    <w:unhideWhenUsed/>
    <w:rsid w:val="006B6F89"/>
    <w:rPr>
      <w:color w:val="0563C1" w:themeColor="hyperlink"/>
      <w:u w:val="single"/>
    </w:rPr>
  </w:style>
  <w:style w:type="character" w:customStyle="1" w:styleId="UnresolvedMention1">
    <w:name w:val="Unresolved Mention1"/>
    <w:basedOn w:val="DefaultParagraphFont"/>
    <w:uiPriority w:val="99"/>
    <w:semiHidden/>
    <w:unhideWhenUsed/>
    <w:rsid w:val="006B6F89"/>
    <w:rPr>
      <w:color w:val="605E5C"/>
      <w:shd w:val="clear" w:color="auto" w:fill="E1DFDD"/>
    </w:rPr>
  </w:style>
  <w:style w:type="paragraph" w:styleId="NormalWeb">
    <w:name w:val="Normal (Web)"/>
    <w:basedOn w:val="Normal"/>
    <w:uiPriority w:val="99"/>
    <w:semiHidden/>
    <w:unhideWhenUsed/>
    <w:rsid w:val="001823B4"/>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Revision">
    <w:name w:val="Revision"/>
    <w:hidden/>
    <w:uiPriority w:val="99"/>
    <w:semiHidden/>
    <w:rsid w:val="00EB2A65"/>
    <w:pPr>
      <w:spacing w:after="0" w:line="240" w:lineRule="auto"/>
    </w:pPr>
  </w:style>
  <w:style w:type="character" w:customStyle="1" w:styleId="Heading2Char">
    <w:name w:val="Heading 2 Char"/>
    <w:basedOn w:val="DefaultParagraphFont"/>
    <w:link w:val="Heading2"/>
    <w:uiPriority w:val="1"/>
    <w:rsid w:val="00775CFE"/>
    <w:rPr>
      <w:rFonts w:ascii="Times New Roman" w:eastAsia="Times New Roman" w:hAnsi="Times New Roman" w:cs="Times New Roman"/>
      <w:b/>
      <w:bCs/>
      <w:sz w:val="36"/>
      <w:szCs w:val="36"/>
      <w:lang w:eastAsia="en-GB"/>
    </w:rPr>
  </w:style>
  <w:style w:type="paragraph" w:styleId="FootnoteText">
    <w:name w:val="footnote text"/>
    <w:basedOn w:val="Normal"/>
    <w:link w:val="FootnoteTextChar"/>
    <w:uiPriority w:val="99"/>
    <w:semiHidden/>
    <w:unhideWhenUsed/>
    <w:rsid w:val="00775C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5CFE"/>
    <w:rPr>
      <w:sz w:val="20"/>
      <w:szCs w:val="20"/>
    </w:rPr>
  </w:style>
  <w:style w:type="character" w:styleId="FootnoteReference">
    <w:name w:val="footnote reference"/>
    <w:basedOn w:val="DefaultParagraphFont"/>
    <w:uiPriority w:val="99"/>
    <w:semiHidden/>
    <w:unhideWhenUsed/>
    <w:rsid w:val="00775CFE"/>
    <w:rPr>
      <w:vertAlign w:val="superscript"/>
    </w:rPr>
  </w:style>
  <w:style w:type="paragraph" w:customStyle="1" w:styleId="Sub-title">
    <w:name w:val="Sub-title"/>
    <w:basedOn w:val="Normal"/>
    <w:link w:val="Sub-titleChar"/>
    <w:qFormat/>
    <w:rsid w:val="00C609EB"/>
    <w:pPr>
      <w:spacing w:after="0" w:line="240" w:lineRule="auto"/>
    </w:pPr>
    <w:rPr>
      <w:rFonts w:ascii="Arial" w:eastAsia="Times New Roman" w:hAnsi="Arial" w:cs="Times New Roman"/>
      <w:b/>
      <w:color w:val="4472C4" w:themeColor="accent1"/>
      <w:sz w:val="28"/>
      <w:szCs w:val="32"/>
    </w:rPr>
  </w:style>
  <w:style w:type="character" w:customStyle="1" w:styleId="Sub-titleChar">
    <w:name w:val="Sub-title Char"/>
    <w:basedOn w:val="DefaultParagraphFont"/>
    <w:link w:val="Sub-title"/>
    <w:rsid w:val="00C609EB"/>
    <w:rPr>
      <w:rFonts w:ascii="Arial" w:eastAsia="Times New Roman" w:hAnsi="Arial" w:cs="Times New Roman"/>
      <w:b/>
      <w:color w:val="4472C4" w:themeColor="accent1"/>
      <w:sz w:val="28"/>
      <w:szCs w:val="32"/>
    </w:rPr>
  </w:style>
  <w:style w:type="paragraph" w:customStyle="1" w:styleId="TableParagraph">
    <w:name w:val="Table Paragraph"/>
    <w:basedOn w:val="Normal"/>
    <w:uiPriority w:val="1"/>
    <w:qFormat/>
    <w:rsid w:val="0061159F"/>
    <w:pPr>
      <w:widowControl w:val="0"/>
      <w:spacing w:after="0" w:line="240" w:lineRule="auto"/>
    </w:pPr>
    <w:rPr>
      <w:lang w:val="en-US"/>
    </w:rPr>
  </w:style>
  <w:style w:type="character" w:customStyle="1" w:styleId="Heading1Char">
    <w:name w:val="Heading 1 Char"/>
    <w:basedOn w:val="DefaultParagraphFont"/>
    <w:link w:val="Heading1"/>
    <w:uiPriority w:val="1"/>
    <w:rsid w:val="004714B4"/>
    <w:rPr>
      <w:rFonts w:ascii="Arial" w:eastAsia="Arial" w:hAnsi="Arial"/>
      <w:sz w:val="21"/>
      <w:szCs w:val="21"/>
      <w:lang w:val="en-US"/>
    </w:rPr>
  </w:style>
  <w:style w:type="character" w:customStyle="1" w:styleId="Heading3Char">
    <w:name w:val="Heading 3 Char"/>
    <w:basedOn w:val="DefaultParagraphFont"/>
    <w:link w:val="Heading3"/>
    <w:uiPriority w:val="1"/>
    <w:rsid w:val="004714B4"/>
    <w:rPr>
      <w:rFonts w:ascii="Times New Roman" w:eastAsia="Times New Roman" w:hAnsi="Times New Roman"/>
      <w:b/>
      <w:bCs/>
      <w:sz w:val="17"/>
      <w:szCs w:val="17"/>
      <w:lang w:val="en-US"/>
    </w:rPr>
  </w:style>
  <w:style w:type="paragraph" w:styleId="BodyText">
    <w:name w:val="Body Text"/>
    <w:basedOn w:val="Normal"/>
    <w:link w:val="BodyTextChar"/>
    <w:uiPriority w:val="1"/>
    <w:qFormat/>
    <w:rsid w:val="004714B4"/>
    <w:pPr>
      <w:widowControl w:val="0"/>
      <w:spacing w:after="0" w:line="240" w:lineRule="auto"/>
      <w:ind w:left="20"/>
    </w:pPr>
    <w:rPr>
      <w:rFonts w:ascii="Segoe UI" w:eastAsia="Segoe UI" w:hAnsi="Segoe UI"/>
      <w:sz w:val="19"/>
      <w:szCs w:val="19"/>
      <w:lang w:val="en-US"/>
    </w:rPr>
  </w:style>
  <w:style w:type="character" w:customStyle="1" w:styleId="BodyTextChar">
    <w:name w:val="Body Text Char"/>
    <w:basedOn w:val="DefaultParagraphFont"/>
    <w:link w:val="BodyText"/>
    <w:uiPriority w:val="1"/>
    <w:rsid w:val="004714B4"/>
    <w:rPr>
      <w:rFonts w:ascii="Segoe UI" w:eastAsia="Segoe UI" w:hAnsi="Segoe UI"/>
      <w:sz w:val="19"/>
      <w:szCs w:val="19"/>
      <w:lang w:val="en-US"/>
    </w:rPr>
  </w:style>
  <w:style w:type="paragraph" w:customStyle="1" w:styleId="commentcontentpara">
    <w:name w:val="commentcontentpara"/>
    <w:basedOn w:val="Normal"/>
    <w:rsid w:val="004714B4"/>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471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D4F2E"/>
  </w:style>
  <w:style w:type="paragraph" w:customStyle="1" w:styleId="msonormal0">
    <w:name w:val="msonormal"/>
    <w:basedOn w:val="Normal"/>
    <w:rsid w:val="007D4F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c-ti">
    <w:name w:val="doc-ti"/>
    <w:basedOn w:val="Normal"/>
    <w:rsid w:val="007D4F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grseq-1">
    <w:name w:val="ti-grseq-1"/>
    <w:basedOn w:val="Normal"/>
    <w:rsid w:val="007D4F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ld">
    <w:name w:val="bold"/>
    <w:basedOn w:val="DefaultParagraphFont"/>
    <w:rsid w:val="007D4F2E"/>
  </w:style>
  <w:style w:type="paragraph" w:customStyle="1" w:styleId="ti-annotation">
    <w:name w:val="ti-annotation"/>
    <w:basedOn w:val="Normal"/>
    <w:rsid w:val="007D4F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7D4F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talic">
    <w:name w:val="italic"/>
    <w:basedOn w:val="DefaultParagraphFont"/>
    <w:rsid w:val="007D4F2E"/>
  </w:style>
  <w:style w:type="paragraph" w:customStyle="1" w:styleId="ti-tbl">
    <w:name w:val="ti-tbl"/>
    <w:basedOn w:val="Normal"/>
    <w:rsid w:val="007D4F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bl-hdr">
    <w:name w:val="tbl-hdr"/>
    <w:basedOn w:val="Normal"/>
    <w:rsid w:val="007D4F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bl-txt">
    <w:name w:val="tbl-txt"/>
    <w:basedOn w:val="Normal"/>
    <w:rsid w:val="007D4F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bl-cod">
    <w:name w:val="tbl-cod"/>
    <w:basedOn w:val="Normal"/>
    <w:rsid w:val="007D4F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7D4F2E"/>
    <w:rPr>
      <w:color w:val="800080"/>
      <w:u w:val="single"/>
    </w:rPr>
  </w:style>
  <w:style w:type="character" w:customStyle="1" w:styleId="super">
    <w:name w:val="super"/>
    <w:basedOn w:val="DefaultParagraphFont"/>
    <w:rsid w:val="007D4F2E"/>
  </w:style>
  <w:style w:type="paragraph" w:customStyle="1" w:styleId="tbl-num">
    <w:name w:val="tbl-num"/>
    <w:basedOn w:val="Normal"/>
    <w:rsid w:val="007D4F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e">
    <w:name w:val="note"/>
    <w:basedOn w:val="Normal"/>
    <w:rsid w:val="007D4F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
    <w:name w:val="image"/>
    <w:basedOn w:val="Normal"/>
    <w:rsid w:val="007D4F2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4287">
      <w:bodyDiv w:val="1"/>
      <w:marLeft w:val="0"/>
      <w:marRight w:val="0"/>
      <w:marTop w:val="0"/>
      <w:marBottom w:val="0"/>
      <w:divBdr>
        <w:top w:val="none" w:sz="0" w:space="0" w:color="auto"/>
        <w:left w:val="none" w:sz="0" w:space="0" w:color="auto"/>
        <w:bottom w:val="none" w:sz="0" w:space="0" w:color="auto"/>
        <w:right w:val="none" w:sz="0" w:space="0" w:color="auto"/>
      </w:divBdr>
    </w:div>
    <w:div w:id="263153460">
      <w:bodyDiv w:val="1"/>
      <w:marLeft w:val="0"/>
      <w:marRight w:val="0"/>
      <w:marTop w:val="0"/>
      <w:marBottom w:val="0"/>
      <w:divBdr>
        <w:top w:val="none" w:sz="0" w:space="0" w:color="auto"/>
        <w:left w:val="none" w:sz="0" w:space="0" w:color="auto"/>
        <w:bottom w:val="none" w:sz="0" w:space="0" w:color="auto"/>
        <w:right w:val="none" w:sz="0" w:space="0" w:color="auto"/>
      </w:divBdr>
    </w:div>
    <w:div w:id="322976556">
      <w:bodyDiv w:val="1"/>
      <w:marLeft w:val="0"/>
      <w:marRight w:val="0"/>
      <w:marTop w:val="0"/>
      <w:marBottom w:val="0"/>
      <w:divBdr>
        <w:top w:val="none" w:sz="0" w:space="0" w:color="auto"/>
        <w:left w:val="none" w:sz="0" w:space="0" w:color="auto"/>
        <w:bottom w:val="none" w:sz="0" w:space="0" w:color="auto"/>
        <w:right w:val="none" w:sz="0" w:space="0" w:color="auto"/>
      </w:divBdr>
    </w:div>
    <w:div w:id="389840333">
      <w:bodyDiv w:val="1"/>
      <w:marLeft w:val="0"/>
      <w:marRight w:val="0"/>
      <w:marTop w:val="0"/>
      <w:marBottom w:val="0"/>
      <w:divBdr>
        <w:top w:val="none" w:sz="0" w:space="0" w:color="auto"/>
        <w:left w:val="none" w:sz="0" w:space="0" w:color="auto"/>
        <w:bottom w:val="none" w:sz="0" w:space="0" w:color="auto"/>
        <w:right w:val="none" w:sz="0" w:space="0" w:color="auto"/>
      </w:divBdr>
    </w:div>
    <w:div w:id="412702249">
      <w:bodyDiv w:val="1"/>
      <w:marLeft w:val="0"/>
      <w:marRight w:val="0"/>
      <w:marTop w:val="0"/>
      <w:marBottom w:val="0"/>
      <w:divBdr>
        <w:top w:val="none" w:sz="0" w:space="0" w:color="auto"/>
        <w:left w:val="none" w:sz="0" w:space="0" w:color="auto"/>
        <w:bottom w:val="none" w:sz="0" w:space="0" w:color="auto"/>
        <w:right w:val="none" w:sz="0" w:space="0" w:color="auto"/>
      </w:divBdr>
    </w:div>
    <w:div w:id="544759600">
      <w:bodyDiv w:val="1"/>
      <w:marLeft w:val="0"/>
      <w:marRight w:val="0"/>
      <w:marTop w:val="0"/>
      <w:marBottom w:val="0"/>
      <w:divBdr>
        <w:top w:val="none" w:sz="0" w:space="0" w:color="auto"/>
        <w:left w:val="none" w:sz="0" w:space="0" w:color="auto"/>
        <w:bottom w:val="none" w:sz="0" w:space="0" w:color="auto"/>
        <w:right w:val="none" w:sz="0" w:space="0" w:color="auto"/>
      </w:divBdr>
    </w:div>
    <w:div w:id="594363255">
      <w:bodyDiv w:val="1"/>
      <w:marLeft w:val="0"/>
      <w:marRight w:val="0"/>
      <w:marTop w:val="0"/>
      <w:marBottom w:val="0"/>
      <w:divBdr>
        <w:top w:val="none" w:sz="0" w:space="0" w:color="auto"/>
        <w:left w:val="none" w:sz="0" w:space="0" w:color="auto"/>
        <w:bottom w:val="none" w:sz="0" w:space="0" w:color="auto"/>
        <w:right w:val="none" w:sz="0" w:space="0" w:color="auto"/>
      </w:divBdr>
    </w:div>
    <w:div w:id="718552442">
      <w:bodyDiv w:val="1"/>
      <w:marLeft w:val="0"/>
      <w:marRight w:val="0"/>
      <w:marTop w:val="0"/>
      <w:marBottom w:val="0"/>
      <w:divBdr>
        <w:top w:val="none" w:sz="0" w:space="0" w:color="auto"/>
        <w:left w:val="none" w:sz="0" w:space="0" w:color="auto"/>
        <w:bottom w:val="none" w:sz="0" w:space="0" w:color="auto"/>
        <w:right w:val="none" w:sz="0" w:space="0" w:color="auto"/>
      </w:divBdr>
    </w:div>
    <w:div w:id="848298193">
      <w:bodyDiv w:val="1"/>
      <w:marLeft w:val="0"/>
      <w:marRight w:val="0"/>
      <w:marTop w:val="0"/>
      <w:marBottom w:val="0"/>
      <w:divBdr>
        <w:top w:val="none" w:sz="0" w:space="0" w:color="auto"/>
        <w:left w:val="none" w:sz="0" w:space="0" w:color="auto"/>
        <w:bottom w:val="none" w:sz="0" w:space="0" w:color="auto"/>
        <w:right w:val="none" w:sz="0" w:space="0" w:color="auto"/>
      </w:divBdr>
    </w:div>
    <w:div w:id="962034407">
      <w:bodyDiv w:val="1"/>
      <w:marLeft w:val="0"/>
      <w:marRight w:val="0"/>
      <w:marTop w:val="0"/>
      <w:marBottom w:val="0"/>
      <w:divBdr>
        <w:top w:val="none" w:sz="0" w:space="0" w:color="auto"/>
        <w:left w:val="none" w:sz="0" w:space="0" w:color="auto"/>
        <w:bottom w:val="none" w:sz="0" w:space="0" w:color="auto"/>
        <w:right w:val="none" w:sz="0" w:space="0" w:color="auto"/>
      </w:divBdr>
    </w:div>
    <w:div w:id="1060208227">
      <w:bodyDiv w:val="1"/>
      <w:marLeft w:val="0"/>
      <w:marRight w:val="0"/>
      <w:marTop w:val="0"/>
      <w:marBottom w:val="0"/>
      <w:divBdr>
        <w:top w:val="none" w:sz="0" w:space="0" w:color="auto"/>
        <w:left w:val="none" w:sz="0" w:space="0" w:color="auto"/>
        <w:bottom w:val="none" w:sz="0" w:space="0" w:color="auto"/>
        <w:right w:val="none" w:sz="0" w:space="0" w:color="auto"/>
      </w:divBdr>
    </w:div>
    <w:div w:id="1119762805">
      <w:bodyDiv w:val="1"/>
      <w:marLeft w:val="0"/>
      <w:marRight w:val="0"/>
      <w:marTop w:val="0"/>
      <w:marBottom w:val="0"/>
      <w:divBdr>
        <w:top w:val="none" w:sz="0" w:space="0" w:color="auto"/>
        <w:left w:val="none" w:sz="0" w:space="0" w:color="auto"/>
        <w:bottom w:val="none" w:sz="0" w:space="0" w:color="auto"/>
        <w:right w:val="none" w:sz="0" w:space="0" w:color="auto"/>
      </w:divBdr>
    </w:div>
    <w:div w:id="1270163755">
      <w:bodyDiv w:val="1"/>
      <w:marLeft w:val="0"/>
      <w:marRight w:val="0"/>
      <w:marTop w:val="0"/>
      <w:marBottom w:val="0"/>
      <w:divBdr>
        <w:top w:val="none" w:sz="0" w:space="0" w:color="auto"/>
        <w:left w:val="none" w:sz="0" w:space="0" w:color="auto"/>
        <w:bottom w:val="none" w:sz="0" w:space="0" w:color="auto"/>
        <w:right w:val="none" w:sz="0" w:space="0" w:color="auto"/>
      </w:divBdr>
    </w:div>
    <w:div w:id="1367831514">
      <w:bodyDiv w:val="1"/>
      <w:marLeft w:val="0"/>
      <w:marRight w:val="0"/>
      <w:marTop w:val="0"/>
      <w:marBottom w:val="0"/>
      <w:divBdr>
        <w:top w:val="none" w:sz="0" w:space="0" w:color="auto"/>
        <w:left w:val="none" w:sz="0" w:space="0" w:color="auto"/>
        <w:bottom w:val="none" w:sz="0" w:space="0" w:color="auto"/>
        <w:right w:val="none" w:sz="0" w:space="0" w:color="auto"/>
      </w:divBdr>
    </w:div>
    <w:div w:id="1455250067">
      <w:bodyDiv w:val="1"/>
      <w:marLeft w:val="0"/>
      <w:marRight w:val="0"/>
      <w:marTop w:val="0"/>
      <w:marBottom w:val="0"/>
      <w:divBdr>
        <w:top w:val="none" w:sz="0" w:space="0" w:color="auto"/>
        <w:left w:val="none" w:sz="0" w:space="0" w:color="auto"/>
        <w:bottom w:val="none" w:sz="0" w:space="0" w:color="auto"/>
        <w:right w:val="none" w:sz="0" w:space="0" w:color="auto"/>
      </w:divBdr>
    </w:div>
    <w:div w:id="1460149123">
      <w:bodyDiv w:val="1"/>
      <w:marLeft w:val="0"/>
      <w:marRight w:val="0"/>
      <w:marTop w:val="0"/>
      <w:marBottom w:val="0"/>
      <w:divBdr>
        <w:top w:val="none" w:sz="0" w:space="0" w:color="auto"/>
        <w:left w:val="none" w:sz="0" w:space="0" w:color="auto"/>
        <w:bottom w:val="none" w:sz="0" w:space="0" w:color="auto"/>
        <w:right w:val="none" w:sz="0" w:space="0" w:color="auto"/>
      </w:divBdr>
    </w:div>
    <w:div w:id="1734160476">
      <w:bodyDiv w:val="1"/>
      <w:marLeft w:val="0"/>
      <w:marRight w:val="0"/>
      <w:marTop w:val="0"/>
      <w:marBottom w:val="0"/>
      <w:divBdr>
        <w:top w:val="none" w:sz="0" w:space="0" w:color="auto"/>
        <w:left w:val="none" w:sz="0" w:space="0" w:color="auto"/>
        <w:bottom w:val="none" w:sz="0" w:space="0" w:color="auto"/>
        <w:right w:val="none" w:sz="0" w:space="0" w:color="auto"/>
      </w:divBdr>
    </w:div>
    <w:div w:id="2011829277">
      <w:bodyDiv w:val="1"/>
      <w:marLeft w:val="0"/>
      <w:marRight w:val="0"/>
      <w:marTop w:val="0"/>
      <w:marBottom w:val="0"/>
      <w:divBdr>
        <w:top w:val="none" w:sz="0" w:space="0" w:color="auto"/>
        <w:left w:val="none" w:sz="0" w:space="0" w:color="auto"/>
        <w:bottom w:val="none" w:sz="0" w:space="0" w:color="auto"/>
        <w:right w:val="none" w:sz="0" w:space="0" w:color="auto"/>
      </w:divBdr>
    </w:div>
    <w:div w:id="2101560466">
      <w:bodyDiv w:val="1"/>
      <w:marLeft w:val="0"/>
      <w:marRight w:val="0"/>
      <w:marTop w:val="0"/>
      <w:marBottom w:val="0"/>
      <w:divBdr>
        <w:top w:val="none" w:sz="0" w:space="0" w:color="auto"/>
        <w:left w:val="none" w:sz="0" w:space="0" w:color="auto"/>
        <w:bottom w:val="none" w:sz="0" w:space="0" w:color="auto"/>
        <w:right w:val="none" w:sz="0" w:space="0" w:color="auto"/>
      </w:divBdr>
    </w:div>
    <w:div w:id="214473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ur-lex.europa.eu/legal-content/EN/TXT/HTML/?uri=OJ:L:2013:054:FULL&amp;from=EN"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ur-lex.europa.eu/legal-content/EN/TXT/HTML/?uri=OJ:L:2013:054:FULL&amp;from=E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0F2C683C7BF42821490F8C86354DF" ma:contentTypeVersion="4086" ma:contentTypeDescription="Create a new document." ma:contentTypeScope="" ma:versionID="9ec551fe971355f0c6e3c570f4f7fa92">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5b6b863d-5646-4ed0-97b9-094829e46355" xmlns:ns9="c0e5669f-1bcb-499c-94e0-3ccb733d3d13" targetNamespace="http://schemas.microsoft.com/office/2006/metadata/properties" ma:root="true" ma:fieldsID="a144ad4dcf2417fcc8e3d2d6a2fc58d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5b6b863d-5646-4ed0-97b9-094829e46355"/>
    <xsd:import namespace="c0e5669f-1bcb-499c-94e0-3ccb733d3d13"/>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6b863d-5646-4ed0-97b9-094829e46355"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Security_x0020_Classification xmlns="7fd9e60a-720a-478c-bf76-b460d35d354e">OFFICIAL</Security_x0020_Classification>
    <Government_x0020_Body xmlns="b413c3fd-5a3b-4239-b985-69032e371c04">DIT</Government_x0020_Body>
    <Date_x0020_Opened xmlns="b413c3fd-5a3b-4239-b985-69032e371c04">2019-02-15T11:58:53+00:00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Legal</TermName>
          <TermId xmlns="http://schemas.microsoft.com/office/infopath/2007/PartnerControls">813799cf-6685-4056-98ad-8b083470e4b0</TermId>
        </TermInfo>
      </Terms>
    </m975189f4ba442ecbf67d4147307b177>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Retention_x0020_Label xmlns="a8f60570-4bd3-4f2b-950b-a996de8ab151">Group Review</Retention_x0020_Label>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TaxCatchAll xmlns="7fd9e60a-720a-478c-bf76-b460d35d354e">
      <Value>105</Value>
    </TaxCatchAll>
    <LegacyNumericClass xmlns="b67a7830-db79-4a49-bf27-2aff92a2201a" xsi:nil="true"/>
    <LegacyCurrentLocation xmlns="b67a7830-db79-4a49-bf27-2aff92a2201a" xsi:nil="true"/>
    <_dlc_DocId xmlns="7fd9e60a-720a-478c-bf76-b460d35d354e">H6263HTYEWN5-1656839188-13554</_dlc_DocId>
    <_dlc_DocIdUrl xmlns="7fd9e60a-720a-478c-bf76-b460d35d354e">
      <Url>https://dbis.sharepoint.com/sites/dit/108/_layouts/15/DocIdRedir.aspx?ID=H6263HTYEWN5-1656839188-13554</Url>
      <Description>H6263HTYEWN5-1656839188-13554</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8DECE-2807-48ED-9320-8A7B1607C1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5b6b863d-5646-4ed0-97b9-094829e46355"/>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722BCC-D50F-48FE-AC26-222659581F90}">
  <ds:schemaRefs>
    <ds:schemaRef ds:uri="http://schemas.microsoft.com/sharepoint/events"/>
  </ds:schemaRefs>
</ds:datastoreItem>
</file>

<file path=customXml/itemProps3.xml><?xml version="1.0" encoding="utf-8"?>
<ds:datastoreItem xmlns:ds="http://schemas.openxmlformats.org/officeDocument/2006/customXml" ds:itemID="{E117AE4B-2E99-499E-8394-819D5E5028D4}">
  <ds:schemaRefs>
    <ds:schemaRef ds:uri="http://schemas.microsoft.com/office/2006/metadata/properties"/>
    <ds:schemaRef ds:uri="http://schemas.microsoft.com/office/infopath/2007/PartnerControls"/>
    <ds:schemaRef ds:uri="7fd9e60a-720a-478c-bf76-b460d35d354e"/>
    <ds:schemaRef ds:uri="b413c3fd-5a3b-4239-b985-69032e371c04"/>
    <ds:schemaRef ds:uri="b67a7830-db79-4a49-bf27-2aff92a2201a"/>
    <ds:schemaRef ds:uri="a172083e-e40c-4314-b43a-827352a1ed2c"/>
    <ds:schemaRef ds:uri="c0e5669f-1bcb-499c-94e0-3ccb733d3d13"/>
    <ds:schemaRef ds:uri="c963a4c1-1bb4-49f2-a011-9c776a7eed2a"/>
    <ds:schemaRef ds:uri="a8f60570-4bd3-4f2b-950b-a996de8ab151"/>
  </ds:schemaRefs>
</ds:datastoreItem>
</file>

<file path=customXml/itemProps4.xml><?xml version="1.0" encoding="utf-8"?>
<ds:datastoreItem xmlns:ds="http://schemas.openxmlformats.org/officeDocument/2006/customXml" ds:itemID="{B677937D-0243-4A4A-9B44-346011819CA2}">
  <ds:schemaRefs>
    <ds:schemaRef ds:uri="http://schemas.microsoft.com/sharepoint/v3/contenttype/forms"/>
  </ds:schemaRefs>
</ds:datastoreItem>
</file>

<file path=customXml/itemProps5.xml><?xml version="1.0" encoding="utf-8"?>
<ds:datastoreItem xmlns:ds="http://schemas.openxmlformats.org/officeDocument/2006/customXml" ds:itemID="{06C78B1F-924A-1345-B7B2-4F7C0E9F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25566</Words>
  <Characters>122719</Characters>
  <Application>Microsoft Office Word</Application>
  <DocSecurity>0</DocSecurity>
  <Lines>3408</Lines>
  <Paragraphs>2180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LinksUpToDate>false</LinksUpToDate>
  <CharactersWithSpaces>146105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2019-03-04T11:11:00Z</dcterms:created>
  <dcterms:modified xsi:type="dcterms:W3CDTF">2019-04-04T17:56:00Z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0x010100E340F2C683C7BF42821490F8C86354DF</vt:lpwstr>
  </property>
  <property fmtid="{D5CDD505-2E9C-101B-9397-08002B2CF9AE}" pid="3" name="AuthorIds_UIVersion_512">
    <vt:lpwstr>3963</vt:lpwstr>
  </property>
  <property fmtid="{D5CDD505-2E9C-101B-9397-08002B2CF9AE}" pid="4" name="Business Unit">
    <vt:lpwstr>105;#Legal|813799cf-6685-4056-98ad-8b083470e4b0</vt:lpwstr>
  </property>
  <property fmtid="{D5CDD505-2E9C-101B-9397-08002B2CF9AE}" pid="5" name="_dlc_DocIdItemGuid">
    <vt:lpwstr>988b878f-5e71-4762-bbdb-94167df66b03</vt:lpwstr>
  </property>
  <property fmtid="{D5CDD505-2E9C-101B-9397-08002B2CF9AE}" pid="6" name="AuthorIds_UIVersion_2">
    <vt:lpwstr>3963</vt:lpwstr>
  </property>
  <property fmtid="{D5CDD505-2E9C-101B-9397-08002B2CF9AE}" pid="7" name="AuthorIds_UIVersion_3">
    <vt:lpwstr>3963</vt:lpwstr>
  </property>
</Properties>
</file>